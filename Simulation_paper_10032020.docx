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47D360" w14:textId="77777777" w:rsidR="00BA4EB1" w:rsidRDefault="00BA4EB1" w:rsidP="001625C3">
      <w:pPr>
        <w:keepNext/>
        <w:keepLines/>
        <w:spacing w:before="200" w:line="240" w:lineRule="auto"/>
        <w:ind w:firstLine="0"/>
        <w:outlineLvl w:val="1"/>
        <w:rPr>
          <w:ins w:id="0" w:author="Carsten Thure Kirkeby" w:date="2020-03-10T09:20:00Z"/>
          <w:rFonts w:eastAsiaTheme="majorEastAsia"/>
          <w:b/>
          <w:bCs/>
          <w:sz w:val="24"/>
          <w:szCs w:val="24"/>
        </w:rPr>
      </w:pPr>
    </w:p>
    <w:p w14:paraId="3507D0E0" w14:textId="256FC791" w:rsidR="001B08C1" w:rsidRPr="001625C3" w:rsidRDefault="0013464B" w:rsidP="001625C3">
      <w:pPr>
        <w:keepNext/>
        <w:keepLines/>
        <w:spacing w:before="200" w:line="240" w:lineRule="auto"/>
        <w:ind w:firstLine="0"/>
        <w:outlineLvl w:val="1"/>
        <w:rPr>
          <w:rFonts w:eastAsiaTheme="majorEastAsia"/>
          <w:b/>
          <w:bCs/>
          <w:vanish/>
          <w:sz w:val="24"/>
          <w:szCs w:val="24"/>
        </w:rPr>
      </w:pPr>
      <w:ins w:id="1" w:author="Carsten Thure Kirkeby" w:date="2020-03-05T14:00:00Z">
        <w:r>
          <w:rPr>
            <w:rFonts w:eastAsiaTheme="majorEastAsia"/>
            <w:b/>
            <w:bCs/>
            <w:sz w:val="24"/>
            <w:szCs w:val="24"/>
          </w:rPr>
          <w:t xml:space="preserve">A practical introduction to </w:t>
        </w:r>
      </w:ins>
    </w:p>
    <w:p w14:paraId="6BDD9521" w14:textId="3175BD0C" w:rsidR="00AA6664" w:rsidRPr="001625C3" w:rsidRDefault="00434C2D">
      <w:pPr>
        <w:keepNext/>
        <w:keepLines/>
        <w:spacing w:before="200" w:line="240" w:lineRule="auto"/>
        <w:ind w:firstLine="0"/>
        <w:outlineLvl w:val="1"/>
        <w:rPr>
          <w:b/>
          <w:sz w:val="24"/>
          <w:szCs w:val="24"/>
        </w:rPr>
        <w:pPrChange w:id="2" w:author="Carsten Thure Kirkeby" w:date="2020-03-05T14:00:00Z">
          <w:pPr>
            <w:spacing w:line="240" w:lineRule="auto"/>
            <w:ind w:firstLine="0"/>
          </w:pPr>
        </w:pPrChange>
      </w:pPr>
      <w:r w:rsidRPr="001625C3">
        <w:rPr>
          <w:rFonts w:eastAsiaTheme="majorEastAsia"/>
          <w:b/>
          <w:bCs/>
          <w:vanish/>
          <w:sz w:val="24"/>
          <w:szCs w:val="24"/>
        </w:rPr>
        <w:t>Mapproches</w:t>
      </w:r>
      <w:del w:id="3" w:author="Carsten Thure Kirkeby" w:date="2020-03-05T14:00:00Z">
        <w:r w:rsidR="000F67EE" w:rsidRPr="001625C3" w:rsidDel="0013464B">
          <w:rPr>
            <w:b/>
            <w:sz w:val="24"/>
            <w:szCs w:val="24"/>
          </w:rPr>
          <w:delText xml:space="preserve">Modeling </w:delText>
        </w:r>
      </w:del>
      <w:proofErr w:type="gramStart"/>
      <w:ins w:id="4" w:author="Carsten Thure Kirkeby" w:date="2020-03-09T13:18:00Z">
        <w:r w:rsidR="004E31C6">
          <w:rPr>
            <w:b/>
            <w:sz w:val="24"/>
            <w:szCs w:val="24"/>
          </w:rPr>
          <w:t>veterinary</w:t>
        </w:r>
        <w:proofErr w:type="gramEnd"/>
        <w:r w:rsidR="004E31C6">
          <w:rPr>
            <w:b/>
            <w:sz w:val="24"/>
            <w:szCs w:val="24"/>
          </w:rPr>
          <w:t xml:space="preserve"> </w:t>
        </w:r>
      </w:ins>
      <w:r w:rsidR="00E65A25" w:rsidRPr="001625C3">
        <w:rPr>
          <w:b/>
          <w:sz w:val="24"/>
          <w:szCs w:val="24"/>
        </w:rPr>
        <w:t>d</w:t>
      </w:r>
      <w:r w:rsidR="00B32AEE" w:rsidRPr="001625C3">
        <w:rPr>
          <w:b/>
          <w:sz w:val="24"/>
          <w:szCs w:val="24"/>
        </w:rPr>
        <w:t xml:space="preserve">isease </w:t>
      </w:r>
      <w:r w:rsidR="00E65A25" w:rsidRPr="001625C3">
        <w:rPr>
          <w:b/>
          <w:sz w:val="24"/>
          <w:szCs w:val="24"/>
        </w:rPr>
        <w:t>t</w:t>
      </w:r>
      <w:r w:rsidR="00E11B69" w:rsidRPr="001625C3">
        <w:rPr>
          <w:b/>
          <w:sz w:val="24"/>
          <w:szCs w:val="24"/>
        </w:rPr>
        <w:t>ransmission</w:t>
      </w:r>
      <w:ins w:id="5" w:author="Carsten Thure Kirkeby" w:date="2020-03-05T14:00:00Z">
        <w:r w:rsidR="0013464B">
          <w:rPr>
            <w:b/>
            <w:sz w:val="24"/>
            <w:szCs w:val="24"/>
          </w:rPr>
          <w:t xml:space="preserve"> modeling</w:t>
        </w:r>
      </w:ins>
      <w:del w:id="6" w:author="Carsten Thure Kirkeby" w:date="2020-03-05T14:00:00Z">
        <w:r w:rsidR="00B32AEE" w:rsidRPr="001625C3" w:rsidDel="0013464B">
          <w:rPr>
            <w:b/>
            <w:sz w:val="24"/>
            <w:szCs w:val="24"/>
          </w:rPr>
          <w:delText xml:space="preserve">: Methods and </w:delText>
        </w:r>
        <w:r w:rsidR="00E65A25" w:rsidRPr="001625C3" w:rsidDel="0013464B">
          <w:rPr>
            <w:b/>
            <w:sz w:val="24"/>
            <w:szCs w:val="24"/>
          </w:rPr>
          <w:delText>a</w:delText>
        </w:r>
        <w:r w:rsidRPr="001625C3" w:rsidDel="0013464B">
          <w:rPr>
            <w:b/>
            <w:sz w:val="24"/>
            <w:szCs w:val="24"/>
          </w:rPr>
          <w:delText>pproaches</w:delText>
        </w:r>
        <w:r w:rsidR="00846112" w:rsidRPr="001625C3" w:rsidDel="0013464B">
          <w:rPr>
            <w:b/>
            <w:sz w:val="24"/>
            <w:szCs w:val="24"/>
          </w:rPr>
          <w:delText>, with a focus on mechanistic models</w:delText>
        </w:r>
      </w:del>
    </w:p>
    <w:p w14:paraId="7BF3C50C" w14:textId="1D1D13E9" w:rsidR="00AA6664" w:rsidRPr="001625C3" w:rsidRDefault="00AA6664" w:rsidP="001625C3">
      <w:pPr>
        <w:spacing w:line="240" w:lineRule="auto"/>
        <w:ind w:firstLine="0"/>
        <w:rPr>
          <w:b/>
          <w:sz w:val="24"/>
          <w:szCs w:val="24"/>
        </w:rPr>
      </w:pPr>
    </w:p>
    <w:p w14:paraId="7F918711" w14:textId="2E70CA3E" w:rsidR="00D64B36" w:rsidRPr="001625C3" w:rsidRDefault="00D64B36" w:rsidP="001625C3">
      <w:pPr>
        <w:spacing w:line="240" w:lineRule="auto"/>
        <w:ind w:firstLine="0"/>
        <w:rPr>
          <w:b/>
          <w:sz w:val="24"/>
          <w:szCs w:val="24"/>
        </w:rPr>
      </w:pPr>
      <w:r w:rsidRPr="001625C3">
        <w:rPr>
          <w:b/>
          <w:sz w:val="24"/>
          <w:szCs w:val="24"/>
        </w:rPr>
        <w:t>Carsten Kirkeby</w:t>
      </w:r>
      <w:r w:rsidRPr="001625C3">
        <w:rPr>
          <w:b/>
          <w:sz w:val="24"/>
          <w:szCs w:val="24"/>
          <w:vertAlign w:val="superscript"/>
        </w:rPr>
        <w:t>1</w:t>
      </w:r>
      <w:r w:rsidR="00AE2F9F" w:rsidRPr="001625C3">
        <w:rPr>
          <w:b/>
          <w:sz w:val="24"/>
          <w:szCs w:val="24"/>
          <w:vertAlign w:val="superscript"/>
        </w:rPr>
        <w:t>*</w:t>
      </w:r>
      <w:r w:rsidRPr="001625C3">
        <w:rPr>
          <w:b/>
          <w:sz w:val="24"/>
          <w:szCs w:val="24"/>
        </w:rPr>
        <w:t>, Vi</w:t>
      </w:r>
      <w:r w:rsidR="00FB3D8C" w:rsidRPr="001625C3">
        <w:rPr>
          <w:b/>
          <w:sz w:val="24"/>
          <w:szCs w:val="24"/>
        </w:rPr>
        <w:t>ctoria</w:t>
      </w:r>
      <w:r w:rsidRPr="001625C3">
        <w:rPr>
          <w:b/>
          <w:sz w:val="24"/>
          <w:szCs w:val="24"/>
        </w:rPr>
        <w:t xml:space="preserve"> Brookes</w:t>
      </w:r>
      <w:r w:rsidRPr="001625C3">
        <w:rPr>
          <w:b/>
          <w:sz w:val="24"/>
          <w:szCs w:val="24"/>
          <w:vertAlign w:val="superscript"/>
        </w:rPr>
        <w:t>2</w:t>
      </w:r>
      <w:proofErr w:type="gramStart"/>
      <w:r w:rsidRPr="001625C3">
        <w:rPr>
          <w:b/>
          <w:sz w:val="24"/>
          <w:szCs w:val="24"/>
          <w:vertAlign w:val="superscript"/>
        </w:rPr>
        <w:t>,3</w:t>
      </w:r>
      <w:proofErr w:type="gramEnd"/>
      <w:r w:rsidRPr="001625C3">
        <w:rPr>
          <w:b/>
          <w:sz w:val="24"/>
          <w:szCs w:val="24"/>
        </w:rPr>
        <w:t xml:space="preserve">, Michael </w:t>
      </w:r>
      <w:r w:rsidR="00C474D1" w:rsidRPr="001625C3">
        <w:rPr>
          <w:b/>
          <w:sz w:val="24"/>
          <w:szCs w:val="24"/>
        </w:rPr>
        <w:t xml:space="preserve">P. </w:t>
      </w:r>
      <w:r w:rsidRPr="001625C3">
        <w:rPr>
          <w:b/>
          <w:sz w:val="24"/>
          <w:szCs w:val="24"/>
        </w:rPr>
        <w:t>Ward</w:t>
      </w:r>
      <w:r w:rsidRPr="001625C3">
        <w:rPr>
          <w:b/>
          <w:sz w:val="24"/>
          <w:szCs w:val="24"/>
          <w:vertAlign w:val="superscript"/>
        </w:rPr>
        <w:t>4</w:t>
      </w:r>
      <w:r w:rsidRPr="001625C3">
        <w:rPr>
          <w:b/>
          <w:sz w:val="24"/>
          <w:szCs w:val="24"/>
        </w:rPr>
        <w:t>, Salome Dürr</w:t>
      </w:r>
      <w:r w:rsidRPr="001625C3">
        <w:rPr>
          <w:b/>
          <w:sz w:val="24"/>
          <w:szCs w:val="24"/>
          <w:vertAlign w:val="superscript"/>
        </w:rPr>
        <w:t>5</w:t>
      </w:r>
      <w:r w:rsidR="0073331D" w:rsidRPr="001625C3">
        <w:rPr>
          <w:b/>
          <w:sz w:val="24"/>
          <w:szCs w:val="24"/>
        </w:rPr>
        <w:t>, Tariq Halasa</w:t>
      </w:r>
      <w:r w:rsidR="0073331D" w:rsidRPr="001625C3">
        <w:rPr>
          <w:b/>
          <w:sz w:val="24"/>
          <w:szCs w:val="24"/>
          <w:vertAlign w:val="superscript"/>
        </w:rPr>
        <w:t>1</w:t>
      </w:r>
      <w:r w:rsidRPr="001625C3">
        <w:rPr>
          <w:b/>
          <w:sz w:val="24"/>
          <w:szCs w:val="24"/>
        </w:rPr>
        <w:t xml:space="preserve"> </w:t>
      </w:r>
    </w:p>
    <w:p w14:paraId="1DAA9CE1" w14:textId="77777777" w:rsidR="00D64B36" w:rsidRPr="001625C3" w:rsidRDefault="00D64B36" w:rsidP="001625C3">
      <w:pPr>
        <w:spacing w:line="240" w:lineRule="auto"/>
        <w:ind w:firstLine="0"/>
        <w:rPr>
          <w:b/>
          <w:sz w:val="24"/>
          <w:szCs w:val="24"/>
        </w:rPr>
      </w:pPr>
    </w:p>
    <w:p w14:paraId="1BBEB0E8" w14:textId="77777777" w:rsidR="00D10DA6" w:rsidRPr="001625C3" w:rsidRDefault="00D10DA6" w:rsidP="001625C3">
      <w:pPr>
        <w:spacing w:line="240" w:lineRule="auto"/>
        <w:ind w:firstLine="0"/>
        <w:rPr>
          <w:sz w:val="24"/>
          <w:szCs w:val="24"/>
        </w:rPr>
      </w:pPr>
      <w:r w:rsidRPr="001625C3">
        <w:rPr>
          <w:sz w:val="24"/>
          <w:szCs w:val="24"/>
          <w:vertAlign w:val="superscript"/>
        </w:rPr>
        <w:t>1</w:t>
      </w:r>
      <w:r w:rsidRPr="001625C3">
        <w:rPr>
          <w:sz w:val="24"/>
          <w:szCs w:val="24"/>
        </w:rPr>
        <w:t xml:space="preserve">Department of Veterinary and Animal Sciences, Faculty of Health and Medical Sciences, University of Copenhagen, 1870 Frederiksberg, Denmark </w:t>
      </w:r>
    </w:p>
    <w:p w14:paraId="7C8A3843" w14:textId="7250752E" w:rsidR="00D64B36" w:rsidRPr="001625C3" w:rsidRDefault="00D64B36" w:rsidP="001625C3">
      <w:pPr>
        <w:spacing w:line="240" w:lineRule="auto"/>
        <w:ind w:firstLine="0"/>
        <w:rPr>
          <w:sz w:val="24"/>
          <w:szCs w:val="24"/>
        </w:rPr>
      </w:pPr>
      <w:r w:rsidRPr="001625C3">
        <w:rPr>
          <w:sz w:val="24"/>
          <w:szCs w:val="24"/>
          <w:vertAlign w:val="superscript"/>
        </w:rPr>
        <w:t>2</w:t>
      </w:r>
      <w:r w:rsidRPr="001625C3">
        <w:rPr>
          <w:sz w:val="24"/>
          <w:szCs w:val="24"/>
        </w:rPr>
        <w:t xml:space="preserve">School of Animal and Veterinary Sciences, Faculty of Science, Charles Sturt University, </w:t>
      </w:r>
      <w:proofErr w:type="spellStart"/>
      <w:r w:rsidRPr="001625C3">
        <w:rPr>
          <w:sz w:val="24"/>
          <w:szCs w:val="24"/>
        </w:rPr>
        <w:t>Wagga</w:t>
      </w:r>
      <w:proofErr w:type="spellEnd"/>
      <w:r w:rsidRPr="001625C3">
        <w:rPr>
          <w:sz w:val="24"/>
          <w:szCs w:val="24"/>
        </w:rPr>
        <w:t xml:space="preserve"> </w:t>
      </w:r>
      <w:proofErr w:type="spellStart"/>
      <w:r w:rsidRPr="001625C3">
        <w:rPr>
          <w:sz w:val="24"/>
          <w:szCs w:val="24"/>
        </w:rPr>
        <w:t>Wagga</w:t>
      </w:r>
      <w:proofErr w:type="spellEnd"/>
      <w:r w:rsidRPr="001625C3">
        <w:rPr>
          <w:sz w:val="24"/>
          <w:szCs w:val="24"/>
        </w:rPr>
        <w:t xml:space="preserve">, NSW 2678, Australia </w:t>
      </w:r>
    </w:p>
    <w:p w14:paraId="7AC445AC" w14:textId="21094641" w:rsidR="00D64B36" w:rsidRPr="001625C3" w:rsidRDefault="00D64B36" w:rsidP="001625C3">
      <w:pPr>
        <w:spacing w:line="240" w:lineRule="auto"/>
        <w:ind w:firstLine="0"/>
        <w:rPr>
          <w:sz w:val="24"/>
          <w:szCs w:val="24"/>
        </w:rPr>
      </w:pPr>
      <w:r w:rsidRPr="001625C3">
        <w:rPr>
          <w:sz w:val="24"/>
          <w:szCs w:val="24"/>
          <w:vertAlign w:val="superscript"/>
        </w:rPr>
        <w:t>3</w:t>
      </w:r>
      <w:r w:rsidRPr="001625C3">
        <w:rPr>
          <w:sz w:val="24"/>
          <w:szCs w:val="24"/>
        </w:rPr>
        <w:t xml:space="preserve">Graham Centre for Agricultural Innovation </w:t>
      </w:r>
      <w:r w:rsidR="00FB3D8C" w:rsidRPr="001625C3">
        <w:rPr>
          <w:sz w:val="24"/>
          <w:szCs w:val="24"/>
        </w:rPr>
        <w:t xml:space="preserve">(Charles Sturt University and </w:t>
      </w:r>
      <w:r w:rsidRPr="001625C3">
        <w:rPr>
          <w:sz w:val="24"/>
          <w:szCs w:val="24"/>
        </w:rPr>
        <w:t xml:space="preserve">NSW Department of Primary Industries), </w:t>
      </w:r>
      <w:proofErr w:type="spellStart"/>
      <w:r w:rsidRPr="001625C3">
        <w:rPr>
          <w:sz w:val="24"/>
          <w:szCs w:val="24"/>
        </w:rPr>
        <w:t>Wagga</w:t>
      </w:r>
      <w:proofErr w:type="spellEnd"/>
      <w:r w:rsidRPr="001625C3">
        <w:rPr>
          <w:sz w:val="24"/>
          <w:szCs w:val="24"/>
        </w:rPr>
        <w:t xml:space="preserve"> </w:t>
      </w:r>
      <w:proofErr w:type="spellStart"/>
      <w:r w:rsidRPr="001625C3">
        <w:rPr>
          <w:sz w:val="24"/>
          <w:szCs w:val="24"/>
        </w:rPr>
        <w:t>Wagga</w:t>
      </w:r>
      <w:proofErr w:type="spellEnd"/>
      <w:r w:rsidRPr="001625C3">
        <w:rPr>
          <w:sz w:val="24"/>
          <w:szCs w:val="24"/>
        </w:rPr>
        <w:t>, NSW 2678, Australia</w:t>
      </w:r>
    </w:p>
    <w:p w14:paraId="62486302" w14:textId="584A2E44" w:rsidR="007337ED" w:rsidRPr="001625C3" w:rsidRDefault="00D64B36" w:rsidP="001625C3">
      <w:pPr>
        <w:spacing w:line="240" w:lineRule="auto"/>
        <w:ind w:firstLine="0"/>
        <w:rPr>
          <w:sz w:val="24"/>
          <w:szCs w:val="24"/>
        </w:rPr>
      </w:pPr>
      <w:r w:rsidRPr="001625C3">
        <w:rPr>
          <w:sz w:val="24"/>
          <w:szCs w:val="24"/>
          <w:vertAlign w:val="superscript"/>
        </w:rPr>
        <w:t>4</w:t>
      </w:r>
      <w:r w:rsidR="00E43D26" w:rsidRPr="001625C3">
        <w:rPr>
          <w:sz w:val="24"/>
          <w:szCs w:val="24"/>
        </w:rPr>
        <w:t>Sydney School of Veterinary Science, University of Sydney, Camden, NSW, Australia</w:t>
      </w:r>
    </w:p>
    <w:p w14:paraId="72ACA996" w14:textId="30DDDCA4" w:rsidR="00AC43F6" w:rsidRPr="001625C3" w:rsidRDefault="00D64B36" w:rsidP="001625C3">
      <w:pPr>
        <w:spacing w:line="240" w:lineRule="auto"/>
        <w:ind w:firstLine="0"/>
        <w:rPr>
          <w:sz w:val="24"/>
          <w:szCs w:val="24"/>
        </w:rPr>
      </w:pPr>
      <w:r w:rsidRPr="001625C3">
        <w:rPr>
          <w:sz w:val="24"/>
          <w:szCs w:val="24"/>
          <w:vertAlign w:val="superscript"/>
        </w:rPr>
        <w:t>5</w:t>
      </w:r>
      <w:r w:rsidR="00AC43F6" w:rsidRPr="001625C3">
        <w:rPr>
          <w:sz w:val="24"/>
          <w:szCs w:val="24"/>
        </w:rPr>
        <w:t xml:space="preserve">Veterinary Public Health Institute, University of Bern, </w:t>
      </w:r>
      <w:proofErr w:type="spellStart"/>
      <w:r w:rsidR="00AC43F6" w:rsidRPr="001625C3">
        <w:rPr>
          <w:sz w:val="24"/>
          <w:szCs w:val="24"/>
        </w:rPr>
        <w:t>Liebefeld</w:t>
      </w:r>
      <w:proofErr w:type="spellEnd"/>
      <w:r w:rsidR="00AC43F6" w:rsidRPr="001625C3">
        <w:rPr>
          <w:sz w:val="24"/>
          <w:szCs w:val="24"/>
        </w:rPr>
        <w:t>, Switzerland</w:t>
      </w:r>
    </w:p>
    <w:p w14:paraId="685A1E03" w14:textId="7BFDB2FC" w:rsidR="003130FD" w:rsidRPr="001625C3" w:rsidRDefault="003130FD" w:rsidP="001625C3">
      <w:pPr>
        <w:spacing w:line="240" w:lineRule="auto"/>
        <w:ind w:firstLine="0"/>
        <w:rPr>
          <w:sz w:val="24"/>
          <w:szCs w:val="24"/>
        </w:rPr>
      </w:pPr>
    </w:p>
    <w:p w14:paraId="316D8080" w14:textId="77777777" w:rsidR="00AE2F9F" w:rsidRPr="001625C3" w:rsidRDefault="00AE2F9F" w:rsidP="001625C3">
      <w:pPr>
        <w:spacing w:after="160" w:line="240" w:lineRule="auto"/>
        <w:ind w:firstLine="0"/>
        <w:rPr>
          <w:b/>
          <w:sz w:val="24"/>
          <w:szCs w:val="24"/>
        </w:rPr>
      </w:pPr>
      <w:r w:rsidRPr="001625C3">
        <w:rPr>
          <w:b/>
          <w:sz w:val="24"/>
          <w:szCs w:val="24"/>
        </w:rPr>
        <w:t>*Correspondence:</w:t>
      </w:r>
    </w:p>
    <w:p w14:paraId="38F45B37" w14:textId="77777777" w:rsidR="00AE2F9F" w:rsidRPr="001625C3" w:rsidRDefault="00AE2F9F" w:rsidP="001625C3">
      <w:pPr>
        <w:spacing w:after="160" w:line="240" w:lineRule="auto"/>
        <w:ind w:firstLine="0"/>
        <w:rPr>
          <w:sz w:val="24"/>
          <w:szCs w:val="24"/>
        </w:rPr>
      </w:pPr>
      <w:r w:rsidRPr="001625C3">
        <w:rPr>
          <w:sz w:val="24"/>
          <w:szCs w:val="24"/>
        </w:rPr>
        <w:t>Carsten Kirkeby</w:t>
      </w:r>
    </w:p>
    <w:p w14:paraId="356C6DBA" w14:textId="66A27B0B" w:rsidR="00D83A6C" w:rsidRPr="001625C3" w:rsidRDefault="00AE2F9F" w:rsidP="001625C3">
      <w:pPr>
        <w:spacing w:after="160" w:line="240" w:lineRule="auto"/>
        <w:ind w:firstLine="0"/>
        <w:rPr>
          <w:sz w:val="24"/>
          <w:szCs w:val="24"/>
        </w:rPr>
      </w:pPr>
      <w:r w:rsidRPr="001625C3">
        <w:rPr>
          <w:sz w:val="24"/>
          <w:szCs w:val="24"/>
        </w:rPr>
        <w:t xml:space="preserve">Ckir@sund.ku.dk </w:t>
      </w:r>
    </w:p>
    <w:p w14:paraId="02573941" w14:textId="1974626B" w:rsidR="00EA649B" w:rsidRPr="001625C3" w:rsidRDefault="00EA649B" w:rsidP="001625C3">
      <w:pPr>
        <w:spacing w:after="160" w:line="240" w:lineRule="auto"/>
        <w:ind w:firstLine="0"/>
        <w:rPr>
          <w:sz w:val="24"/>
          <w:szCs w:val="24"/>
        </w:rPr>
      </w:pPr>
    </w:p>
    <w:p w14:paraId="20F062A3" w14:textId="38AE2205" w:rsidR="00EA649B" w:rsidRPr="001625C3" w:rsidRDefault="00EA649B" w:rsidP="001625C3">
      <w:pPr>
        <w:spacing w:after="160" w:line="240" w:lineRule="auto"/>
        <w:ind w:firstLine="0"/>
        <w:rPr>
          <w:sz w:val="24"/>
          <w:szCs w:val="24"/>
        </w:rPr>
      </w:pPr>
    </w:p>
    <w:p w14:paraId="0B5BDC22" w14:textId="6C1444EC" w:rsidR="00EA649B" w:rsidRPr="001625C3" w:rsidRDefault="00EA649B" w:rsidP="001625C3">
      <w:pPr>
        <w:spacing w:after="160" w:line="240" w:lineRule="auto"/>
        <w:ind w:firstLine="0"/>
        <w:rPr>
          <w:sz w:val="24"/>
          <w:szCs w:val="24"/>
        </w:rPr>
        <w:sectPr w:rsidR="00EA649B" w:rsidRPr="001625C3" w:rsidSect="00C42BAA">
          <w:headerReference w:type="default" r:id="rId8"/>
          <w:pgSz w:w="12240" w:h="15840"/>
          <w:pgMar w:top="1440" w:right="1440" w:bottom="1440" w:left="2160" w:header="720" w:footer="720" w:gutter="0"/>
          <w:cols w:space="720"/>
          <w:docGrid w:linePitch="360"/>
        </w:sectPr>
      </w:pPr>
      <w:r w:rsidRPr="001625C3">
        <w:rPr>
          <w:sz w:val="24"/>
          <w:szCs w:val="24"/>
        </w:rPr>
        <w:t>Keywords:  Simulation model, transmission model, disease dynamics</w:t>
      </w:r>
      <w:proofErr w:type="gramStart"/>
      <w:r w:rsidRPr="001625C3">
        <w:rPr>
          <w:sz w:val="24"/>
          <w:szCs w:val="24"/>
        </w:rPr>
        <w:t>,  equation</w:t>
      </w:r>
      <w:proofErr w:type="gramEnd"/>
      <w:r w:rsidRPr="001625C3">
        <w:rPr>
          <w:sz w:val="24"/>
          <w:szCs w:val="24"/>
        </w:rPr>
        <w:t>-based model, mechanistic model</w:t>
      </w:r>
      <w:r w:rsidR="00F6739C" w:rsidRPr="001625C3">
        <w:rPr>
          <w:sz w:val="24"/>
          <w:szCs w:val="24"/>
        </w:rPr>
        <w:t>.</w:t>
      </w:r>
    </w:p>
    <w:p w14:paraId="6074668D" w14:textId="77777777" w:rsidR="00F05DE8" w:rsidRPr="001625C3" w:rsidRDefault="00D83A6C" w:rsidP="001625C3">
      <w:pPr>
        <w:pStyle w:val="Opstilling-punkttegn"/>
        <w:numPr>
          <w:ilvl w:val="0"/>
          <w:numId w:val="0"/>
        </w:numPr>
        <w:spacing w:line="240" w:lineRule="auto"/>
        <w:rPr>
          <w:sz w:val="24"/>
          <w:szCs w:val="24"/>
        </w:rPr>
      </w:pPr>
      <w:r w:rsidRPr="001625C3">
        <w:rPr>
          <w:b/>
          <w:sz w:val="24"/>
          <w:szCs w:val="24"/>
        </w:rPr>
        <w:lastRenderedPageBreak/>
        <w:t>Abstract</w:t>
      </w:r>
    </w:p>
    <w:p w14:paraId="3AF12FF2" w14:textId="67CDDF3E" w:rsidR="00D83A6C" w:rsidRPr="001625C3" w:rsidRDefault="001E6017" w:rsidP="001625C3">
      <w:pPr>
        <w:pStyle w:val="Opstilling-punkttegn"/>
        <w:numPr>
          <w:ilvl w:val="0"/>
          <w:numId w:val="0"/>
        </w:numPr>
        <w:spacing w:line="240" w:lineRule="auto"/>
        <w:rPr>
          <w:rFonts w:eastAsiaTheme="majorEastAsia"/>
          <w:bCs/>
          <w:sz w:val="24"/>
          <w:szCs w:val="24"/>
        </w:rPr>
      </w:pPr>
      <w:r w:rsidRPr="001625C3">
        <w:rPr>
          <w:sz w:val="24"/>
          <w:szCs w:val="24"/>
        </w:rPr>
        <w:t xml:space="preserve">Disease transmission models are frequently used in veterinary science to simulate disease </w:t>
      </w:r>
      <w:r w:rsidR="006E0CA0" w:rsidRPr="001625C3">
        <w:rPr>
          <w:sz w:val="24"/>
          <w:szCs w:val="24"/>
        </w:rPr>
        <w:t>spread,</w:t>
      </w:r>
      <w:r w:rsidRPr="001625C3">
        <w:rPr>
          <w:sz w:val="24"/>
          <w:szCs w:val="24"/>
        </w:rPr>
        <w:t xml:space="preserve"> predict impact of different </w:t>
      </w:r>
      <w:r w:rsidR="00814AFB" w:rsidRPr="001625C3">
        <w:rPr>
          <w:sz w:val="24"/>
          <w:szCs w:val="24"/>
        </w:rPr>
        <w:t xml:space="preserve">surveillance or </w:t>
      </w:r>
      <w:r w:rsidRPr="001625C3">
        <w:rPr>
          <w:sz w:val="24"/>
          <w:szCs w:val="24"/>
        </w:rPr>
        <w:t>control strategies</w:t>
      </w:r>
      <w:r w:rsidR="006E0CA0" w:rsidRPr="001625C3">
        <w:rPr>
          <w:sz w:val="24"/>
          <w:szCs w:val="24"/>
        </w:rPr>
        <w:t>, and to</w:t>
      </w:r>
      <w:r w:rsidR="00465DA0" w:rsidRPr="001625C3">
        <w:rPr>
          <w:sz w:val="24"/>
          <w:szCs w:val="24"/>
        </w:rPr>
        <w:t xml:space="preserve"> </w:t>
      </w:r>
      <w:r w:rsidR="00FB3D8C" w:rsidRPr="001625C3">
        <w:rPr>
          <w:sz w:val="24"/>
          <w:szCs w:val="24"/>
        </w:rPr>
        <w:t xml:space="preserve">provide insights about </w:t>
      </w:r>
      <w:r w:rsidR="006E0CA0" w:rsidRPr="001625C3">
        <w:rPr>
          <w:sz w:val="24"/>
          <w:szCs w:val="24"/>
        </w:rPr>
        <w:t xml:space="preserve">disease </w:t>
      </w:r>
      <w:r w:rsidR="00465DA0" w:rsidRPr="001625C3">
        <w:rPr>
          <w:sz w:val="24"/>
          <w:szCs w:val="24"/>
        </w:rPr>
        <w:t xml:space="preserve">causality </w:t>
      </w:r>
      <w:r w:rsidR="006E0CA0" w:rsidRPr="001625C3">
        <w:rPr>
          <w:sz w:val="24"/>
          <w:szCs w:val="24"/>
        </w:rPr>
        <w:t>via</w:t>
      </w:r>
      <w:r w:rsidR="00465DA0" w:rsidRPr="001625C3">
        <w:rPr>
          <w:sz w:val="24"/>
          <w:szCs w:val="24"/>
        </w:rPr>
        <w:t xml:space="preserve"> compari</w:t>
      </w:r>
      <w:r w:rsidR="00FB3D8C" w:rsidRPr="001625C3">
        <w:rPr>
          <w:sz w:val="24"/>
          <w:szCs w:val="24"/>
        </w:rPr>
        <w:t>son</w:t>
      </w:r>
      <w:r w:rsidR="00465DA0" w:rsidRPr="001625C3">
        <w:rPr>
          <w:sz w:val="24"/>
          <w:szCs w:val="24"/>
        </w:rPr>
        <w:t xml:space="preserve"> </w:t>
      </w:r>
      <w:r w:rsidR="006E0CA0" w:rsidRPr="001625C3">
        <w:rPr>
          <w:sz w:val="24"/>
          <w:szCs w:val="24"/>
        </w:rPr>
        <w:t xml:space="preserve">of model outputs </w:t>
      </w:r>
      <w:r w:rsidR="00465DA0" w:rsidRPr="001625C3">
        <w:rPr>
          <w:sz w:val="24"/>
          <w:szCs w:val="24"/>
        </w:rPr>
        <w:t xml:space="preserve">with real life data. We </w:t>
      </w:r>
      <w:ins w:id="7" w:author="Carsten Thure Kirkeby" w:date="2020-03-09T13:19:00Z">
        <w:r w:rsidR="004E31C6">
          <w:rPr>
            <w:sz w:val="24"/>
            <w:szCs w:val="24"/>
          </w:rPr>
          <w:t xml:space="preserve">here list some of the most popular approaches and go further into detail with </w:t>
        </w:r>
      </w:ins>
      <w:del w:id="8" w:author="Carsten Thure Kirkeby" w:date="2020-03-09T13:19:00Z">
        <w:r w:rsidR="00465DA0" w:rsidRPr="001625C3" w:rsidDel="004E31C6">
          <w:rPr>
            <w:sz w:val="24"/>
            <w:szCs w:val="24"/>
          </w:rPr>
          <w:delText xml:space="preserve">describe two main methods; equation-based models (EBMs) and </w:delText>
        </w:r>
      </w:del>
      <w:r w:rsidR="00465DA0" w:rsidRPr="001625C3">
        <w:rPr>
          <w:sz w:val="24"/>
          <w:szCs w:val="24"/>
        </w:rPr>
        <w:t xml:space="preserve">mechanistic </w:t>
      </w:r>
      <w:r w:rsidR="00863DC4" w:rsidRPr="001625C3">
        <w:rPr>
          <w:sz w:val="24"/>
          <w:szCs w:val="24"/>
        </w:rPr>
        <w:t>simulation</w:t>
      </w:r>
      <w:r w:rsidR="00465DA0" w:rsidRPr="001625C3">
        <w:rPr>
          <w:sz w:val="24"/>
          <w:szCs w:val="24"/>
        </w:rPr>
        <w:t xml:space="preserve"> models (</w:t>
      </w:r>
      <w:r w:rsidR="00863DC4" w:rsidRPr="001625C3">
        <w:rPr>
          <w:sz w:val="24"/>
          <w:szCs w:val="24"/>
        </w:rPr>
        <w:t>MSMs</w:t>
      </w:r>
      <w:r w:rsidR="00465DA0" w:rsidRPr="001625C3">
        <w:rPr>
          <w:sz w:val="24"/>
          <w:szCs w:val="24"/>
        </w:rPr>
        <w:t xml:space="preserve">). </w:t>
      </w:r>
      <w:del w:id="9" w:author="Carsten Thure Kirkeby" w:date="2020-03-09T13:20:00Z">
        <w:r w:rsidR="00F64EDA" w:rsidRPr="001625C3" w:rsidDel="004E31C6">
          <w:rPr>
            <w:sz w:val="24"/>
            <w:szCs w:val="24"/>
          </w:rPr>
          <w:delText xml:space="preserve">We describe the features of both model types, </w:delText>
        </w:r>
        <w:r w:rsidR="00FB3D8C" w:rsidRPr="001625C3" w:rsidDel="004E31C6">
          <w:rPr>
            <w:sz w:val="24"/>
            <w:szCs w:val="24"/>
          </w:rPr>
          <w:delText>in terms of their similarities and differences</w:delText>
        </w:r>
        <w:r w:rsidR="00F64EDA" w:rsidRPr="001625C3" w:rsidDel="004E31C6">
          <w:rPr>
            <w:sz w:val="24"/>
            <w:szCs w:val="24"/>
          </w:rPr>
          <w:delText xml:space="preserve"> and how they capture stochasticity in the modelled system. Both </w:delText>
        </w:r>
        <w:r w:rsidR="006E0CA0" w:rsidRPr="001625C3" w:rsidDel="004E31C6">
          <w:rPr>
            <w:sz w:val="24"/>
            <w:szCs w:val="24"/>
          </w:rPr>
          <w:delText xml:space="preserve">model </w:delText>
        </w:r>
        <w:r w:rsidR="00F64EDA" w:rsidRPr="001625C3" w:rsidDel="004E31C6">
          <w:rPr>
            <w:sz w:val="24"/>
            <w:szCs w:val="24"/>
          </w:rPr>
          <w:delText xml:space="preserve">types </w:delText>
        </w:r>
        <w:r w:rsidR="00FB3D8C" w:rsidRPr="001625C3" w:rsidDel="004E31C6">
          <w:rPr>
            <w:sz w:val="24"/>
            <w:szCs w:val="24"/>
          </w:rPr>
          <w:delText xml:space="preserve">include </w:delText>
        </w:r>
        <w:r w:rsidR="00F64EDA" w:rsidRPr="001625C3" w:rsidDel="004E31C6">
          <w:rPr>
            <w:sz w:val="24"/>
            <w:szCs w:val="24"/>
          </w:rPr>
          <w:delText xml:space="preserve">population structure and disease progression. </w:delText>
        </w:r>
      </w:del>
      <w:r w:rsidR="00F64EDA" w:rsidRPr="001625C3">
        <w:rPr>
          <w:sz w:val="24"/>
          <w:szCs w:val="24"/>
        </w:rPr>
        <w:t xml:space="preserve">We describe the modeling procedure before, during and after the programming stage. </w:t>
      </w:r>
      <w:r w:rsidR="00FB3D8C" w:rsidRPr="001625C3">
        <w:rPr>
          <w:sz w:val="24"/>
          <w:szCs w:val="24"/>
        </w:rPr>
        <w:t>W</w:t>
      </w:r>
      <w:r w:rsidR="00F64EDA" w:rsidRPr="001625C3">
        <w:rPr>
          <w:sz w:val="24"/>
          <w:szCs w:val="24"/>
        </w:rPr>
        <w:t xml:space="preserve">e focus on mechanistic modeling in the programming stage </w:t>
      </w:r>
      <w:r w:rsidR="00FB3D8C" w:rsidRPr="001625C3">
        <w:rPr>
          <w:sz w:val="24"/>
          <w:szCs w:val="24"/>
        </w:rPr>
        <w:t>and</w:t>
      </w:r>
      <w:r w:rsidR="00F64EDA" w:rsidRPr="001625C3">
        <w:rPr>
          <w:sz w:val="24"/>
          <w:szCs w:val="24"/>
        </w:rPr>
        <w:t xml:space="preserve"> includ</w:t>
      </w:r>
      <w:r w:rsidR="00FB3D8C" w:rsidRPr="001625C3">
        <w:rPr>
          <w:sz w:val="24"/>
          <w:szCs w:val="24"/>
        </w:rPr>
        <w:t>e</w:t>
      </w:r>
      <w:r w:rsidR="00F64EDA" w:rsidRPr="001625C3">
        <w:rPr>
          <w:sz w:val="24"/>
          <w:szCs w:val="24"/>
        </w:rPr>
        <w:t xml:space="preserve"> code examples. </w:t>
      </w:r>
      <w:r w:rsidR="00FB3D8C" w:rsidRPr="001625C3">
        <w:rPr>
          <w:sz w:val="24"/>
          <w:szCs w:val="24"/>
        </w:rPr>
        <w:t>W</w:t>
      </w:r>
      <w:r w:rsidR="00F64EDA" w:rsidRPr="001625C3">
        <w:rPr>
          <w:sz w:val="24"/>
          <w:szCs w:val="24"/>
        </w:rPr>
        <w:t>e describe how the disease transmission model should be verified and validated after it has been built</w:t>
      </w:r>
      <w:r w:rsidR="00F256AF" w:rsidRPr="001625C3">
        <w:rPr>
          <w:sz w:val="24"/>
          <w:szCs w:val="24"/>
        </w:rPr>
        <w:t>, and important concepts such as convergence and sensitivity analysis</w:t>
      </w:r>
      <w:r w:rsidR="00F64EDA" w:rsidRPr="001625C3">
        <w:rPr>
          <w:sz w:val="24"/>
          <w:szCs w:val="24"/>
        </w:rPr>
        <w:t>.</w:t>
      </w:r>
      <w:r w:rsidR="00F256AF" w:rsidRPr="001625C3">
        <w:rPr>
          <w:sz w:val="24"/>
          <w:szCs w:val="24"/>
        </w:rPr>
        <w:t xml:space="preserve"> Lastly we </w:t>
      </w:r>
      <w:r w:rsidR="00863DC4" w:rsidRPr="001625C3">
        <w:rPr>
          <w:sz w:val="24"/>
          <w:szCs w:val="24"/>
        </w:rPr>
        <w:t xml:space="preserve">provide </w:t>
      </w:r>
      <w:r w:rsidR="00F256AF" w:rsidRPr="001625C3">
        <w:rPr>
          <w:sz w:val="24"/>
          <w:szCs w:val="24"/>
        </w:rPr>
        <w:t>an overview of recent developments and concluding remarks.</w:t>
      </w:r>
      <w:r w:rsidR="00F64EDA" w:rsidRPr="001625C3">
        <w:rPr>
          <w:sz w:val="24"/>
          <w:szCs w:val="24"/>
        </w:rPr>
        <w:t xml:space="preserve"> </w:t>
      </w:r>
      <w:r w:rsidR="00D83A6C" w:rsidRPr="001625C3">
        <w:rPr>
          <w:sz w:val="24"/>
          <w:szCs w:val="24"/>
        </w:rPr>
        <w:br w:type="page"/>
      </w:r>
    </w:p>
    <w:p w14:paraId="4EC86595" w14:textId="77E33A13" w:rsidR="002A1D65" w:rsidRPr="001625C3" w:rsidRDefault="0051256D" w:rsidP="001625C3">
      <w:pPr>
        <w:pStyle w:val="Overskrift1"/>
        <w:spacing w:line="240" w:lineRule="auto"/>
        <w:rPr>
          <w:color w:val="auto"/>
        </w:rPr>
      </w:pPr>
      <w:r w:rsidRPr="001625C3">
        <w:rPr>
          <w:color w:val="auto"/>
        </w:rPr>
        <w:lastRenderedPageBreak/>
        <w:t>Introduction</w:t>
      </w:r>
    </w:p>
    <w:p w14:paraId="5703DC24" w14:textId="16379E84" w:rsidR="00854D20" w:rsidRPr="001625C3" w:rsidRDefault="00854D20" w:rsidP="001625C3">
      <w:pPr>
        <w:pStyle w:val="Overskrift2"/>
        <w:numPr>
          <w:ilvl w:val="0"/>
          <w:numId w:val="0"/>
        </w:numPr>
        <w:spacing w:line="240" w:lineRule="auto"/>
        <w:rPr>
          <w:szCs w:val="24"/>
        </w:rPr>
      </w:pPr>
      <w:r w:rsidRPr="001625C3">
        <w:rPr>
          <w:szCs w:val="24"/>
        </w:rPr>
        <w:t xml:space="preserve">1.1 </w:t>
      </w:r>
      <w:ins w:id="10" w:author="Carsten Thure Kirkeby" w:date="2020-03-05T14:09:00Z">
        <w:r w:rsidR="0013464B">
          <w:rPr>
            <w:szCs w:val="24"/>
          </w:rPr>
          <w:t xml:space="preserve">The purpose of </w:t>
        </w:r>
      </w:ins>
      <w:del w:id="11" w:author="Carsten Thure Kirkeby" w:date="2020-03-05T14:09:00Z">
        <w:r w:rsidR="003430E6" w:rsidRPr="001625C3" w:rsidDel="0013464B">
          <w:rPr>
            <w:szCs w:val="24"/>
          </w:rPr>
          <w:delText xml:space="preserve">Models for </w:delText>
        </w:r>
      </w:del>
      <w:r w:rsidR="003430E6" w:rsidRPr="001625C3">
        <w:rPr>
          <w:szCs w:val="24"/>
        </w:rPr>
        <w:t>disease transmission</w:t>
      </w:r>
      <w:ins w:id="12" w:author="Carsten Thure Kirkeby" w:date="2020-03-05T14:09:00Z">
        <w:r w:rsidR="0013464B">
          <w:rPr>
            <w:szCs w:val="24"/>
          </w:rPr>
          <w:t xml:space="preserve"> models</w:t>
        </w:r>
      </w:ins>
    </w:p>
    <w:p w14:paraId="093D109C" w14:textId="390B6623" w:rsidR="007E5719" w:rsidRPr="001625C3" w:rsidRDefault="00FE497F" w:rsidP="001625C3">
      <w:pPr>
        <w:pStyle w:val="Opstilling-punkttegn"/>
        <w:numPr>
          <w:ilvl w:val="0"/>
          <w:numId w:val="0"/>
        </w:numPr>
        <w:spacing w:line="240" w:lineRule="auto"/>
        <w:rPr>
          <w:sz w:val="24"/>
          <w:szCs w:val="24"/>
        </w:rPr>
      </w:pPr>
      <w:r w:rsidRPr="001625C3">
        <w:rPr>
          <w:sz w:val="24"/>
          <w:szCs w:val="24"/>
        </w:rPr>
        <w:t xml:space="preserve">A </w:t>
      </w:r>
      <w:r w:rsidR="00D55450" w:rsidRPr="001625C3">
        <w:rPr>
          <w:sz w:val="24"/>
          <w:szCs w:val="24"/>
        </w:rPr>
        <w:t xml:space="preserve">disease transmission </w:t>
      </w:r>
      <w:r w:rsidRPr="001625C3">
        <w:rPr>
          <w:sz w:val="24"/>
          <w:szCs w:val="24"/>
        </w:rPr>
        <w:t xml:space="preserve">model is a simplified representation of a </w:t>
      </w:r>
      <w:r w:rsidR="00846112" w:rsidRPr="001625C3">
        <w:rPr>
          <w:sz w:val="24"/>
          <w:szCs w:val="24"/>
        </w:rPr>
        <w:t xml:space="preserve">real-life </w:t>
      </w:r>
      <w:r w:rsidRPr="001625C3">
        <w:rPr>
          <w:sz w:val="24"/>
          <w:szCs w:val="24"/>
        </w:rPr>
        <w:t>system</w:t>
      </w:r>
      <w:r w:rsidR="00D83A6C" w:rsidRPr="001625C3">
        <w:rPr>
          <w:sz w:val="24"/>
          <w:szCs w:val="24"/>
        </w:rPr>
        <w:t xml:space="preserve"> of disease dynamics</w:t>
      </w:r>
      <w:r w:rsidRPr="001625C3">
        <w:rPr>
          <w:sz w:val="24"/>
          <w:szCs w:val="24"/>
        </w:rPr>
        <w:t xml:space="preserve">. </w:t>
      </w:r>
      <w:r w:rsidR="00A5380B" w:rsidRPr="001625C3">
        <w:rPr>
          <w:sz w:val="24"/>
          <w:szCs w:val="24"/>
        </w:rPr>
        <w:t xml:space="preserve">Disease transmission models </w:t>
      </w:r>
      <w:r w:rsidR="00D83A6C" w:rsidRPr="001625C3">
        <w:rPr>
          <w:sz w:val="24"/>
          <w:szCs w:val="24"/>
        </w:rPr>
        <w:t xml:space="preserve">can be </w:t>
      </w:r>
      <w:r w:rsidR="00A5380B" w:rsidRPr="001625C3">
        <w:rPr>
          <w:sz w:val="24"/>
          <w:szCs w:val="24"/>
        </w:rPr>
        <w:t xml:space="preserve">more broadly termed simulation models, because they simulate a </w:t>
      </w:r>
      <w:r w:rsidR="00D83A6C" w:rsidRPr="001625C3">
        <w:rPr>
          <w:sz w:val="24"/>
          <w:szCs w:val="24"/>
        </w:rPr>
        <w:t xml:space="preserve">disease </w:t>
      </w:r>
      <w:r w:rsidR="00A5380B" w:rsidRPr="001625C3">
        <w:rPr>
          <w:sz w:val="24"/>
          <w:szCs w:val="24"/>
        </w:rPr>
        <w:t xml:space="preserve">system. </w:t>
      </w:r>
      <w:r w:rsidR="00D83A6C" w:rsidRPr="001625C3">
        <w:rPr>
          <w:sz w:val="24"/>
          <w:szCs w:val="24"/>
        </w:rPr>
        <w:t xml:space="preserve">Because these </w:t>
      </w:r>
      <w:r w:rsidR="00846112" w:rsidRPr="001625C3">
        <w:rPr>
          <w:sz w:val="24"/>
          <w:szCs w:val="24"/>
        </w:rPr>
        <w:t xml:space="preserve">systems are usually highly complex, </w:t>
      </w:r>
      <w:r w:rsidR="00D83A6C" w:rsidRPr="001625C3">
        <w:rPr>
          <w:sz w:val="24"/>
          <w:szCs w:val="24"/>
        </w:rPr>
        <w:t xml:space="preserve">the often used quote </w:t>
      </w:r>
      <w:r w:rsidRPr="001625C3">
        <w:rPr>
          <w:sz w:val="24"/>
          <w:szCs w:val="24"/>
        </w:rPr>
        <w:t xml:space="preserve">during discussions of models, </w:t>
      </w:r>
      <w:r w:rsidR="00846112" w:rsidRPr="001625C3">
        <w:rPr>
          <w:sz w:val="24"/>
          <w:szCs w:val="24"/>
        </w:rPr>
        <w:t>‘</w:t>
      </w:r>
      <w:r w:rsidRPr="001625C3">
        <w:rPr>
          <w:sz w:val="24"/>
          <w:szCs w:val="24"/>
        </w:rPr>
        <w:t>all models are wrong</w:t>
      </w:r>
      <w:r w:rsidR="00C51D3C" w:rsidRPr="001625C3">
        <w:rPr>
          <w:sz w:val="24"/>
          <w:szCs w:val="24"/>
        </w:rPr>
        <w:t>,</w:t>
      </w:r>
      <w:r w:rsidRPr="001625C3">
        <w:rPr>
          <w:sz w:val="24"/>
          <w:szCs w:val="24"/>
        </w:rPr>
        <w:t xml:space="preserve"> but some are useful</w:t>
      </w:r>
      <w:r w:rsidR="00846112" w:rsidRPr="001625C3">
        <w:rPr>
          <w:sz w:val="24"/>
          <w:szCs w:val="24"/>
        </w:rPr>
        <w:t>’</w:t>
      </w:r>
      <w:r w:rsidRPr="001625C3">
        <w:rPr>
          <w:sz w:val="24"/>
          <w:szCs w:val="24"/>
        </w:rPr>
        <w:t xml:space="preserve"> (Box, 1976)</w:t>
      </w:r>
      <w:r w:rsidR="00D83A6C" w:rsidRPr="001625C3">
        <w:rPr>
          <w:sz w:val="24"/>
          <w:szCs w:val="24"/>
        </w:rPr>
        <w:t xml:space="preserve"> is of particular relevance</w:t>
      </w:r>
      <w:r w:rsidRPr="001625C3">
        <w:rPr>
          <w:sz w:val="24"/>
          <w:szCs w:val="24"/>
        </w:rPr>
        <w:t>.</w:t>
      </w:r>
      <w:r w:rsidR="00B67812" w:rsidRPr="001625C3">
        <w:rPr>
          <w:sz w:val="24"/>
          <w:szCs w:val="24"/>
        </w:rPr>
        <w:t xml:space="preserve"> </w:t>
      </w:r>
      <w:r w:rsidR="007D63EB" w:rsidRPr="001625C3">
        <w:rPr>
          <w:sz w:val="24"/>
          <w:szCs w:val="24"/>
        </w:rPr>
        <w:t xml:space="preserve">Disease transmission </w:t>
      </w:r>
      <w:r w:rsidR="00B67812" w:rsidRPr="001625C3">
        <w:rPr>
          <w:sz w:val="24"/>
          <w:szCs w:val="24"/>
        </w:rPr>
        <w:t xml:space="preserve">models </w:t>
      </w:r>
      <w:r w:rsidR="00794DDD" w:rsidRPr="001625C3">
        <w:rPr>
          <w:sz w:val="24"/>
          <w:szCs w:val="24"/>
        </w:rPr>
        <w:t>are</w:t>
      </w:r>
      <w:r w:rsidR="00B67812" w:rsidRPr="001625C3">
        <w:rPr>
          <w:sz w:val="24"/>
          <w:szCs w:val="24"/>
        </w:rPr>
        <w:t xml:space="preserve"> </w:t>
      </w:r>
      <w:r w:rsidR="00577D64" w:rsidRPr="001625C3">
        <w:rPr>
          <w:sz w:val="24"/>
          <w:szCs w:val="24"/>
        </w:rPr>
        <w:t>motivated by</w:t>
      </w:r>
      <w:r w:rsidR="00C42BAA" w:rsidRPr="001625C3">
        <w:rPr>
          <w:sz w:val="24"/>
          <w:szCs w:val="24"/>
        </w:rPr>
        <w:t xml:space="preserve"> </w:t>
      </w:r>
      <w:r w:rsidR="006E0CA0" w:rsidRPr="001625C3">
        <w:rPr>
          <w:sz w:val="24"/>
          <w:szCs w:val="24"/>
        </w:rPr>
        <w:t xml:space="preserve">a </w:t>
      </w:r>
      <w:r w:rsidR="00C42BAA" w:rsidRPr="001625C3">
        <w:rPr>
          <w:sz w:val="24"/>
          <w:szCs w:val="24"/>
        </w:rPr>
        <w:t>need to</w:t>
      </w:r>
      <w:r w:rsidR="00846112" w:rsidRPr="001625C3">
        <w:rPr>
          <w:sz w:val="24"/>
          <w:szCs w:val="24"/>
        </w:rPr>
        <w:t xml:space="preserve"> </w:t>
      </w:r>
      <w:r w:rsidR="00D83A6C" w:rsidRPr="001625C3">
        <w:rPr>
          <w:sz w:val="24"/>
          <w:szCs w:val="24"/>
        </w:rPr>
        <w:t xml:space="preserve">1. </w:t>
      </w:r>
      <w:proofErr w:type="gramStart"/>
      <w:r w:rsidR="00B67812" w:rsidRPr="001625C3">
        <w:rPr>
          <w:sz w:val="24"/>
          <w:szCs w:val="24"/>
        </w:rPr>
        <w:t>better</w:t>
      </w:r>
      <w:proofErr w:type="gramEnd"/>
      <w:r w:rsidR="00B67812" w:rsidRPr="001625C3">
        <w:rPr>
          <w:sz w:val="24"/>
          <w:szCs w:val="24"/>
        </w:rPr>
        <w:t xml:space="preserve"> understand</w:t>
      </w:r>
      <w:r w:rsidR="00E23647" w:rsidRPr="001625C3">
        <w:rPr>
          <w:sz w:val="24"/>
          <w:szCs w:val="24"/>
        </w:rPr>
        <w:t xml:space="preserve"> </w:t>
      </w:r>
      <w:r w:rsidR="00846112" w:rsidRPr="001625C3">
        <w:rPr>
          <w:sz w:val="24"/>
          <w:szCs w:val="24"/>
        </w:rPr>
        <w:t>a system’s</w:t>
      </w:r>
      <w:r w:rsidR="00B67812" w:rsidRPr="001625C3">
        <w:rPr>
          <w:sz w:val="24"/>
          <w:szCs w:val="24"/>
        </w:rPr>
        <w:t xml:space="preserve"> dynamics</w:t>
      </w:r>
      <w:r w:rsidR="00D83A6C" w:rsidRPr="001625C3">
        <w:rPr>
          <w:sz w:val="24"/>
          <w:szCs w:val="24"/>
        </w:rPr>
        <w:t>;</w:t>
      </w:r>
      <w:r w:rsidR="00E23647" w:rsidRPr="001625C3">
        <w:rPr>
          <w:sz w:val="24"/>
          <w:szCs w:val="24"/>
        </w:rPr>
        <w:t xml:space="preserve"> </w:t>
      </w:r>
      <w:r w:rsidR="00D83A6C" w:rsidRPr="001625C3">
        <w:rPr>
          <w:sz w:val="24"/>
          <w:szCs w:val="24"/>
        </w:rPr>
        <w:t xml:space="preserve">2. </w:t>
      </w:r>
      <w:proofErr w:type="gramStart"/>
      <w:r w:rsidR="00846112" w:rsidRPr="001625C3">
        <w:rPr>
          <w:sz w:val="24"/>
          <w:szCs w:val="24"/>
        </w:rPr>
        <w:t>predict</w:t>
      </w:r>
      <w:proofErr w:type="gramEnd"/>
      <w:r w:rsidR="006C3C8E" w:rsidRPr="001625C3">
        <w:rPr>
          <w:sz w:val="24"/>
          <w:szCs w:val="24"/>
        </w:rPr>
        <w:t xml:space="preserve"> </w:t>
      </w:r>
      <w:r w:rsidR="00846112" w:rsidRPr="001625C3">
        <w:rPr>
          <w:sz w:val="24"/>
          <w:szCs w:val="24"/>
        </w:rPr>
        <w:t>a system’s outputs</w:t>
      </w:r>
      <w:r w:rsidR="002818FB" w:rsidRPr="001625C3">
        <w:rPr>
          <w:sz w:val="24"/>
          <w:szCs w:val="24"/>
        </w:rPr>
        <w:t xml:space="preserve"> (including the evaluation of different strategies to improve surveillance </w:t>
      </w:r>
      <w:r w:rsidR="00FB6756" w:rsidRPr="001625C3">
        <w:rPr>
          <w:sz w:val="24"/>
          <w:szCs w:val="24"/>
        </w:rPr>
        <w:t>and</w:t>
      </w:r>
      <w:r w:rsidR="002818FB" w:rsidRPr="001625C3">
        <w:rPr>
          <w:sz w:val="24"/>
          <w:szCs w:val="24"/>
        </w:rPr>
        <w:t xml:space="preserve"> control of epidemics or endemic diseases)</w:t>
      </w:r>
      <w:r w:rsidR="00D83A6C" w:rsidRPr="001625C3">
        <w:rPr>
          <w:sz w:val="24"/>
          <w:szCs w:val="24"/>
        </w:rPr>
        <w:t>;</w:t>
      </w:r>
      <w:r w:rsidR="00846112" w:rsidRPr="001625C3">
        <w:rPr>
          <w:sz w:val="24"/>
          <w:szCs w:val="24"/>
        </w:rPr>
        <w:t xml:space="preserve"> </w:t>
      </w:r>
      <w:r w:rsidR="006E0CA0" w:rsidRPr="001625C3">
        <w:rPr>
          <w:sz w:val="24"/>
          <w:szCs w:val="24"/>
        </w:rPr>
        <w:t>and</w:t>
      </w:r>
      <w:r w:rsidR="00846112" w:rsidRPr="001625C3">
        <w:rPr>
          <w:sz w:val="24"/>
          <w:szCs w:val="24"/>
        </w:rPr>
        <w:t xml:space="preserve"> </w:t>
      </w:r>
      <w:r w:rsidR="00D83A6C" w:rsidRPr="001625C3">
        <w:rPr>
          <w:sz w:val="24"/>
          <w:szCs w:val="24"/>
        </w:rPr>
        <w:t xml:space="preserve">3. </w:t>
      </w:r>
      <w:proofErr w:type="gramStart"/>
      <w:r w:rsidR="00B67812" w:rsidRPr="001625C3">
        <w:rPr>
          <w:sz w:val="24"/>
          <w:szCs w:val="24"/>
        </w:rPr>
        <w:t>study</w:t>
      </w:r>
      <w:proofErr w:type="gramEnd"/>
      <w:r w:rsidR="00B67812" w:rsidRPr="001625C3">
        <w:rPr>
          <w:sz w:val="24"/>
          <w:szCs w:val="24"/>
        </w:rPr>
        <w:t xml:space="preserve"> </w:t>
      </w:r>
      <w:r w:rsidR="00846112" w:rsidRPr="001625C3">
        <w:rPr>
          <w:sz w:val="24"/>
          <w:szCs w:val="24"/>
        </w:rPr>
        <w:t>how the outputs of</w:t>
      </w:r>
      <w:r w:rsidR="00B67812" w:rsidRPr="001625C3">
        <w:rPr>
          <w:sz w:val="24"/>
          <w:szCs w:val="24"/>
        </w:rPr>
        <w:t xml:space="preserve"> </w:t>
      </w:r>
      <w:r w:rsidR="00846112" w:rsidRPr="001625C3">
        <w:rPr>
          <w:sz w:val="24"/>
          <w:szCs w:val="24"/>
        </w:rPr>
        <w:t xml:space="preserve">a </w:t>
      </w:r>
      <w:r w:rsidR="00B67812" w:rsidRPr="001625C3">
        <w:rPr>
          <w:sz w:val="24"/>
          <w:szCs w:val="24"/>
        </w:rPr>
        <w:t>system</w:t>
      </w:r>
      <w:r w:rsidR="00846112" w:rsidRPr="001625C3">
        <w:rPr>
          <w:sz w:val="24"/>
          <w:szCs w:val="24"/>
        </w:rPr>
        <w:t xml:space="preserve"> can be influenced</w:t>
      </w:r>
      <w:r w:rsidR="006C3C8E" w:rsidRPr="001625C3">
        <w:rPr>
          <w:sz w:val="24"/>
          <w:szCs w:val="24"/>
        </w:rPr>
        <w:t xml:space="preserve">. </w:t>
      </w:r>
      <w:r w:rsidR="00814AFB" w:rsidRPr="001625C3">
        <w:rPr>
          <w:sz w:val="24"/>
          <w:szCs w:val="24"/>
        </w:rPr>
        <w:t xml:space="preserve">They </w:t>
      </w:r>
      <w:r w:rsidR="00E65A25" w:rsidRPr="001625C3">
        <w:rPr>
          <w:sz w:val="24"/>
          <w:szCs w:val="24"/>
        </w:rPr>
        <w:t xml:space="preserve">can </w:t>
      </w:r>
      <w:r w:rsidR="000E4EF0" w:rsidRPr="001625C3">
        <w:rPr>
          <w:sz w:val="24"/>
          <w:szCs w:val="24"/>
        </w:rPr>
        <w:t>represent diverse disease ecologies (bacterial and viral infections, parasites and vector-borne diseases) in a range of hosts</w:t>
      </w:r>
      <w:r w:rsidR="00E23647" w:rsidRPr="001625C3">
        <w:rPr>
          <w:sz w:val="24"/>
          <w:szCs w:val="24"/>
        </w:rPr>
        <w:t xml:space="preserve"> (Mancy </w:t>
      </w:r>
      <w:r w:rsidR="002B00B4" w:rsidRPr="001625C3">
        <w:rPr>
          <w:sz w:val="24"/>
          <w:szCs w:val="24"/>
        </w:rPr>
        <w:t>et al.,</w:t>
      </w:r>
      <w:r w:rsidR="003654B5" w:rsidRPr="001625C3">
        <w:rPr>
          <w:sz w:val="24"/>
          <w:szCs w:val="24"/>
        </w:rPr>
        <w:t xml:space="preserve"> </w:t>
      </w:r>
      <w:r w:rsidR="00E23647" w:rsidRPr="001625C3">
        <w:rPr>
          <w:sz w:val="24"/>
          <w:szCs w:val="24"/>
        </w:rPr>
        <w:t>2017)</w:t>
      </w:r>
      <w:r w:rsidR="00B67812" w:rsidRPr="001625C3">
        <w:rPr>
          <w:sz w:val="24"/>
          <w:szCs w:val="24"/>
        </w:rPr>
        <w:t>.</w:t>
      </w:r>
      <w:r w:rsidR="00DD49DC" w:rsidRPr="001625C3">
        <w:rPr>
          <w:sz w:val="24"/>
          <w:szCs w:val="24"/>
        </w:rPr>
        <w:t xml:space="preserve"> </w:t>
      </w:r>
      <w:r w:rsidR="0032715E" w:rsidRPr="001625C3">
        <w:rPr>
          <w:sz w:val="24"/>
          <w:szCs w:val="24"/>
        </w:rPr>
        <w:t xml:space="preserve">They are </w:t>
      </w:r>
      <w:r w:rsidR="00824183" w:rsidRPr="001625C3">
        <w:rPr>
          <w:sz w:val="24"/>
          <w:szCs w:val="24"/>
        </w:rPr>
        <w:t>useful</w:t>
      </w:r>
      <w:r w:rsidR="003A7746" w:rsidRPr="001625C3">
        <w:rPr>
          <w:sz w:val="24"/>
          <w:szCs w:val="24"/>
        </w:rPr>
        <w:t xml:space="preserve"> when experiments</w:t>
      </w:r>
      <w:r w:rsidR="00EC1DF9" w:rsidRPr="001625C3">
        <w:rPr>
          <w:sz w:val="24"/>
          <w:szCs w:val="24"/>
        </w:rPr>
        <w:t xml:space="preserve"> </w:t>
      </w:r>
      <w:r w:rsidR="00072B2A" w:rsidRPr="001625C3">
        <w:rPr>
          <w:sz w:val="24"/>
          <w:szCs w:val="24"/>
        </w:rPr>
        <w:t xml:space="preserve">on </w:t>
      </w:r>
      <w:r w:rsidR="00623A9F" w:rsidRPr="001625C3">
        <w:rPr>
          <w:sz w:val="24"/>
          <w:szCs w:val="24"/>
        </w:rPr>
        <w:t>disease transmission and control are not possible</w:t>
      </w:r>
      <w:r w:rsidR="00FB6756" w:rsidRPr="001625C3">
        <w:rPr>
          <w:sz w:val="24"/>
          <w:szCs w:val="24"/>
        </w:rPr>
        <w:t xml:space="preserve"> –</w:t>
      </w:r>
      <w:r w:rsidR="00623A9F" w:rsidRPr="001625C3">
        <w:rPr>
          <w:sz w:val="24"/>
          <w:szCs w:val="24"/>
        </w:rPr>
        <w:t xml:space="preserve"> </w:t>
      </w:r>
      <w:r w:rsidR="006C3C8E" w:rsidRPr="001625C3">
        <w:rPr>
          <w:sz w:val="24"/>
          <w:szCs w:val="24"/>
        </w:rPr>
        <w:t>for example</w:t>
      </w:r>
      <w:r w:rsidR="003A7746" w:rsidRPr="001625C3">
        <w:rPr>
          <w:sz w:val="24"/>
          <w:szCs w:val="24"/>
        </w:rPr>
        <w:t xml:space="preserve"> due to high </w:t>
      </w:r>
      <w:r w:rsidR="0032715E" w:rsidRPr="001625C3">
        <w:rPr>
          <w:sz w:val="24"/>
          <w:szCs w:val="24"/>
        </w:rPr>
        <w:t xml:space="preserve">resource requirements </w:t>
      </w:r>
      <w:r w:rsidR="00AB3A25" w:rsidRPr="001625C3">
        <w:rPr>
          <w:sz w:val="24"/>
          <w:szCs w:val="24"/>
        </w:rPr>
        <w:t xml:space="preserve">(such as time and monetary costs) </w:t>
      </w:r>
      <w:r w:rsidR="00EC1DF9" w:rsidRPr="001625C3">
        <w:rPr>
          <w:sz w:val="24"/>
          <w:szCs w:val="24"/>
        </w:rPr>
        <w:t xml:space="preserve">or </w:t>
      </w:r>
      <w:r w:rsidR="0032715E" w:rsidRPr="001625C3">
        <w:rPr>
          <w:sz w:val="24"/>
          <w:szCs w:val="24"/>
        </w:rPr>
        <w:t>logistic</w:t>
      </w:r>
      <w:r w:rsidR="006E0CA0" w:rsidRPr="001625C3">
        <w:rPr>
          <w:sz w:val="24"/>
          <w:szCs w:val="24"/>
        </w:rPr>
        <w:t>al</w:t>
      </w:r>
      <w:r w:rsidR="00E62515" w:rsidRPr="001625C3">
        <w:rPr>
          <w:sz w:val="24"/>
          <w:szCs w:val="24"/>
        </w:rPr>
        <w:t xml:space="preserve"> and ethical</w:t>
      </w:r>
      <w:r w:rsidR="0032715E" w:rsidRPr="001625C3">
        <w:rPr>
          <w:sz w:val="24"/>
          <w:szCs w:val="24"/>
        </w:rPr>
        <w:t xml:space="preserve"> constraints</w:t>
      </w:r>
      <w:r w:rsidR="00E65A25" w:rsidRPr="001625C3">
        <w:rPr>
          <w:sz w:val="24"/>
          <w:szCs w:val="24"/>
        </w:rPr>
        <w:t xml:space="preserve"> (</w:t>
      </w:r>
      <w:r w:rsidR="006C3C8E" w:rsidRPr="001625C3">
        <w:rPr>
          <w:sz w:val="24"/>
          <w:szCs w:val="24"/>
        </w:rPr>
        <w:t>such as</w:t>
      </w:r>
      <w:r w:rsidR="00AB3A25" w:rsidRPr="001625C3">
        <w:rPr>
          <w:sz w:val="24"/>
          <w:szCs w:val="24"/>
        </w:rPr>
        <w:t xml:space="preserve"> </w:t>
      </w:r>
      <w:r w:rsidR="00E65A25" w:rsidRPr="001625C3">
        <w:rPr>
          <w:sz w:val="24"/>
          <w:szCs w:val="24"/>
        </w:rPr>
        <w:t xml:space="preserve">the </w:t>
      </w:r>
      <w:r w:rsidR="00AB3A25" w:rsidRPr="001625C3">
        <w:rPr>
          <w:sz w:val="24"/>
          <w:szCs w:val="24"/>
        </w:rPr>
        <w:t>investigation of</w:t>
      </w:r>
      <w:r w:rsidR="00EC1DF9" w:rsidRPr="001625C3">
        <w:rPr>
          <w:sz w:val="24"/>
          <w:szCs w:val="24"/>
        </w:rPr>
        <w:t xml:space="preserve"> exotic diseases</w:t>
      </w:r>
      <w:r w:rsidR="00E65A25" w:rsidRPr="001625C3">
        <w:rPr>
          <w:sz w:val="24"/>
          <w:szCs w:val="24"/>
        </w:rPr>
        <w:t>)</w:t>
      </w:r>
      <w:r w:rsidR="00FB6756" w:rsidRPr="001625C3">
        <w:rPr>
          <w:sz w:val="24"/>
          <w:szCs w:val="24"/>
        </w:rPr>
        <w:t xml:space="preserve"> –</w:t>
      </w:r>
      <w:r w:rsidR="002818FB" w:rsidRPr="001625C3">
        <w:rPr>
          <w:sz w:val="24"/>
          <w:szCs w:val="24"/>
        </w:rPr>
        <w:t xml:space="preserve"> or would not sufficiently represent real-life disease ecology</w:t>
      </w:r>
      <w:r w:rsidR="00E65A25" w:rsidRPr="001625C3">
        <w:rPr>
          <w:sz w:val="24"/>
          <w:szCs w:val="24"/>
        </w:rPr>
        <w:t xml:space="preserve">. </w:t>
      </w:r>
    </w:p>
    <w:p w14:paraId="2ACF32D5" w14:textId="77777777" w:rsidR="004E1686" w:rsidRPr="001625C3" w:rsidRDefault="004E1686" w:rsidP="001625C3">
      <w:pPr>
        <w:pStyle w:val="Opstilling-punkttegn"/>
        <w:numPr>
          <w:ilvl w:val="0"/>
          <w:numId w:val="0"/>
        </w:numPr>
        <w:spacing w:line="240" w:lineRule="auto"/>
        <w:rPr>
          <w:sz w:val="24"/>
          <w:szCs w:val="24"/>
        </w:rPr>
      </w:pPr>
    </w:p>
    <w:p w14:paraId="7618F2D0" w14:textId="5480A54F" w:rsidR="00841FFC" w:rsidRPr="001625C3" w:rsidRDefault="00EA5910" w:rsidP="001625C3">
      <w:pPr>
        <w:pStyle w:val="Opstilling-punkttegn"/>
        <w:numPr>
          <w:ilvl w:val="0"/>
          <w:numId w:val="0"/>
        </w:numPr>
        <w:spacing w:line="240" w:lineRule="auto"/>
        <w:rPr>
          <w:sz w:val="24"/>
          <w:szCs w:val="24"/>
        </w:rPr>
      </w:pPr>
      <w:r w:rsidRPr="001625C3">
        <w:rPr>
          <w:sz w:val="24"/>
          <w:szCs w:val="24"/>
        </w:rPr>
        <w:t xml:space="preserve">In the veterinary field, </w:t>
      </w:r>
      <w:r w:rsidR="003A7746" w:rsidRPr="001625C3">
        <w:rPr>
          <w:sz w:val="24"/>
          <w:szCs w:val="24"/>
        </w:rPr>
        <w:t>models</w:t>
      </w:r>
      <w:r w:rsidR="007E5719" w:rsidRPr="001625C3">
        <w:rPr>
          <w:sz w:val="24"/>
          <w:szCs w:val="24"/>
        </w:rPr>
        <w:t xml:space="preserve"> of disease </w:t>
      </w:r>
      <w:r w:rsidR="00E11B69" w:rsidRPr="001625C3">
        <w:rPr>
          <w:sz w:val="24"/>
          <w:szCs w:val="24"/>
        </w:rPr>
        <w:t>transmission</w:t>
      </w:r>
      <w:r w:rsidR="003A7746" w:rsidRPr="001625C3">
        <w:rPr>
          <w:sz w:val="24"/>
          <w:szCs w:val="24"/>
        </w:rPr>
        <w:t xml:space="preserve"> are </w:t>
      </w:r>
      <w:r w:rsidR="007E5719" w:rsidRPr="001625C3">
        <w:rPr>
          <w:sz w:val="24"/>
          <w:szCs w:val="24"/>
        </w:rPr>
        <w:t xml:space="preserve">developed </w:t>
      </w:r>
      <w:r w:rsidR="00824183" w:rsidRPr="001625C3">
        <w:rPr>
          <w:sz w:val="24"/>
          <w:szCs w:val="24"/>
        </w:rPr>
        <w:t xml:space="preserve">for </w:t>
      </w:r>
      <w:r w:rsidR="00212733" w:rsidRPr="001625C3">
        <w:rPr>
          <w:sz w:val="24"/>
          <w:szCs w:val="24"/>
        </w:rPr>
        <w:t>both</w:t>
      </w:r>
      <w:r w:rsidRPr="001625C3">
        <w:rPr>
          <w:sz w:val="24"/>
          <w:szCs w:val="24"/>
        </w:rPr>
        <w:t xml:space="preserve"> </w:t>
      </w:r>
      <w:r w:rsidR="007E5719" w:rsidRPr="001625C3">
        <w:rPr>
          <w:sz w:val="24"/>
          <w:szCs w:val="24"/>
        </w:rPr>
        <w:t xml:space="preserve">theoretical </w:t>
      </w:r>
      <w:r w:rsidR="003C5264" w:rsidRPr="001625C3">
        <w:rPr>
          <w:sz w:val="24"/>
          <w:szCs w:val="24"/>
        </w:rPr>
        <w:t>insight</w:t>
      </w:r>
      <w:r w:rsidR="00E76030" w:rsidRPr="001625C3">
        <w:rPr>
          <w:sz w:val="24"/>
          <w:szCs w:val="24"/>
        </w:rPr>
        <w:t xml:space="preserve"> and practical application</w:t>
      </w:r>
      <w:r w:rsidR="00212733" w:rsidRPr="001625C3">
        <w:rPr>
          <w:sz w:val="24"/>
          <w:szCs w:val="24"/>
        </w:rPr>
        <w:t xml:space="preserve">, depending on </w:t>
      </w:r>
      <w:r w:rsidR="00D83A6C" w:rsidRPr="001625C3">
        <w:rPr>
          <w:sz w:val="24"/>
          <w:szCs w:val="24"/>
        </w:rPr>
        <w:t xml:space="preserve">the end-user and the intended </w:t>
      </w:r>
      <w:r w:rsidR="00212733" w:rsidRPr="001625C3">
        <w:rPr>
          <w:sz w:val="24"/>
          <w:szCs w:val="24"/>
        </w:rPr>
        <w:t>purpose of the information</w:t>
      </w:r>
      <w:r w:rsidR="00D83A6C" w:rsidRPr="001625C3">
        <w:rPr>
          <w:sz w:val="24"/>
          <w:szCs w:val="24"/>
        </w:rPr>
        <w:t xml:space="preserve"> </w:t>
      </w:r>
      <w:r w:rsidR="002818FB" w:rsidRPr="001625C3">
        <w:rPr>
          <w:sz w:val="24"/>
          <w:szCs w:val="24"/>
        </w:rPr>
        <w:t>generated by the model</w:t>
      </w:r>
      <w:r w:rsidRPr="001625C3">
        <w:rPr>
          <w:sz w:val="24"/>
          <w:szCs w:val="24"/>
        </w:rPr>
        <w:t xml:space="preserve">. </w:t>
      </w:r>
      <w:r w:rsidR="00E62515" w:rsidRPr="001625C3">
        <w:rPr>
          <w:sz w:val="24"/>
          <w:szCs w:val="24"/>
        </w:rPr>
        <w:t>R</w:t>
      </w:r>
      <w:r w:rsidR="00212733" w:rsidRPr="001625C3">
        <w:rPr>
          <w:sz w:val="24"/>
          <w:szCs w:val="24"/>
        </w:rPr>
        <w:t xml:space="preserve">esearchers might want a model to </w:t>
      </w:r>
      <w:r w:rsidR="00AE6981" w:rsidRPr="001625C3">
        <w:rPr>
          <w:sz w:val="24"/>
          <w:szCs w:val="24"/>
        </w:rPr>
        <w:t xml:space="preserve">extend </w:t>
      </w:r>
      <w:r w:rsidR="00D83A6C" w:rsidRPr="001625C3">
        <w:rPr>
          <w:sz w:val="24"/>
          <w:szCs w:val="24"/>
        </w:rPr>
        <w:t>our</w:t>
      </w:r>
      <w:r w:rsidR="00212733" w:rsidRPr="001625C3">
        <w:rPr>
          <w:sz w:val="24"/>
          <w:szCs w:val="24"/>
        </w:rPr>
        <w:t xml:space="preserve"> theoretical understanding of </w:t>
      </w:r>
      <w:r w:rsidR="00AE6981" w:rsidRPr="001625C3">
        <w:rPr>
          <w:sz w:val="24"/>
          <w:szCs w:val="24"/>
        </w:rPr>
        <w:t>a particular disease ecology;</w:t>
      </w:r>
      <w:r w:rsidR="00212733" w:rsidRPr="001625C3">
        <w:rPr>
          <w:sz w:val="24"/>
          <w:szCs w:val="24"/>
        </w:rPr>
        <w:t xml:space="preserve"> for example a model could be</w:t>
      </w:r>
      <w:r w:rsidR="0061633B" w:rsidRPr="001625C3">
        <w:rPr>
          <w:sz w:val="24"/>
          <w:szCs w:val="24"/>
        </w:rPr>
        <w:t xml:space="preserve"> used</w:t>
      </w:r>
      <w:r w:rsidR="00C600E5" w:rsidRPr="001625C3">
        <w:rPr>
          <w:sz w:val="24"/>
          <w:szCs w:val="24"/>
        </w:rPr>
        <w:t xml:space="preserve"> to </w:t>
      </w:r>
      <w:r w:rsidR="005E348B" w:rsidRPr="001625C3">
        <w:rPr>
          <w:sz w:val="24"/>
          <w:szCs w:val="24"/>
        </w:rPr>
        <w:t>re</w:t>
      </w:r>
      <w:r w:rsidRPr="001625C3">
        <w:rPr>
          <w:sz w:val="24"/>
          <w:szCs w:val="24"/>
        </w:rPr>
        <w:t>construct a system using limited available knowledge</w:t>
      </w:r>
      <w:r w:rsidR="006E0CA0" w:rsidRPr="001625C3">
        <w:rPr>
          <w:sz w:val="24"/>
          <w:szCs w:val="24"/>
        </w:rPr>
        <w:t>,</w:t>
      </w:r>
      <w:r w:rsidR="00C600E5" w:rsidRPr="001625C3">
        <w:rPr>
          <w:sz w:val="24"/>
          <w:szCs w:val="24"/>
        </w:rPr>
        <w:t xml:space="preserve"> to </w:t>
      </w:r>
      <w:r w:rsidR="00212733" w:rsidRPr="001625C3">
        <w:rPr>
          <w:sz w:val="24"/>
          <w:szCs w:val="24"/>
        </w:rPr>
        <w:t xml:space="preserve">identify </w:t>
      </w:r>
      <w:r w:rsidR="00C600E5" w:rsidRPr="001625C3">
        <w:rPr>
          <w:sz w:val="24"/>
          <w:szCs w:val="24"/>
        </w:rPr>
        <w:t xml:space="preserve">critical elements </w:t>
      </w:r>
      <w:r w:rsidR="00DE22F6" w:rsidRPr="001625C3">
        <w:rPr>
          <w:sz w:val="24"/>
          <w:szCs w:val="24"/>
        </w:rPr>
        <w:t xml:space="preserve">and knowledge gaps </w:t>
      </w:r>
      <w:r w:rsidR="00623A9F" w:rsidRPr="001625C3">
        <w:rPr>
          <w:sz w:val="24"/>
          <w:szCs w:val="24"/>
        </w:rPr>
        <w:t>(</w:t>
      </w:r>
      <w:r w:rsidR="00FE472A" w:rsidRPr="001625C3">
        <w:rPr>
          <w:sz w:val="24"/>
          <w:szCs w:val="24"/>
        </w:rPr>
        <w:t>Singer et al., 2011</w:t>
      </w:r>
      <w:r w:rsidR="00623A9F" w:rsidRPr="001625C3">
        <w:rPr>
          <w:sz w:val="24"/>
          <w:szCs w:val="24"/>
        </w:rPr>
        <w:t>)</w:t>
      </w:r>
      <w:r w:rsidR="0061633B" w:rsidRPr="001625C3">
        <w:rPr>
          <w:sz w:val="24"/>
          <w:szCs w:val="24"/>
        </w:rPr>
        <w:t>.</w:t>
      </w:r>
      <w:r w:rsidR="00C600E5" w:rsidRPr="001625C3">
        <w:rPr>
          <w:sz w:val="24"/>
          <w:szCs w:val="24"/>
        </w:rPr>
        <w:t xml:space="preserve"> </w:t>
      </w:r>
      <w:r w:rsidR="00997308" w:rsidRPr="001625C3">
        <w:rPr>
          <w:sz w:val="24"/>
          <w:szCs w:val="24"/>
        </w:rPr>
        <w:t xml:space="preserve">Once </w:t>
      </w:r>
      <w:r w:rsidR="007B2C51" w:rsidRPr="001625C3">
        <w:rPr>
          <w:sz w:val="24"/>
          <w:szCs w:val="24"/>
        </w:rPr>
        <w:t>knowledge gaps</w:t>
      </w:r>
      <w:r w:rsidR="00997308" w:rsidRPr="001625C3">
        <w:rPr>
          <w:sz w:val="24"/>
          <w:szCs w:val="24"/>
        </w:rPr>
        <w:t xml:space="preserve"> </w:t>
      </w:r>
      <w:r w:rsidR="00F83D82" w:rsidRPr="001625C3">
        <w:rPr>
          <w:sz w:val="24"/>
          <w:szCs w:val="24"/>
        </w:rPr>
        <w:t xml:space="preserve">in the system </w:t>
      </w:r>
      <w:r w:rsidR="00997308" w:rsidRPr="001625C3">
        <w:rPr>
          <w:sz w:val="24"/>
          <w:szCs w:val="24"/>
        </w:rPr>
        <w:t>are identified</w:t>
      </w:r>
      <w:r w:rsidR="00406189" w:rsidRPr="001625C3">
        <w:rPr>
          <w:sz w:val="24"/>
          <w:szCs w:val="24"/>
        </w:rPr>
        <w:t xml:space="preserve">, </w:t>
      </w:r>
      <w:r w:rsidR="00AE6981" w:rsidRPr="001625C3">
        <w:rPr>
          <w:sz w:val="24"/>
          <w:szCs w:val="24"/>
        </w:rPr>
        <w:t xml:space="preserve">empirical </w:t>
      </w:r>
      <w:r w:rsidR="00C600E5" w:rsidRPr="001625C3">
        <w:rPr>
          <w:sz w:val="24"/>
          <w:szCs w:val="24"/>
        </w:rPr>
        <w:t>data can be</w:t>
      </w:r>
      <w:r w:rsidR="007E5719" w:rsidRPr="001625C3">
        <w:rPr>
          <w:sz w:val="24"/>
          <w:szCs w:val="24"/>
        </w:rPr>
        <w:t xml:space="preserve"> </w:t>
      </w:r>
      <w:r w:rsidR="00DA2B5E" w:rsidRPr="001625C3">
        <w:rPr>
          <w:sz w:val="24"/>
          <w:szCs w:val="24"/>
        </w:rPr>
        <w:t>collected</w:t>
      </w:r>
      <w:r w:rsidR="00E62515" w:rsidRPr="001625C3">
        <w:rPr>
          <w:sz w:val="24"/>
          <w:szCs w:val="24"/>
        </w:rPr>
        <w:t xml:space="preserve"> </w:t>
      </w:r>
      <w:r w:rsidR="00AE6981" w:rsidRPr="001625C3">
        <w:rPr>
          <w:sz w:val="24"/>
          <w:szCs w:val="24"/>
        </w:rPr>
        <w:t>– for example, by fieldwork or</w:t>
      </w:r>
      <w:r w:rsidR="007E5719" w:rsidRPr="001625C3">
        <w:rPr>
          <w:sz w:val="24"/>
          <w:szCs w:val="24"/>
        </w:rPr>
        <w:t xml:space="preserve"> </w:t>
      </w:r>
      <w:r w:rsidR="00796F9A" w:rsidRPr="001625C3">
        <w:rPr>
          <w:i/>
          <w:sz w:val="24"/>
          <w:szCs w:val="24"/>
        </w:rPr>
        <w:t>in vitro</w:t>
      </w:r>
      <w:r w:rsidR="00406189" w:rsidRPr="001625C3">
        <w:rPr>
          <w:sz w:val="24"/>
          <w:szCs w:val="24"/>
        </w:rPr>
        <w:t xml:space="preserve"> </w:t>
      </w:r>
      <w:r w:rsidR="007E5719" w:rsidRPr="001625C3">
        <w:rPr>
          <w:sz w:val="24"/>
          <w:szCs w:val="24"/>
        </w:rPr>
        <w:t>experiments</w:t>
      </w:r>
      <w:r w:rsidR="00AE6981" w:rsidRPr="001625C3">
        <w:rPr>
          <w:sz w:val="24"/>
          <w:szCs w:val="24"/>
        </w:rPr>
        <w:t xml:space="preserve"> – </w:t>
      </w:r>
      <w:r w:rsidR="00E62515" w:rsidRPr="001625C3">
        <w:rPr>
          <w:sz w:val="24"/>
          <w:szCs w:val="24"/>
        </w:rPr>
        <w:t xml:space="preserve">to further develop </w:t>
      </w:r>
      <w:r w:rsidR="00C600E5" w:rsidRPr="001625C3">
        <w:rPr>
          <w:sz w:val="24"/>
          <w:szCs w:val="24"/>
        </w:rPr>
        <w:t xml:space="preserve">the model </w:t>
      </w:r>
      <w:r w:rsidR="002818FB" w:rsidRPr="001625C3">
        <w:rPr>
          <w:sz w:val="24"/>
          <w:szCs w:val="24"/>
        </w:rPr>
        <w:t>to inform practical recommendations</w:t>
      </w:r>
      <w:r w:rsidR="007E5719" w:rsidRPr="001625C3">
        <w:rPr>
          <w:sz w:val="24"/>
          <w:szCs w:val="24"/>
        </w:rPr>
        <w:t xml:space="preserve">. </w:t>
      </w:r>
      <w:r w:rsidR="00E62515" w:rsidRPr="001625C3">
        <w:rPr>
          <w:sz w:val="24"/>
          <w:szCs w:val="24"/>
        </w:rPr>
        <w:t>P</w:t>
      </w:r>
      <w:r w:rsidR="00DA2B5E" w:rsidRPr="001625C3">
        <w:rPr>
          <w:sz w:val="24"/>
          <w:szCs w:val="24"/>
        </w:rPr>
        <w:t xml:space="preserve">ractical applications </w:t>
      </w:r>
      <w:r w:rsidR="00E62515" w:rsidRPr="001625C3">
        <w:rPr>
          <w:sz w:val="24"/>
          <w:szCs w:val="24"/>
        </w:rPr>
        <w:t>of models might include</w:t>
      </w:r>
      <w:r w:rsidR="00DA2B5E" w:rsidRPr="001625C3">
        <w:rPr>
          <w:sz w:val="24"/>
          <w:szCs w:val="24"/>
        </w:rPr>
        <w:t xml:space="preserve"> advis</w:t>
      </w:r>
      <w:r w:rsidR="00E62515" w:rsidRPr="001625C3">
        <w:rPr>
          <w:sz w:val="24"/>
          <w:szCs w:val="24"/>
        </w:rPr>
        <w:t>ing</w:t>
      </w:r>
      <w:r w:rsidR="00DA2B5E" w:rsidRPr="001625C3">
        <w:rPr>
          <w:sz w:val="24"/>
          <w:szCs w:val="24"/>
        </w:rPr>
        <w:t xml:space="preserve"> decision makers on surveillance or control </w:t>
      </w:r>
      <w:r w:rsidR="00E62515" w:rsidRPr="001625C3">
        <w:rPr>
          <w:sz w:val="24"/>
          <w:szCs w:val="24"/>
        </w:rPr>
        <w:t xml:space="preserve">of </w:t>
      </w:r>
      <w:r w:rsidR="00DA2B5E" w:rsidRPr="001625C3">
        <w:rPr>
          <w:sz w:val="24"/>
          <w:szCs w:val="24"/>
        </w:rPr>
        <w:t xml:space="preserve">a specific </w:t>
      </w:r>
      <w:r w:rsidR="00DA2B5E" w:rsidRPr="00BE406F">
        <w:rPr>
          <w:sz w:val="24"/>
          <w:szCs w:val="24"/>
        </w:rPr>
        <w:t>disease by comparing strategies</w:t>
      </w:r>
      <w:r w:rsidR="00E62515" w:rsidRPr="00BE406F">
        <w:rPr>
          <w:sz w:val="24"/>
          <w:szCs w:val="24"/>
        </w:rPr>
        <w:t xml:space="preserve"> in contexts such as</w:t>
      </w:r>
      <w:r w:rsidR="00B3126C" w:rsidRPr="00BE406F">
        <w:rPr>
          <w:sz w:val="24"/>
          <w:szCs w:val="24"/>
        </w:rPr>
        <w:t xml:space="preserve"> </w:t>
      </w:r>
      <w:r w:rsidR="00DA2B5E" w:rsidRPr="00BE406F">
        <w:rPr>
          <w:sz w:val="24"/>
          <w:szCs w:val="24"/>
        </w:rPr>
        <w:t>outbreak situation</w:t>
      </w:r>
      <w:r w:rsidR="00B3126C" w:rsidRPr="00BE406F">
        <w:rPr>
          <w:sz w:val="24"/>
          <w:szCs w:val="24"/>
        </w:rPr>
        <w:t>s</w:t>
      </w:r>
      <w:r w:rsidR="00DA2B5E" w:rsidRPr="00BE406F">
        <w:rPr>
          <w:sz w:val="24"/>
          <w:szCs w:val="24"/>
        </w:rPr>
        <w:t xml:space="preserve"> (Keeling et al., 2001; </w:t>
      </w:r>
      <w:proofErr w:type="spellStart"/>
      <w:r w:rsidR="00DA2B5E" w:rsidRPr="00BE406F">
        <w:rPr>
          <w:sz w:val="24"/>
          <w:szCs w:val="24"/>
        </w:rPr>
        <w:t>Zinsstag</w:t>
      </w:r>
      <w:proofErr w:type="spellEnd"/>
      <w:r w:rsidR="00DA2B5E" w:rsidRPr="00BE406F">
        <w:rPr>
          <w:sz w:val="24"/>
          <w:szCs w:val="24"/>
        </w:rPr>
        <w:t xml:space="preserve"> </w:t>
      </w:r>
      <w:r w:rsidR="002B00B4" w:rsidRPr="00BE406F">
        <w:rPr>
          <w:sz w:val="24"/>
          <w:szCs w:val="24"/>
        </w:rPr>
        <w:t>et al.,</w:t>
      </w:r>
      <w:r w:rsidR="003654B5" w:rsidRPr="00BE406F">
        <w:rPr>
          <w:sz w:val="24"/>
          <w:szCs w:val="24"/>
        </w:rPr>
        <w:t xml:space="preserve"> </w:t>
      </w:r>
      <w:r w:rsidR="00DA2B5E" w:rsidRPr="00BE406F">
        <w:rPr>
          <w:sz w:val="24"/>
          <w:szCs w:val="24"/>
        </w:rPr>
        <w:t>2009)</w:t>
      </w:r>
      <w:r w:rsidR="00E7417D" w:rsidRPr="00BE406F">
        <w:rPr>
          <w:sz w:val="24"/>
          <w:szCs w:val="24"/>
        </w:rPr>
        <w:t>, outbreak preparedness</w:t>
      </w:r>
      <w:r w:rsidR="00DA2B5E" w:rsidRPr="00BE406F">
        <w:rPr>
          <w:sz w:val="24"/>
          <w:szCs w:val="24"/>
        </w:rPr>
        <w:t xml:space="preserve"> (</w:t>
      </w:r>
      <w:ins w:id="13" w:author="Tariq Halasa" w:date="2020-03-04T11:26:00Z">
        <w:r w:rsidR="00AD7C2D" w:rsidRPr="00BE406F">
          <w:rPr>
            <w:sz w:val="24"/>
            <w:szCs w:val="24"/>
            <w:rPrChange w:id="14" w:author="Tariq Halasa" w:date="2020-03-04T11:28:00Z">
              <w:rPr>
                <w:sz w:val="24"/>
                <w:szCs w:val="24"/>
                <w:lang w:val="da-DK"/>
              </w:rPr>
            </w:rPrChange>
          </w:rPr>
          <w:t>e.</w:t>
        </w:r>
        <w:r w:rsidR="00AD7C2D" w:rsidRPr="00BE406F">
          <w:rPr>
            <w:sz w:val="24"/>
            <w:szCs w:val="24"/>
          </w:rPr>
          <w:t>g.</w:t>
        </w:r>
        <w:r w:rsidR="00AD7C2D" w:rsidRPr="0070331D">
          <w:rPr>
            <w:sz w:val="24"/>
            <w:szCs w:val="24"/>
          </w:rPr>
          <w:t xml:space="preserve"> </w:t>
        </w:r>
      </w:ins>
      <w:ins w:id="15" w:author="Tariq Halasa" w:date="2020-03-04T11:04:00Z">
        <w:r w:rsidR="003C7E15" w:rsidRPr="0070331D">
          <w:rPr>
            <w:sz w:val="24"/>
            <w:szCs w:val="24"/>
          </w:rPr>
          <w:t>Ba</w:t>
        </w:r>
        <w:r w:rsidR="003C7E15" w:rsidRPr="00B551B3">
          <w:rPr>
            <w:sz w:val="24"/>
            <w:szCs w:val="24"/>
          </w:rPr>
          <w:t xml:space="preserve">tes </w:t>
        </w:r>
        <w:r w:rsidR="003C7E15" w:rsidRPr="00105411">
          <w:rPr>
            <w:sz w:val="24"/>
            <w:szCs w:val="24"/>
          </w:rPr>
          <w:t>et</w:t>
        </w:r>
        <w:r w:rsidR="003C7E15" w:rsidRPr="00BB3580">
          <w:rPr>
            <w:sz w:val="24"/>
            <w:szCs w:val="24"/>
          </w:rPr>
          <w:t xml:space="preserve"> al., 2003; </w:t>
        </w:r>
      </w:ins>
      <w:proofErr w:type="spellStart"/>
      <w:r w:rsidR="00DA2B5E" w:rsidRPr="00BB3580">
        <w:rPr>
          <w:sz w:val="24"/>
          <w:szCs w:val="24"/>
        </w:rPr>
        <w:t>Halasa</w:t>
      </w:r>
      <w:proofErr w:type="spellEnd"/>
      <w:r w:rsidR="00DA2B5E" w:rsidRPr="00BB3580">
        <w:rPr>
          <w:sz w:val="24"/>
          <w:szCs w:val="24"/>
        </w:rPr>
        <w:t xml:space="preserve"> et al., 2019;</w:t>
      </w:r>
      <w:r w:rsidR="00A25350" w:rsidRPr="00BB3580">
        <w:rPr>
          <w:sz w:val="24"/>
          <w:szCs w:val="24"/>
        </w:rPr>
        <w:t xml:space="preserve"> Martinez-Lopez et al., 2010; </w:t>
      </w:r>
      <w:proofErr w:type="spellStart"/>
      <w:ins w:id="16" w:author="Tariq Halasa" w:date="2020-03-04T11:02:00Z">
        <w:r w:rsidR="003C7E15" w:rsidRPr="00BE406F">
          <w:rPr>
            <w:sz w:val="24"/>
            <w:szCs w:val="24"/>
            <w:rPrChange w:id="17" w:author="Tariq Halasa" w:date="2020-03-04T11:28:00Z">
              <w:rPr>
                <w:rFonts w:ascii="AdvP49811" w:hAnsi="AdvP49811" w:cs="AdvP49811"/>
                <w:sz w:val="14"/>
                <w:szCs w:val="14"/>
              </w:rPr>
            </w:rPrChange>
          </w:rPr>
          <w:t>Tildesley</w:t>
        </w:r>
        <w:proofErr w:type="spellEnd"/>
        <w:r w:rsidR="003C7E15" w:rsidRPr="00BE406F">
          <w:rPr>
            <w:rFonts w:ascii="AdvP49811" w:hAnsi="AdvP49811" w:cs="AdvP49811"/>
            <w:sz w:val="14"/>
            <w:szCs w:val="14"/>
          </w:rPr>
          <w:t xml:space="preserve"> </w:t>
        </w:r>
        <w:r w:rsidR="003C7E15" w:rsidRPr="00BE406F">
          <w:rPr>
            <w:sz w:val="24"/>
            <w:szCs w:val="24"/>
            <w:rPrChange w:id="18" w:author="Tariq Halasa" w:date="2020-03-04T11:28:00Z">
              <w:rPr>
                <w:sz w:val="24"/>
                <w:szCs w:val="24"/>
                <w:highlight w:val="yellow"/>
              </w:rPr>
            </w:rPrChange>
          </w:rPr>
          <w:t xml:space="preserve">and Keeling, 2008; </w:t>
        </w:r>
      </w:ins>
      <w:ins w:id="19" w:author="Tariq Halasa" w:date="2020-03-04T10:59:00Z">
        <w:r w:rsidR="003C7E15" w:rsidRPr="00BE406F">
          <w:rPr>
            <w:sz w:val="24"/>
            <w:szCs w:val="24"/>
          </w:rPr>
          <w:t>Ba</w:t>
        </w:r>
        <w:r w:rsidR="003C7E15" w:rsidRPr="0070331D">
          <w:rPr>
            <w:sz w:val="24"/>
            <w:szCs w:val="24"/>
          </w:rPr>
          <w:t>cker</w:t>
        </w:r>
        <w:r w:rsidR="003C7E15" w:rsidRPr="00B551B3">
          <w:rPr>
            <w:sz w:val="24"/>
            <w:szCs w:val="24"/>
          </w:rPr>
          <w:t xml:space="preserve"> et </w:t>
        </w:r>
        <w:r w:rsidR="003C7E15" w:rsidRPr="00105411">
          <w:rPr>
            <w:sz w:val="24"/>
            <w:szCs w:val="24"/>
          </w:rPr>
          <w:t>al</w:t>
        </w:r>
        <w:r w:rsidR="003C7E15" w:rsidRPr="00BB3580">
          <w:rPr>
            <w:sz w:val="24"/>
            <w:szCs w:val="24"/>
          </w:rPr>
          <w:t>., 2</w:t>
        </w:r>
        <w:r w:rsidR="003C7E15" w:rsidRPr="00BE406F">
          <w:rPr>
            <w:sz w:val="24"/>
            <w:szCs w:val="24"/>
            <w:rPrChange w:id="20" w:author="Tariq Halasa" w:date="2020-03-04T11:28:00Z">
              <w:rPr>
                <w:sz w:val="24"/>
                <w:szCs w:val="24"/>
                <w:highlight w:val="yellow"/>
              </w:rPr>
            </w:rPrChange>
          </w:rPr>
          <w:t>0</w:t>
        </w:r>
      </w:ins>
      <w:ins w:id="21" w:author="Tariq Halasa" w:date="2020-03-04T11:03:00Z">
        <w:r w:rsidR="003C7E15" w:rsidRPr="00BE406F">
          <w:rPr>
            <w:sz w:val="24"/>
            <w:szCs w:val="24"/>
          </w:rPr>
          <w:t>12</w:t>
        </w:r>
      </w:ins>
      <w:ins w:id="22" w:author="Tariq Halasa" w:date="2020-03-04T10:59:00Z">
        <w:r w:rsidR="003C7E15" w:rsidRPr="0070331D">
          <w:rPr>
            <w:sz w:val="24"/>
            <w:szCs w:val="24"/>
          </w:rPr>
          <w:t xml:space="preserve">; </w:t>
        </w:r>
      </w:ins>
      <w:proofErr w:type="spellStart"/>
      <w:ins w:id="23" w:author="Tariq Halasa" w:date="2020-03-04T11:43:00Z">
        <w:r w:rsidR="00BB3580">
          <w:rPr>
            <w:sz w:val="24"/>
            <w:szCs w:val="24"/>
          </w:rPr>
          <w:t>Szmaragd</w:t>
        </w:r>
        <w:proofErr w:type="spellEnd"/>
        <w:r w:rsidR="00BB3580">
          <w:rPr>
            <w:sz w:val="24"/>
            <w:szCs w:val="24"/>
          </w:rPr>
          <w:t xml:space="preserve"> et al., 2009; </w:t>
        </w:r>
      </w:ins>
      <w:r w:rsidR="00A25350" w:rsidRPr="00B551B3">
        <w:rPr>
          <w:sz w:val="24"/>
          <w:szCs w:val="24"/>
        </w:rPr>
        <w:t>Ward et al., 2009</w:t>
      </w:r>
      <w:r w:rsidR="003654B5" w:rsidRPr="00B551B3">
        <w:rPr>
          <w:sz w:val="24"/>
          <w:szCs w:val="24"/>
        </w:rPr>
        <w:t>;</w:t>
      </w:r>
      <w:r w:rsidR="00DA2B5E" w:rsidRPr="00105411">
        <w:rPr>
          <w:sz w:val="24"/>
          <w:szCs w:val="24"/>
        </w:rPr>
        <w:t xml:space="preserve"> </w:t>
      </w:r>
      <w:proofErr w:type="spellStart"/>
      <w:r w:rsidR="00DA2B5E" w:rsidRPr="00105411">
        <w:rPr>
          <w:sz w:val="24"/>
          <w:szCs w:val="24"/>
        </w:rPr>
        <w:t>Dürr</w:t>
      </w:r>
      <w:proofErr w:type="spellEnd"/>
      <w:r w:rsidR="00DA2B5E" w:rsidRPr="00105411">
        <w:rPr>
          <w:sz w:val="24"/>
          <w:szCs w:val="24"/>
        </w:rPr>
        <w:t xml:space="preserve"> </w:t>
      </w:r>
      <w:r w:rsidR="00EC73C2" w:rsidRPr="00BB3580">
        <w:rPr>
          <w:sz w:val="24"/>
          <w:szCs w:val="24"/>
        </w:rPr>
        <w:t>and Ward</w:t>
      </w:r>
      <w:r w:rsidR="003654B5" w:rsidRPr="00BB3580">
        <w:rPr>
          <w:sz w:val="24"/>
          <w:szCs w:val="24"/>
        </w:rPr>
        <w:t>,</w:t>
      </w:r>
      <w:r w:rsidR="00F90E2A" w:rsidRPr="00BB3580">
        <w:rPr>
          <w:sz w:val="24"/>
          <w:szCs w:val="24"/>
        </w:rPr>
        <w:t xml:space="preserve"> 2015</w:t>
      </w:r>
      <w:r w:rsidR="00D43908" w:rsidRPr="00BB3580">
        <w:rPr>
          <w:sz w:val="24"/>
          <w:szCs w:val="24"/>
        </w:rPr>
        <w:t xml:space="preserve">; </w:t>
      </w:r>
      <w:del w:id="24" w:author="Tariq Halasa" w:date="2020-03-04T11:00:00Z">
        <w:r w:rsidR="00D43908" w:rsidRPr="00BB3580" w:rsidDel="003C7E15">
          <w:rPr>
            <w:sz w:val="24"/>
            <w:szCs w:val="24"/>
          </w:rPr>
          <w:delText>Dürr et al</w:delText>
        </w:r>
        <w:r w:rsidR="003654B5" w:rsidRPr="00BB3580" w:rsidDel="003C7E15">
          <w:rPr>
            <w:sz w:val="24"/>
            <w:szCs w:val="24"/>
          </w:rPr>
          <w:delText>.,</w:delText>
        </w:r>
        <w:r w:rsidR="00D43908" w:rsidRPr="00BB3580" w:rsidDel="003C7E15">
          <w:rPr>
            <w:sz w:val="24"/>
            <w:szCs w:val="24"/>
          </w:rPr>
          <w:delText xml:space="preserve"> 2014</w:delText>
        </w:r>
        <w:r w:rsidR="003654B5" w:rsidRPr="00BB3580" w:rsidDel="003C7E15">
          <w:rPr>
            <w:sz w:val="24"/>
            <w:szCs w:val="24"/>
          </w:rPr>
          <w:delText>;</w:delText>
        </w:r>
        <w:r w:rsidR="00D43908" w:rsidRPr="00BB3580" w:rsidDel="003C7E15">
          <w:rPr>
            <w:sz w:val="24"/>
            <w:szCs w:val="24"/>
          </w:rPr>
          <w:delText xml:space="preserve"> </w:delText>
        </w:r>
      </w:del>
      <w:proofErr w:type="spellStart"/>
      <w:r w:rsidR="00D43908" w:rsidRPr="00BB3580">
        <w:rPr>
          <w:sz w:val="24"/>
          <w:szCs w:val="24"/>
        </w:rPr>
        <w:t>Dürr</w:t>
      </w:r>
      <w:proofErr w:type="spellEnd"/>
      <w:r w:rsidR="00D43908" w:rsidRPr="00BB3580">
        <w:rPr>
          <w:sz w:val="24"/>
          <w:szCs w:val="24"/>
        </w:rPr>
        <w:t xml:space="preserve"> et al</w:t>
      </w:r>
      <w:r w:rsidR="003654B5" w:rsidRPr="00BB3580">
        <w:rPr>
          <w:sz w:val="24"/>
          <w:szCs w:val="24"/>
        </w:rPr>
        <w:t>.,</w:t>
      </w:r>
      <w:r w:rsidR="00D43908" w:rsidRPr="00BB3580">
        <w:rPr>
          <w:sz w:val="24"/>
          <w:szCs w:val="24"/>
        </w:rPr>
        <w:t xml:space="preserve"> 2013</w:t>
      </w:r>
      <w:r w:rsidR="00DA2B5E" w:rsidRPr="00BB3580">
        <w:rPr>
          <w:sz w:val="24"/>
          <w:szCs w:val="24"/>
        </w:rPr>
        <w:t>)</w:t>
      </w:r>
      <w:r w:rsidR="00E7417D" w:rsidRPr="00BB3580">
        <w:rPr>
          <w:sz w:val="24"/>
          <w:szCs w:val="24"/>
        </w:rPr>
        <w:t>, and the control of endemic pathogens (</w:t>
      </w:r>
      <w:ins w:id="25" w:author="Tariq Halasa" w:date="2020-03-04T11:26:00Z">
        <w:r w:rsidR="00AD7C2D" w:rsidRPr="00BB3580">
          <w:rPr>
            <w:sz w:val="24"/>
            <w:szCs w:val="24"/>
          </w:rPr>
          <w:t xml:space="preserve">e.g. </w:t>
        </w:r>
      </w:ins>
      <w:proofErr w:type="spellStart"/>
      <w:ins w:id="26" w:author="Tariq Halasa" w:date="2020-03-04T10:48:00Z">
        <w:r w:rsidR="00520D3A" w:rsidRPr="00BB3580">
          <w:rPr>
            <w:sz w:val="24"/>
            <w:szCs w:val="24"/>
          </w:rPr>
          <w:t>Allore</w:t>
        </w:r>
        <w:proofErr w:type="spellEnd"/>
        <w:r w:rsidR="00520D3A" w:rsidRPr="00BB3580">
          <w:rPr>
            <w:sz w:val="24"/>
            <w:szCs w:val="24"/>
          </w:rPr>
          <w:t xml:space="preserve"> et al., 1998; </w:t>
        </w:r>
        <w:proofErr w:type="spellStart"/>
        <w:r w:rsidR="00520D3A" w:rsidRPr="00BB3580">
          <w:rPr>
            <w:sz w:val="24"/>
            <w:szCs w:val="24"/>
          </w:rPr>
          <w:t>Østergård</w:t>
        </w:r>
        <w:proofErr w:type="spellEnd"/>
        <w:r w:rsidR="00520D3A" w:rsidRPr="00BB3580">
          <w:rPr>
            <w:sz w:val="24"/>
            <w:szCs w:val="24"/>
          </w:rPr>
          <w:t xml:space="preserve"> et al., 2</w:t>
        </w:r>
      </w:ins>
      <w:ins w:id="27" w:author="Tariq Halasa" w:date="2020-03-04T10:49:00Z">
        <w:r w:rsidR="00520D3A" w:rsidRPr="00BB3580">
          <w:rPr>
            <w:sz w:val="24"/>
            <w:szCs w:val="24"/>
          </w:rPr>
          <w:t xml:space="preserve">005; </w:t>
        </w:r>
      </w:ins>
      <w:proofErr w:type="spellStart"/>
      <w:ins w:id="28" w:author="Tariq Halasa" w:date="2020-03-04T11:07:00Z">
        <w:r w:rsidR="00504057" w:rsidRPr="00BB3580">
          <w:rPr>
            <w:sz w:val="24"/>
            <w:szCs w:val="24"/>
          </w:rPr>
          <w:t>Kuda</w:t>
        </w:r>
      </w:ins>
      <w:ins w:id="29" w:author="Tariq Halasa" w:date="2020-03-04T11:10:00Z">
        <w:r w:rsidR="000F6E13" w:rsidRPr="00BB3580">
          <w:rPr>
            <w:sz w:val="24"/>
            <w:szCs w:val="24"/>
          </w:rPr>
          <w:t>h</w:t>
        </w:r>
      </w:ins>
      <w:ins w:id="30" w:author="Tariq Halasa" w:date="2020-03-04T11:07:00Z">
        <w:r w:rsidR="00504057" w:rsidRPr="00BB3580">
          <w:rPr>
            <w:sz w:val="24"/>
            <w:szCs w:val="24"/>
          </w:rPr>
          <w:t>l</w:t>
        </w:r>
        <w:proofErr w:type="spellEnd"/>
        <w:r w:rsidR="00504057" w:rsidRPr="00BB3580">
          <w:rPr>
            <w:sz w:val="24"/>
            <w:szCs w:val="24"/>
          </w:rPr>
          <w:t xml:space="preserve"> et al., 2007; </w:t>
        </w:r>
      </w:ins>
      <w:proofErr w:type="spellStart"/>
      <w:ins w:id="31" w:author="Tariq Halasa" w:date="2020-03-04T12:37:00Z">
        <w:r w:rsidR="002501B5">
          <w:rPr>
            <w:sz w:val="24"/>
            <w:szCs w:val="24"/>
          </w:rPr>
          <w:t>Ezanno</w:t>
        </w:r>
        <w:proofErr w:type="spellEnd"/>
        <w:r w:rsidR="002501B5">
          <w:rPr>
            <w:sz w:val="24"/>
            <w:szCs w:val="24"/>
          </w:rPr>
          <w:t xml:space="preserve"> et al., 2007; </w:t>
        </w:r>
      </w:ins>
      <w:proofErr w:type="spellStart"/>
      <w:ins w:id="32" w:author="Tariq Halasa" w:date="2020-03-04T11:07:00Z">
        <w:r w:rsidR="00504057" w:rsidRPr="00BB3580">
          <w:rPr>
            <w:sz w:val="24"/>
            <w:szCs w:val="24"/>
          </w:rPr>
          <w:t>Marce</w:t>
        </w:r>
        <w:proofErr w:type="spellEnd"/>
        <w:r w:rsidR="00504057" w:rsidRPr="00BB3580">
          <w:rPr>
            <w:sz w:val="24"/>
            <w:szCs w:val="24"/>
          </w:rPr>
          <w:t xml:space="preserve"> et al., 2010; </w:t>
        </w:r>
      </w:ins>
      <w:ins w:id="33" w:author="Tariq Halasa" w:date="2020-03-04T11:28:00Z">
        <w:r w:rsidR="00BE406F" w:rsidRPr="00BB3580">
          <w:rPr>
            <w:sz w:val="24"/>
            <w:szCs w:val="24"/>
          </w:rPr>
          <w:t>Lu e</w:t>
        </w:r>
        <w:r w:rsidR="00BE406F" w:rsidRPr="00BE406F">
          <w:rPr>
            <w:sz w:val="24"/>
            <w:szCs w:val="24"/>
            <w:rPrChange w:id="34" w:author="Tariq Halasa" w:date="2020-03-04T11:28:00Z">
              <w:rPr>
                <w:sz w:val="24"/>
                <w:szCs w:val="24"/>
                <w:lang w:val="da-DK"/>
              </w:rPr>
            </w:rPrChange>
          </w:rPr>
          <w:t>t al.</w:t>
        </w:r>
        <w:r w:rsidR="00BE406F" w:rsidRPr="00BE406F">
          <w:rPr>
            <w:sz w:val="24"/>
            <w:szCs w:val="24"/>
          </w:rPr>
          <w:t xml:space="preserve">, </w:t>
        </w:r>
        <w:r w:rsidR="00BE406F" w:rsidRPr="0070331D">
          <w:rPr>
            <w:sz w:val="24"/>
            <w:szCs w:val="24"/>
          </w:rPr>
          <w:t>2010</w:t>
        </w:r>
        <w:r w:rsidR="00BE406F" w:rsidRPr="00BE406F">
          <w:rPr>
            <w:sz w:val="24"/>
            <w:szCs w:val="24"/>
            <w:rPrChange w:id="35" w:author="Tariq Halasa" w:date="2020-03-04T11:28:00Z">
              <w:rPr>
                <w:sz w:val="24"/>
                <w:szCs w:val="24"/>
                <w:lang w:val="da-DK"/>
              </w:rPr>
            </w:rPrChange>
          </w:rPr>
          <w:t xml:space="preserve">; </w:t>
        </w:r>
      </w:ins>
      <w:proofErr w:type="spellStart"/>
      <w:ins w:id="36" w:author="Tariq Halasa" w:date="2020-03-04T11:25:00Z">
        <w:r w:rsidR="00F8217F" w:rsidRPr="00BE406F">
          <w:rPr>
            <w:sz w:val="24"/>
            <w:szCs w:val="24"/>
          </w:rPr>
          <w:t>Groenendaal</w:t>
        </w:r>
        <w:proofErr w:type="spellEnd"/>
        <w:r w:rsidR="00F8217F" w:rsidRPr="0070331D">
          <w:rPr>
            <w:sz w:val="24"/>
            <w:szCs w:val="24"/>
          </w:rPr>
          <w:t xml:space="preserve"> et </w:t>
        </w:r>
        <w:r w:rsidR="00F8217F" w:rsidRPr="00B551B3">
          <w:rPr>
            <w:sz w:val="24"/>
            <w:szCs w:val="24"/>
          </w:rPr>
          <w:t>al.,</w:t>
        </w:r>
        <w:r w:rsidR="00F8217F" w:rsidRPr="00105411">
          <w:rPr>
            <w:sz w:val="24"/>
            <w:szCs w:val="24"/>
          </w:rPr>
          <w:t xml:space="preserve"> 2</w:t>
        </w:r>
        <w:r w:rsidR="00F8217F" w:rsidRPr="00BB3580">
          <w:rPr>
            <w:sz w:val="24"/>
            <w:szCs w:val="24"/>
          </w:rPr>
          <w:t xml:space="preserve">002; </w:t>
        </w:r>
      </w:ins>
      <w:r w:rsidR="00E7417D" w:rsidRPr="00BB3580">
        <w:rPr>
          <w:sz w:val="24"/>
          <w:szCs w:val="24"/>
        </w:rPr>
        <w:t xml:space="preserve">Brookes </w:t>
      </w:r>
      <w:r w:rsidR="002B00B4" w:rsidRPr="00BB3580">
        <w:rPr>
          <w:sz w:val="24"/>
          <w:szCs w:val="24"/>
        </w:rPr>
        <w:t>et al.,</w:t>
      </w:r>
      <w:r w:rsidR="003654B5" w:rsidRPr="00BB3580">
        <w:rPr>
          <w:sz w:val="24"/>
          <w:szCs w:val="24"/>
        </w:rPr>
        <w:t xml:space="preserve"> </w:t>
      </w:r>
      <w:r w:rsidR="00E7417D" w:rsidRPr="00BB3580">
        <w:rPr>
          <w:sz w:val="24"/>
          <w:szCs w:val="24"/>
        </w:rPr>
        <w:t>2015</w:t>
      </w:r>
      <w:r w:rsidR="003654B5" w:rsidRPr="00BB3580">
        <w:rPr>
          <w:sz w:val="24"/>
          <w:szCs w:val="24"/>
        </w:rPr>
        <w:t>;</w:t>
      </w:r>
      <w:r w:rsidR="00876D54" w:rsidRPr="00BB3580">
        <w:rPr>
          <w:sz w:val="24"/>
          <w:szCs w:val="24"/>
        </w:rPr>
        <w:t xml:space="preserve"> Kirkeby </w:t>
      </w:r>
      <w:r w:rsidR="002B00B4" w:rsidRPr="00BB3580">
        <w:rPr>
          <w:sz w:val="24"/>
          <w:szCs w:val="24"/>
        </w:rPr>
        <w:t>et al.,</w:t>
      </w:r>
      <w:r w:rsidR="003654B5" w:rsidRPr="00BB3580">
        <w:rPr>
          <w:sz w:val="24"/>
          <w:szCs w:val="24"/>
        </w:rPr>
        <w:t xml:space="preserve"> </w:t>
      </w:r>
      <w:r w:rsidR="00876D54" w:rsidRPr="00BB3580">
        <w:rPr>
          <w:sz w:val="24"/>
          <w:szCs w:val="24"/>
        </w:rPr>
        <w:t>2016</w:t>
      </w:r>
      <w:r w:rsidR="003654B5" w:rsidRPr="00BB3580">
        <w:rPr>
          <w:sz w:val="24"/>
          <w:szCs w:val="24"/>
        </w:rPr>
        <w:t xml:space="preserve">; </w:t>
      </w:r>
      <w:proofErr w:type="spellStart"/>
      <w:r w:rsidR="00EC73C2" w:rsidRPr="00BB3580">
        <w:rPr>
          <w:sz w:val="24"/>
          <w:szCs w:val="24"/>
        </w:rPr>
        <w:t>Gussmann</w:t>
      </w:r>
      <w:proofErr w:type="spellEnd"/>
      <w:r w:rsidR="00EC73C2" w:rsidRPr="00BB3580">
        <w:rPr>
          <w:sz w:val="24"/>
          <w:szCs w:val="24"/>
        </w:rPr>
        <w:t xml:space="preserve"> et al., 2018</w:t>
      </w:r>
      <w:r w:rsidR="003654B5" w:rsidRPr="00BB3580">
        <w:rPr>
          <w:sz w:val="24"/>
          <w:szCs w:val="24"/>
        </w:rPr>
        <w:t xml:space="preserve">; </w:t>
      </w:r>
      <w:proofErr w:type="spellStart"/>
      <w:r w:rsidR="00D43908" w:rsidRPr="00BB3580">
        <w:rPr>
          <w:sz w:val="24"/>
          <w:szCs w:val="24"/>
        </w:rPr>
        <w:t>Zingg</w:t>
      </w:r>
      <w:proofErr w:type="spellEnd"/>
      <w:r w:rsidR="00D43908" w:rsidRPr="00BB3580">
        <w:rPr>
          <w:sz w:val="24"/>
          <w:szCs w:val="24"/>
        </w:rPr>
        <w:t xml:space="preserve"> et al, 2017</w:t>
      </w:r>
      <w:r w:rsidR="00E7417D" w:rsidRPr="00BB3580">
        <w:rPr>
          <w:sz w:val="24"/>
          <w:szCs w:val="24"/>
        </w:rPr>
        <w:t>)</w:t>
      </w:r>
      <w:r w:rsidR="00DA2B5E" w:rsidRPr="00EC571E">
        <w:rPr>
          <w:sz w:val="24"/>
          <w:szCs w:val="24"/>
        </w:rPr>
        <w:t>.</w:t>
      </w:r>
      <w:r w:rsidR="00667852" w:rsidRPr="00EC571E">
        <w:rPr>
          <w:sz w:val="24"/>
          <w:szCs w:val="24"/>
        </w:rPr>
        <w:t xml:space="preserve"> </w:t>
      </w:r>
      <w:r w:rsidR="00997308" w:rsidRPr="001625C3">
        <w:rPr>
          <w:sz w:val="24"/>
          <w:szCs w:val="24"/>
        </w:rPr>
        <w:t>Consequently, t</w:t>
      </w:r>
      <w:r w:rsidR="00622724" w:rsidRPr="001625C3">
        <w:rPr>
          <w:sz w:val="24"/>
          <w:szCs w:val="24"/>
        </w:rPr>
        <w:t xml:space="preserve">here </w:t>
      </w:r>
      <w:r w:rsidR="00997308" w:rsidRPr="001625C3">
        <w:rPr>
          <w:sz w:val="24"/>
          <w:szCs w:val="24"/>
        </w:rPr>
        <w:t>are</w:t>
      </w:r>
      <w:r w:rsidR="002F7BC9" w:rsidRPr="001625C3">
        <w:rPr>
          <w:sz w:val="24"/>
          <w:szCs w:val="24"/>
        </w:rPr>
        <w:t xml:space="preserve"> </w:t>
      </w:r>
      <w:r w:rsidR="00622724" w:rsidRPr="001625C3">
        <w:rPr>
          <w:sz w:val="24"/>
          <w:szCs w:val="24"/>
        </w:rPr>
        <w:t>different typ</w:t>
      </w:r>
      <w:r w:rsidR="00EE3FA7" w:rsidRPr="001625C3">
        <w:rPr>
          <w:sz w:val="24"/>
          <w:szCs w:val="24"/>
        </w:rPr>
        <w:t>es</w:t>
      </w:r>
      <w:r w:rsidR="00622724" w:rsidRPr="001625C3">
        <w:rPr>
          <w:sz w:val="24"/>
          <w:szCs w:val="24"/>
        </w:rPr>
        <w:t xml:space="preserve"> of disease transmission models, with different aims and structure</w:t>
      </w:r>
      <w:r w:rsidR="004E1686" w:rsidRPr="001625C3">
        <w:rPr>
          <w:sz w:val="24"/>
          <w:szCs w:val="24"/>
        </w:rPr>
        <w:t>s</w:t>
      </w:r>
      <w:r w:rsidR="00622724" w:rsidRPr="001625C3">
        <w:rPr>
          <w:sz w:val="24"/>
          <w:szCs w:val="24"/>
        </w:rPr>
        <w:t xml:space="preserve">. An often-used model type </w:t>
      </w:r>
      <w:r w:rsidR="00FB174A" w:rsidRPr="001625C3">
        <w:rPr>
          <w:sz w:val="24"/>
          <w:szCs w:val="24"/>
        </w:rPr>
        <w:t>is</w:t>
      </w:r>
      <w:r w:rsidR="00622724" w:rsidRPr="001625C3">
        <w:rPr>
          <w:sz w:val="24"/>
          <w:szCs w:val="24"/>
        </w:rPr>
        <w:t xml:space="preserve"> mechanistic models</w:t>
      </w:r>
      <w:r w:rsidR="00FB174A" w:rsidRPr="001625C3">
        <w:rPr>
          <w:sz w:val="24"/>
          <w:szCs w:val="24"/>
        </w:rPr>
        <w:t>,</w:t>
      </w:r>
      <w:r w:rsidR="00171270" w:rsidRPr="001625C3">
        <w:rPr>
          <w:sz w:val="24"/>
          <w:szCs w:val="24"/>
        </w:rPr>
        <w:t xml:space="preserve"> which</w:t>
      </w:r>
      <w:r w:rsidR="002F7BC9" w:rsidRPr="001625C3">
        <w:rPr>
          <w:sz w:val="24"/>
          <w:szCs w:val="24"/>
        </w:rPr>
        <w:t xml:space="preserve"> </w:t>
      </w:r>
      <w:r w:rsidR="00622724" w:rsidRPr="001625C3">
        <w:rPr>
          <w:sz w:val="24"/>
          <w:szCs w:val="24"/>
        </w:rPr>
        <w:t xml:space="preserve">can be used to mimic a </w:t>
      </w:r>
      <w:r w:rsidR="002F7BC9" w:rsidRPr="001625C3">
        <w:rPr>
          <w:sz w:val="24"/>
          <w:szCs w:val="24"/>
        </w:rPr>
        <w:t xml:space="preserve">disease </w:t>
      </w:r>
      <w:r w:rsidR="00622724" w:rsidRPr="001625C3">
        <w:rPr>
          <w:sz w:val="24"/>
          <w:szCs w:val="24"/>
        </w:rPr>
        <w:t xml:space="preserve">system in great detail. </w:t>
      </w:r>
      <w:r w:rsidR="009832AF" w:rsidRPr="001625C3">
        <w:rPr>
          <w:sz w:val="24"/>
          <w:szCs w:val="24"/>
        </w:rPr>
        <w:t xml:space="preserve">These models </w:t>
      </w:r>
      <w:r w:rsidR="004A58BC" w:rsidRPr="001625C3">
        <w:rPr>
          <w:sz w:val="24"/>
          <w:szCs w:val="24"/>
        </w:rPr>
        <w:t xml:space="preserve">are process-based, </w:t>
      </w:r>
      <w:r w:rsidR="009832AF" w:rsidRPr="001625C3">
        <w:rPr>
          <w:sz w:val="24"/>
          <w:szCs w:val="24"/>
        </w:rPr>
        <w:t xml:space="preserve">usually comprise stochastic events and </w:t>
      </w:r>
      <w:r w:rsidR="002F7BC9" w:rsidRPr="001625C3">
        <w:rPr>
          <w:sz w:val="24"/>
          <w:szCs w:val="24"/>
        </w:rPr>
        <w:t xml:space="preserve">are </w:t>
      </w:r>
      <w:r w:rsidR="004E1686" w:rsidRPr="001625C3">
        <w:rPr>
          <w:sz w:val="24"/>
          <w:szCs w:val="24"/>
        </w:rPr>
        <w:t xml:space="preserve">useful </w:t>
      </w:r>
      <w:r w:rsidR="002F7BC9" w:rsidRPr="001625C3">
        <w:rPr>
          <w:sz w:val="24"/>
          <w:szCs w:val="24"/>
        </w:rPr>
        <w:t xml:space="preserve">for </w:t>
      </w:r>
      <w:r w:rsidR="009832AF" w:rsidRPr="001625C3">
        <w:rPr>
          <w:sz w:val="24"/>
          <w:szCs w:val="24"/>
        </w:rPr>
        <w:t>explor</w:t>
      </w:r>
      <w:r w:rsidR="002F7BC9" w:rsidRPr="001625C3">
        <w:rPr>
          <w:sz w:val="24"/>
          <w:szCs w:val="24"/>
        </w:rPr>
        <w:t>ing</w:t>
      </w:r>
      <w:r w:rsidR="009832AF" w:rsidRPr="001625C3">
        <w:rPr>
          <w:sz w:val="24"/>
          <w:szCs w:val="24"/>
        </w:rPr>
        <w:t xml:space="preserve"> </w:t>
      </w:r>
      <w:r w:rsidR="002F7BC9" w:rsidRPr="001625C3">
        <w:rPr>
          <w:sz w:val="24"/>
          <w:szCs w:val="24"/>
        </w:rPr>
        <w:t xml:space="preserve">disease </w:t>
      </w:r>
      <w:r w:rsidR="009832AF" w:rsidRPr="001625C3">
        <w:rPr>
          <w:sz w:val="24"/>
          <w:szCs w:val="24"/>
        </w:rPr>
        <w:t>system</w:t>
      </w:r>
      <w:r w:rsidR="004A58BC" w:rsidRPr="001625C3">
        <w:rPr>
          <w:sz w:val="24"/>
          <w:szCs w:val="24"/>
        </w:rPr>
        <w:t xml:space="preserve">s </w:t>
      </w:r>
      <w:r w:rsidR="002F7BC9" w:rsidRPr="001625C3">
        <w:rPr>
          <w:sz w:val="24"/>
          <w:szCs w:val="24"/>
        </w:rPr>
        <w:t>via</w:t>
      </w:r>
      <w:r w:rsidR="00A5380B" w:rsidRPr="001625C3">
        <w:rPr>
          <w:sz w:val="24"/>
          <w:szCs w:val="24"/>
        </w:rPr>
        <w:t xml:space="preserve"> simulat</w:t>
      </w:r>
      <w:r w:rsidR="004E1686" w:rsidRPr="001625C3">
        <w:rPr>
          <w:sz w:val="24"/>
          <w:szCs w:val="24"/>
        </w:rPr>
        <w:t>i</w:t>
      </w:r>
      <w:r w:rsidR="002F7BC9" w:rsidRPr="001625C3">
        <w:rPr>
          <w:sz w:val="24"/>
          <w:szCs w:val="24"/>
        </w:rPr>
        <w:t>o</w:t>
      </w:r>
      <w:r w:rsidR="004E1686" w:rsidRPr="001625C3">
        <w:rPr>
          <w:sz w:val="24"/>
          <w:szCs w:val="24"/>
        </w:rPr>
        <w:t>n</w:t>
      </w:r>
      <w:r w:rsidR="00C952F4" w:rsidRPr="001625C3">
        <w:rPr>
          <w:sz w:val="24"/>
          <w:szCs w:val="24"/>
        </w:rPr>
        <w:t xml:space="preserve"> </w:t>
      </w:r>
      <w:r w:rsidR="002F7BC9" w:rsidRPr="001625C3">
        <w:rPr>
          <w:sz w:val="24"/>
          <w:szCs w:val="24"/>
        </w:rPr>
        <w:t xml:space="preserve">of </w:t>
      </w:r>
      <w:r w:rsidR="00A5380B" w:rsidRPr="001625C3">
        <w:rPr>
          <w:sz w:val="24"/>
          <w:szCs w:val="24"/>
        </w:rPr>
        <w:t xml:space="preserve">complex </w:t>
      </w:r>
      <w:r w:rsidR="00C952F4" w:rsidRPr="001625C3">
        <w:rPr>
          <w:sz w:val="24"/>
          <w:szCs w:val="24"/>
        </w:rPr>
        <w:t>mechanisms</w:t>
      </w:r>
      <w:r w:rsidR="004E1686" w:rsidRPr="001625C3">
        <w:rPr>
          <w:sz w:val="24"/>
          <w:szCs w:val="24"/>
        </w:rPr>
        <w:t xml:space="preserve"> that </w:t>
      </w:r>
      <w:r w:rsidR="002F7BC9" w:rsidRPr="001625C3">
        <w:rPr>
          <w:sz w:val="24"/>
          <w:szCs w:val="24"/>
        </w:rPr>
        <w:t xml:space="preserve">are considered </w:t>
      </w:r>
      <w:r w:rsidR="002F7BC9" w:rsidRPr="001625C3">
        <w:rPr>
          <w:i/>
          <w:sz w:val="24"/>
          <w:szCs w:val="24"/>
        </w:rPr>
        <w:t>a priori</w:t>
      </w:r>
      <w:r w:rsidR="004E1686" w:rsidRPr="001625C3">
        <w:rPr>
          <w:sz w:val="24"/>
          <w:szCs w:val="24"/>
        </w:rPr>
        <w:t xml:space="preserve"> important </w:t>
      </w:r>
      <w:r w:rsidR="002F7BC9" w:rsidRPr="001625C3">
        <w:rPr>
          <w:sz w:val="24"/>
          <w:szCs w:val="24"/>
        </w:rPr>
        <w:t>for</w:t>
      </w:r>
      <w:r w:rsidR="004E1686" w:rsidRPr="001625C3">
        <w:rPr>
          <w:sz w:val="24"/>
          <w:szCs w:val="24"/>
        </w:rPr>
        <w:t xml:space="preserve"> disease spread</w:t>
      </w:r>
      <w:r w:rsidR="002F7BC9" w:rsidRPr="001625C3">
        <w:rPr>
          <w:sz w:val="24"/>
          <w:szCs w:val="24"/>
        </w:rPr>
        <w:t xml:space="preserve">. An example of complex mechanisms is </w:t>
      </w:r>
      <w:r w:rsidR="00A6736C" w:rsidRPr="001625C3">
        <w:rPr>
          <w:sz w:val="24"/>
          <w:szCs w:val="24"/>
        </w:rPr>
        <w:t>heterogeneity of contacts between individuals</w:t>
      </w:r>
      <w:r w:rsidR="002F7BC9" w:rsidRPr="001625C3">
        <w:rPr>
          <w:sz w:val="24"/>
          <w:szCs w:val="24"/>
        </w:rPr>
        <w:t xml:space="preserve"> (Brookes et al., 2019</w:t>
      </w:r>
      <w:r w:rsidR="003654B5" w:rsidRPr="001625C3">
        <w:rPr>
          <w:sz w:val="24"/>
          <w:szCs w:val="24"/>
        </w:rPr>
        <w:t>;</w:t>
      </w:r>
      <w:r w:rsidR="00997308" w:rsidRPr="001625C3">
        <w:rPr>
          <w:sz w:val="24"/>
          <w:szCs w:val="24"/>
        </w:rPr>
        <w:t xml:space="preserve"> Laager et al., 2018</w:t>
      </w:r>
      <w:r w:rsidR="004E1686" w:rsidRPr="001625C3">
        <w:rPr>
          <w:sz w:val="24"/>
          <w:szCs w:val="24"/>
        </w:rPr>
        <w:t>)</w:t>
      </w:r>
      <w:r w:rsidR="006877C3" w:rsidRPr="001625C3">
        <w:rPr>
          <w:sz w:val="24"/>
          <w:szCs w:val="24"/>
        </w:rPr>
        <w:t xml:space="preserve">. </w:t>
      </w:r>
      <w:r w:rsidR="00C67043" w:rsidRPr="001625C3">
        <w:rPr>
          <w:sz w:val="24"/>
          <w:szCs w:val="24"/>
        </w:rPr>
        <w:t>As a consequence, t</w:t>
      </w:r>
      <w:r w:rsidR="00F16432" w:rsidRPr="001625C3">
        <w:rPr>
          <w:sz w:val="24"/>
          <w:szCs w:val="24"/>
        </w:rPr>
        <w:t xml:space="preserve">hese models often have a high level of complexity and </w:t>
      </w:r>
      <w:r w:rsidR="00A5380B" w:rsidRPr="001625C3">
        <w:rPr>
          <w:sz w:val="24"/>
          <w:szCs w:val="24"/>
        </w:rPr>
        <w:t xml:space="preserve">therefore </w:t>
      </w:r>
      <w:r w:rsidR="00C67043" w:rsidRPr="001625C3">
        <w:rPr>
          <w:sz w:val="24"/>
          <w:szCs w:val="24"/>
        </w:rPr>
        <w:t xml:space="preserve">are </w:t>
      </w:r>
      <w:r w:rsidR="00A5380B" w:rsidRPr="001625C3">
        <w:rPr>
          <w:sz w:val="24"/>
          <w:szCs w:val="24"/>
        </w:rPr>
        <w:t>computationally intensive</w:t>
      </w:r>
      <w:r w:rsidR="00C67043" w:rsidRPr="001625C3">
        <w:rPr>
          <w:sz w:val="24"/>
          <w:szCs w:val="24"/>
        </w:rPr>
        <w:t xml:space="preserve"> (hence </w:t>
      </w:r>
      <w:r w:rsidR="00B20CC2" w:rsidRPr="001625C3">
        <w:rPr>
          <w:sz w:val="24"/>
          <w:szCs w:val="24"/>
        </w:rPr>
        <w:t>slow to</w:t>
      </w:r>
      <w:r w:rsidR="004A58BC" w:rsidRPr="001625C3">
        <w:rPr>
          <w:sz w:val="24"/>
          <w:szCs w:val="24"/>
        </w:rPr>
        <w:t xml:space="preserve"> implement and</w:t>
      </w:r>
      <w:r w:rsidR="00B20CC2" w:rsidRPr="001625C3">
        <w:rPr>
          <w:sz w:val="24"/>
          <w:szCs w:val="24"/>
        </w:rPr>
        <w:t xml:space="preserve"> </w:t>
      </w:r>
      <w:r w:rsidR="00C67043" w:rsidRPr="001625C3">
        <w:rPr>
          <w:sz w:val="24"/>
          <w:szCs w:val="24"/>
        </w:rPr>
        <w:t>simulate)</w:t>
      </w:r>
      <w:r w:rsidR="00B20CC2" w:rsidRPr="001625C3">
        <w:rPr>
          <w:sz w:val="24"/>
          <w:szCs w:val="24"/>
        </w:rPr>
        <w:t xml:space="preserve">. </w:t>
      </w:r>
      <w:r w:rsidR="00F16432" w:rsidRPr="001625C3">
        <w:rPr>
          <w:sz w:val="24"/>
          <w:szCs w:val="24"/>
        </w:rPr>
        <w:t>Another type</w:t>
      </w:r>
      <w:r w:rsidR="00841FFC" w:rsidRPr="001625C3">
        <w:rPr>
          <w:sz w:val="24"/>
          <w:szCs w:val="24"/>
        </w:rPr>
        <w:t xml:space="preserve"> </w:t>
      </w:r>
      <w:r w:rsidR="00FB174A" w:rsidRPr="001625C3">
        <w:rPr>
          <w:sz w:val="24"/>
          <w:szCs w:val="24"/>
        </w:rPr>
        <w:t>is</w:t>
      </w:r>
      <w:r w:rsidR="00F16432" w:rsidRPr="001625C3">
        <w:rPr>
          <w:sz w:val="24"/>
          <w:szCs w:val="24"/>
        </w:rPr>
        <w:t xml:space="preserve"> equation-based models</w:t>
      </w:r>
      <w:r w:rsidR="00B20CC2" w:rsidRPr="001625C3">
        <w:rPr>
          <w:sz w:val="24"/>
          <w:szCs w:val="24"/>
        </w:rPr>
        <w:t xml:space="preserve"> </w:t>
      </w:r>
      <w:r w:rsidR="00E20D94" w:rsidRPr="001625C3">
        <w:rPr>
          <w:sz w:val="24"/>
          <w:szCs w:val="24"/>
        </w:rPr>
        <w:t>(</w:t>
      </w:r>
      <w:r w:rsidR="009230E3" w:rsidRPr="001625C3">
        <w:rPr>
          <w:sz w:val="24"/>
          <w:szCs w:val="24"/>
        </w:rPr>
        <w:t>deterministic or stochastic</w:t>
      </w:r>
      <w:r w:rsidR="00E20D94" w:rsidRPr="001625C3">
        <w:rPr>
          <w:sz w:val="24"/>
          <w:szCs w:val="24"/>
        </w:rPr>
        <w:t xml:space="preserve">), </w:t>
      </w:r>
      <w:r w:rsidR="00E7417D" w:rsidRPr="001625C3">
        <w:rPr>
          <w:sz w:val="24"/>
          <w:szCs w:val="24"/>
        </w:rPr>
        <w:t xml:space="preserve">useful </w:t>
      </w:r>
      <w:r w:rsidR="00993244" w:rsidRPr="001625C3">
        <w:rPr>
          <w:sz w:val="24"/>
          <w:szCs w:val="24"/>
        </w:rPr>
        <w:t xml:space="preserve">for </w:t>
      </w:r>
      <w:r w:rsidR="00706261" w:rsidRPr="001625C3">
        <w:rPr>
          <w:sz w:val="24"/>
          <w:szCs w:val="24"/>
        </w:rPr>
        <w:t>exploring general patterns within a system.</w:t>
      </w:r>
      <w:r w:rsidR="00841FFC" w:rsidRPr="001625C3">
        <w:rPr>
          <w:sz w:val="24"/>
          <w:szCs w:val="24"/>
        </w:rPr>
        <w:t xml:space="preserve"> Overall, the type of disease transmission model </w:t>
      </w:r>
      <w:r w:rsidR="00E20D94" w:rsidRPr="001625C3">
        <w:rPr>
          <w:sz w:val="24"/>
          <w:szCs w:val="24"/>
        </w:rPr>
        <w:t xml:space="preserve">used </w:t>
      </w:r>
      <w:r w:rsidR="00841FFC" w:rsidRPr="001625C3">
        <w:rPr>
          <w:sz w:val="24"/>
          <w:szCs w:val="24"/>
        </w:rPr>
        <w:t>depends on the requirements of the end-user, the ecology</w:t>
      </w:r>
      <w:r w:rsidR="00E20D94" w:rsidRPr="001625C3">
        <w:rPr>
          <w:sz w:val="24"/>
          <w:szCs w:val="24"/>
        </w:rPr>
        <w:t xml:space="preserve"> of the system</w:t>
      </w:r>
      <w:r w:rsidR="00171270" w:rsidRPr="001625C3">
        <w:rPr>
          <w:sz w:val="24"/>
          <w:szCs w:val="24"/>
        </w:rPr>
        <w:t xml:space="preserve">, the disease </w:t>
      </w:r>
      <w:r w:rsidR="00841FFC" w:rsidRPr="001625C3">
        <w:rPr>
          <w:sz w:val="24"/>
          <w:szCs w:val="24"/>
        </w:rPr>
        <w:t>epidemiology</w:t>
      </w:r>
      <w:r w:rsidR="00E20D94" w:rsidRPr="001625C3">
        <w:rPr>
          <w:sz w:val="24"/>
          <w:szCs w:val="24"/>
        </w:rPr>
        <w:t>,</w:t>
      </w:r>
      <w:r w:rsidR="00841FFC" w:rsidRPr="001625C3">
        <w:rPr>
          <w:sz w:val="24"/>
          <w:szCs w:val="24"/>
        </w:rPr>
        <w:t xml:space="preserve"> </w:t>
      </w:r>
      <w:r w:rsidR="00171270" w:rsidRPr="001625C3">
        <w:rPr>
          <w:sz w:val="24"/>
          <w:szCs w:val="24"/>
        </w:rPr>
        <w:t xml:space="preserve">the </w:t>
      </w:r>
      <w:r w:rsidR="00E20D94" w:rsidRPr="001625C3">
        <w:rPr>
          <w:sz w:val="24"/>
          <w:szCs w:val="24"/>
        </w:rPr>
        <w:t xml:space="preserve">technical expertise of the modeler </w:t>
      </w:r>
      <w:r w:rsidR="00841FFC" w:rsidRPr="001625C3">
        <w:rPr>
          <w:sz w:val="24"/>
          <w:szCs w:val="24"/>
        </w:rPr>
        <w:t xml:space="preserve">and the </w:t>
      </w:r>
      <w:r w:rsidR="00FB174A" w:rsidRPr="001625C3">
        <w:rPr>
          <w:sz w:val="24"/>
          <w:szCs w:val="24"/>
        </w:rPr>
        <w:t xml:space="preserve">data </w:t>
      </w:r>
      <w:r w:rsidR="00841FFC" w:rsidRPr="001625C3">
        <w:rPr>
          <w:sz w:val="24"/>
          <w:szCs w:val="24"/>
        </w:rPr>
        <w:t>available.</w:t>
      </w:r>
    </w:p>
    <w:p w14:paraId="5273304C" w14:textId="77777777" w:rsidR="00841FFC" w:rsidRPr="001625C3" w:rsidRDefault="00841FFC" w:rsidP="001625C3">
      <w:pPr>
        <w:pStyle w:val="Opstilling-punkttegn"/>
        <w:numPr>
          <w:ilvl w:val="0"/>
          <w:numId w:val="0"/>
        </w:numPr>
        <w:spacing w:line="240" w:lineRule="auto"/>
        <w:rPr>
          <w:sz w:val="24"/>
          <w:szCs w:val="24"/>
        </w:rPr>
      </w:pPr>
    </w:p>
    <w:p w14:paraId="3CE0653B" w14:textId="79BAB6BE" w:rsidR="002A3FE7" w:rsidRPr="001625C3" w:rsidRDefault="00D910FC" w:rsidP="001625C3">
      <w:pPr>
        <w:pStyle w:val="Opstilling-punkttegn"/>
        <w:numPr>
          <w:ilvl w:val="0"/>
          <w:numId w:val="0"/>
        </w:numPr>
        <w:spacing w:line="240" w:lineRule="auto"/>
        <w:rPr>
          <w:sz w:val="24"/>
          <w:szCs w:val="24"/>
        </w:rPr>
      </w:pPr>
      <w:r w:rsidRPr="001625C3">
        <w:rPr>
          <w:sz w:val="24"/>
          <w:szCs w:val="24"/>
        </w:rPr>
        <w:t xml:space="preserve">Mancy </w:t>
      </w:r>
      <w:r w:rsidR="002B00B4" w:rsidRPr="001625C3">
        <w:rPr>
          <w:sz w:val="24"/>
          <w:szCs w:val="24"/>
        </w:rPr>
        <w:t>et al.</w:t>
      </w:r>
      <w:r w:rsidR="003654B5" w:rsidRPr="001625C3">
        <w:rPr>
          <w:sz w:val="24"/>
          <w:szCs w:val="24"/>
        </w:rPr>
        <w:t xml:space="preserve"> </w:t>
      </w:r>
      <w:r w:rsidRPr="001625C3">
        <w:rPr>
          <w:sz w:val="24"/>
          <w:szCs w:val="24"/>
        </w:rPr>
        <w:t xml:space="preserve">(2017) </w:t>
      </w:r>
      <w:r w:rsidR="00B132EA" w:rsidRPr="001625C3">
        <w:rPr>
          <w:sz w:val="24"/>
          <w:szCs w:val="24"/>
        </w:rPr>
        <w:t xml:space="preserve">provide a discussion of the different motivations for developing models in </w:t>
      </w:r>
      <w:r w:rsidR="00CD53F2" w:rsidRPr="001625C3">
        <w:rPr>
          <w:sz w:val="24"/>
          <w:szCs w:val="24"/>
        </w:rPr>
        <w:t xml:space="preserve">ecology </w:t>
      </w:r>
      <w:r w:rsidR="00B132EA" w:rsidRPr="001625C3">
        <w:rPr>
          <w:sz w:val="24"/>
          <w:szCs w:val="24"/>
        </w:rPr>
        <w:t>and present a conceptual framework</w:t>
      </w:r>
      <w:r w:rsidR="00684428" w:rsidRPr="001625C3">
        <w:rPr>
          <w:sz w:val="24"/>
          <w:szCs w:val="24"/>
        </w:rPr>
        <w:t xml:space="preserve"> </w:t>
      </w:r>
      <w:r w:rsidR="00B132EA" w:rsidRPr="001625C3">
        <w:rPr>
          <w:sz w:val="24"/>
          <w:szCs w:val="24"/>
        </w:rPr>
        <w:t xml:space="preserve">to guide model construction, </w:t>
      </w:r>
      <w:r w:rsidR="004D6AA3" w:rsidRPr="001625C3">
        <w:rPr>
          <w:sz w:val="24"/>
          <w:szCs w:val="24"/>
        </w:rPr>
        <w:t>focus</w:t>
      </w:r>
      <w:r w:rsidR="002A3FE7" w:rsidRPr="001625C3">
        <w:rPr>
          <w:sz w:val="24"/>
          <w:szCs w:val="24"/>
        </w:rPr>
        <w:t>ing</w:t>
      </w:r>
      <w:r w:rsidR="004D6AA3" w:rsidRPr="001625C3">
        <w:rPr>
          <w:sz w:val="24"/>
          <w:szCs w:val="24"/>
        </w:rPr>
        <w:t xml:space="preserve"> on the pre-</w:t>
      </w:r>
      <w:r w:rsidR="0014119B" w:rsidRPr="001625C3">
        <w:rPr>
          <w:sz w:val="24"/>
          <w:szCs w:val="24"/>
        </w:rPr>
        <w:t xml:space="preserve">modeling </w:t>
      </w:r>
      <w:r w:rsidR="004D6AA3" w:rsidRPr="001625C3">
        <w:rPr>
          <w:sz w:val="24"/>
          <w:szCs w:val="24"/>
        </w:rPr>
        <w:t>stage</w:t>
      </w:r>
      <w:r w:rsidR="00841FFC" w:rsidRPr="001625C3">
        <w:rPr>
          <w:sz w:val="24"/>
          <w:szCs w:val="24"/>
        </w:rPr>
        <w:t xml:space="preserve"> (</w:t>
      </w:r>
      <w:r w:rsidR="004D6AA3" w:rsidRPr="001625C3">
        <w:rPr>
          <w:sz w:val="24"/>
          <w:szCs w:val="24"/>
        </w:rPr>
        <w:t xml:space="preserve">model selection, </w:t>
      </w:r>
      <w:r w:rsidR="00424C1E" w:rsidRPr="001625C3">
        <w:rPr>
          <w:sz w:val="24"/>
          <w:szCs w:val="24"/>
        </w:rPr>
        <w:t>establishing and testing the theory</w:t>
      </w:r>
      <w:r w:rsidR="00841FFC" w:rsidRPr="001625C3">
        <w:rPr>
          <w:sz w:val="24"/>
          <w:szCs w:val="24"/>
        </w:rPr>
        <w:t>)</w:t>
      </w:r>
      <w:r w:rsidR="00424C1E" w:rsidRPr="001625C3">
        <w:rPr>
          <w:sz w:val="24"/>
          <w:szCs w:val="24"/>
        </w:rPr>
        <w:t>.</w:t>
      </w:r>
      <w:r w:rsidR="002A3FE7" w:rsidRPr="001625C3">
        <w:rPr>
          <w:sz w:val="24"/>
          <w:szCs w:val="24"/>
        </w:rPr>
        <w:t xml:space="preserve"> </w:t>
      </w:r>
      <w:r w:rsidR="000D2E96" w:rsidRPr="001625C3">
        <w:rPr>
          <w:sz w:val="24"/>
          <w:szCs w:val="24"/>
        </w:rPr>
        <w:t>In building on</w:t>
      </w:r>
      <w:r w:rsidR="00977747" w:rsidRPr="001625C3">
        <w:rPr>
          <w:sz w:val="24"/>
          <w:szCs w:val="24"/>
        </w:rPr>
        <w:t xml:space="preserve"> Mancy </w:t>
      </w:r>
      <w:r w:rsidR="002B00B4" w:rsidRPr="001625C3">
        <w:rPr>
          <w:sz w:val="24"/>
          <w:szCs w:val="24"/>
        </w:rPr>
        <w:t>et al.</w:t>
      </w:r>
      <w:r w:rsidR="003654B5" w:rsidRPr="001625C3">
        <w:rPr>
          <w:sz w:val="24"/>
          <w:szCs w:val="24"/>
        </w:rPr>
        <w:t xml:space="preserve"> </w:t>
      </w:r>
      <w:r w:rsidR="00977747" w:rsidRPr="001625C3">
        <w:rPr>
          <w:sz w:val="24"/>
          <w:szCs w:val="24"/>
        </w:rPr>
        <w:t xml:space="preserve">(2017) </w:t>
      </w:r>
      <w:r w:rsidR="000D2E96" w:rsidRPr="001625C3">
        <w:rPr>
          <w:sz w:val="24"/>
          <w:szCs w:val="24"/>
        </w:rPr>
        <w:t>our</w:t>
      </w:r>
      <w:r w:rsidR="00977747" w:rsidRPr="001625C3">
        <w:rPr>
          <w:sz w:val="24"/>
          <w:szCs w:val="24"/>
        </w:rPr>
        <w:t xml:space="preserve"> objective</w:t>
      </w:r>
      <w:r w:rsidR="000D2E96" w:rsidRPr="001625C3">
        <w:rPr>
          <w:sz w:val="24"/>
          <w:szCs w:val="24"/>
        </w:rPr>
        <w:t>s</w:t>
      </w:r>
      <w:r w:rsidR="00977747" w:rsidRPr="001625C3">
        <w:rPr>
          <w:sz w:val="24"/>
          <w:szCs w:val="24"/>
        </w:rPr>
        <w:t xml:space="preserve"> </w:t>
      </w:r>
      <w:r w:rsidR="000D2E96" w:rsidRPr="001625C3">
        <w:rPr>
          <w:sz w:val="24"/>
          <w:szCs w:val="24"/>
        </w:rPr>
        <w:t>are</w:t>
      </w:r>
      <w:r w:rsidR="00977747" w:rsidRPr="001625C3">
        <w:rPr>
          <w:sz w:val="24"/>
          <w:szCs w:val="24"/>
        </w:rPr>
        <w:t xml:space="preserve"> three</w:t>
      </w:r>
      <w:r w:rsidR="000D2E96" w:rsidRPr="001625C3">
        <w:rPr>
          <w:sz w:val="24"/>
          <w:szCs w:val="24"/>
        </w:rPr>
        <w:t>-</w:t>
      </w:r>
      <w:r w:rsidR="00977747" w:rsidRPr="001625C3">
        <w:rPr>
          <w:sz w:val="24"/>
          <w:szCs w:val="24"/>
        </w:rPr>
        <w:t xml:space="preserve">fold; 1) to provide a general guide to developing a </w:t>
      </w:r>
      <w:r w:rsidR="00AA74C3" w:rsidRPr="001625C3">
        <w:rPr>
          <w:sz w:val="24"/>
          <w:szCs w:val="24"/>
        </w:rPr>
        <w:t xml:space="preserve">mechanistic </w:t>
      </w:r>
      <w:r w:rsidR="00977747" w:rsidRPr="001625C3">
        <w:rPr>
          <w:sz w:val="24"/>
          <w:szCs w:val="24"/>
        </w:rPr>
        <w:t xml:space="preserve">model of </w:t>
      </w:r>
      <w:r w:rsidR="009D02DB" w:rsidRPr="001625C3">
        <w:rPr>
          <w:sz w:val="24"/>
          <w:szCs w:val="24"/>
        </w:rPr>
        <w:t xml:space="preserve">animal </w:t>
      </w:r>
      <w:r w:rsidR="00977747" w:rsidRPr="001625C3">
        <w:rPr>
          <w:sz w:val="24"/>
          <w:szCs w:val="24"/>
        </w:rPr>
        <w:t xml:space="preserve">disease transmission; 2) to describe important concepts before, during and after developing a model of </w:t>
      </w:r>
      <w:r w:rsidR="009D02DB" w:rsidRPr="001625C3">
        <w:rPr>
          <w:sz w:val="24"/>
          <w:szCs w:val="24"/>
        </w:rPr>
        <w:t xml:space="preserve">animal </w:t>
      </w:r>
      <w:r w:rsidR="00977747" w:rsidRPr="001625C3">
        <w:rPr>
          <w:sz w:val="24"/>
          <w:szCs w:val="24"/>
        </w:rPr>
        <w:t>disease transmission; and 3) to provide practical examples of the most commonly used models</w:t>
      </w:r>
      <w:r w:rsidR="009D02DB" w:rsidRPr="001625C3">
        <w:rPr>
          <w:sz w:val="24"/>
          <w:szCs w:val="24"/>
        </w:rPr>
        <w:t xml:space="preserve"> in veterinary science</w:t>
      </w:r>
      <w:r w:rsidR="00977747" w:rsidRPr="001625C3">
        <w:rPr>
          <w:sz w:val="24"/>
          <w:szCs w:val="24"/>
        </w:rPr>
        <w:t xml:space="preserve">. </w:t>
      </w:r>
      <w:r w:rsidR="003B688D" w:rsidRPr="001625C3">
        <w:rPr>
          <w:sz w:val="24"/>
          <w:szCs w:val="24"/>
        </w:rPr>
        <w:t>W</w:t>
      </w:r>
      <w:r w:rsidR="00953DE7" w:rsidRPr="001625C3">
        <w:rPr>
          <w:sz w:val="24"/>
          <w:szCs w:val="24"/>
        </w:rPr>
        <w:t xml:space="preserve">e focus on </w:t>
      </w:r>
      <w:r w:rsidR="003B688D" w:rsidRPr="001625C3">
        <w:rPr>
          <w:sz w:val="24"/>
          <w:szCs w:val="24"/>
        </w:rPr>
        <w:t xml:space="preserve">modelling disease transmission and control in </w:t>
      </w:r>
      <w:r w:rsidR="00953DE7" w:rsidRPr="001625C3">
        <w:rPr>
          <w:sz w:val="24"/>
          <w:szCs w:val="24"/>
        </w:rPr>
        <w:t>the veterinary field</w:t>
      </w:r>
      <w:r w:rsidR="003B688D" w:rsidRPr="001625C3">
        <w:rPr>
          <w:sz w:val="24"/>
          <w:szCs w:val="24"/>
        </w:rPr>
        <w:t>, and specifically</w:t>
      </w:r>
      <w:r w:rsidR="00171270" w:rsidRPr="001625C3">
        <w:rPr>
          <w:sz w:val="24"/>
          <w:szCs w:val="24"/>
        </w:rPr>
        <w:t>,</w:t>
      </w:r>
      <w:r w:rsidR="003B688D" w:rsidRPr="001625C3">
        <w:rPr>
          <w:sz w:val="24"/>
          <w:szCs w:val="24"/>
        </w:rPr>
        <w:t xml:space="preserve"> </w:t>
      </w:r>
      <w:r w:rsidR="00AD0A4A" w:rsidRPr="001625C3">
        <w:rPr>
          <w:sz w:val="24"/>
          <w:szCs w:val="24"/>
        </w:rPr>
        <w:t xml:space="preserve">we provide </w:t>
      </w:r>
      <w:r w:rsidR="002A3FE7" w:rsidRPr="001625C3">
        <w:rPr>
          <w:sz w:val="24"/>
          <w:szCs w:val="24"/>
        </w:rPr>
        <w:t xml:space="preserve">simple </w:t>
      </w:r>
      <w:r w:rsidR="00AD0A4A" w:rsidRPr="001625C3">
        <w:rPr>
          <w:sz w:val="24"/>
          <w:szCs w:val="24"/>
        </w:rPr>
        <w:t>examples</w:t>
      </w:r>
      <w:r w:rsidR="000D2E96" w:rsidRPr="001625C3">
        <w:rPr>
          <w:sz w:val="24"/>
          <w:szCs w:val="24"/>
        </w:rPr>
        <w:t xml:space="preserve"> (including code)</w:t>
      </w:r>
      <w:r w:rsidR="002A3FE7" w:rsidRPr="001625C3">
        <w:rPr>
          <w:sz w:val="24"/>
          <w:szCs w:val="24"/>
        </w:rPr>
        <w:t xml:space="preserve"> </w:t>
      </w:r>
      <w:r w:rsidR="00A51D4C" w:rsidRPr="001625C3">
        <w:rPr>
          <w:sz w:val="24"/>
          <w:szCs w:val="24"/>
        </w:rPr>
        <w:t xml:space="preserve">of </w:t>
      </w:r>
      <w:r w:rsidR="00966453" w:rsidRPr="001625C3">
        <w:rPr>
          <w:sz w:val="24"/>
          <w:szCs w:val="24"/>
        </w:rPr>
        <w:t xml:space="preserve">mechanistic </w:t>
      </w:r>
      <w:r w:rsidR="00882798" w:rsidRPr="001625C3">
        <w:rPr>
          <w:sz w:val="24"/>
          <w:szCs w:val="24"/>
        </w:rPr>
        <w:t>simulation</w:t>
      </w:r>
      <w:r w:rsidR="000E49FC" w:rsidRPr="001625C3">
        <w:rPr>
          <w:sz w:val="24"/>
          <w:szCs w:val="24"/>
        </w:rPr>
        <w:t xml:space="preserve"> </w:t>
      </w:r>
      <w:r w:rsidR="00966453" w:rsidRPr="001625C3">
        <w:rPr>
          <w:sz w:val="24"/>
          <w:szCs w:val="24"/>
        </w:rPr>
        <w:t>models (</w:t>
      </w:r>
      <w:r w:rsidR="00882798" w:rsidRPr="001625C3">
        <w:rPr>
          <w:sz w:val="24"/>
          <w:szCs w:val="24"/>
        </w:rPr>
        <w:t>MSMs</w:t>
      </w:r>
      <w:r w:rsidR="00966453" w:rsidRPr="001625C3">
        <w:rPr>
          <w:sz w:val="24"/>
          <w:szCs w:val="24"/>
        </w:rPr>
        <w:t>)</w:t>
      </w:r>
      <w:r w:rsidR="002A3FE7" w:rsidRPr="001625C3">
        <w:rPr>
          <w:sz w:val="24"/>
          <w:szCs w:val="24"/>
        </w:rPr>
        <w:t>.</w:t>
      </w:r>
    </w:p>
    <w:p w14:paraId="0E5CFA99" w14:textId="02761C03" w:rsidR="002A1D65" w:rsidRPr="001625C3" w:rsidRDefault="002A1D65" w:rsidP="001625C3">
      <w:pPr>
        <w:pStyle w:val="Opstilling-punkttegn"/>
        <w:numPr>
          <w:ilvl w:val="0"/>
          <w:numId w:val="0"/>
        </w:numPr>
        <w:spacing w:line="240" w:lineRule="auto"/>
        <w:rPr>
          <w:sz w:val="24"/>
          <w:szCs w:val="24"/>
        </w:rPr>
      </w:pPr>
    </w:p>
    <w:p w14:paraId="4E66BE9E" w14:textId="6337D479" w:rsidR="002A1D65" w:rsidRPr="001625C3" w:rsidRDefault="0051256D" w:rsidP="001625C3">
      <w:pPr>
        <w:pStyle w:val="Overskrift1"/>
        <w:spacing w:line="240" w:lineRule="auto"/>
        <w:rPr>
          <w:color w:val="auto"/>
        </w:rPr>
      </w:pPr>
      <w:r w:rsidRPr="001625C3">
        <w:rPr>
          <w:color w:val="auto"/>
        </w:rPr>
        <w:t>Methods</w:t>
      </w:r>
    </w:p>
    <w:p w14:paraId="3AC3D087" w14:textId="77777777" w:rsidR="001959D7" w:rsidRPr="001625C3" w:rsidRDefault="001959D7" w:rsidP="001625C3">
      <w:pPr>
        <w:pStyle w:val="Opstilling-punkttegn"/>
        <w:numPr>
          <w:ilvl w:val="0"/>
          <w:numId w:val="0"/>
        </w:numPr>
        <w:spacing w:line="240" w:lineRule="auto"/>
        <w:rPr>
          <w:sz w:val="24"/>
          <w:szCs w:val="24"/>
        </w:rPr>
      </w:pPr>
    </w:p>
    <w:p w14:paraId="1F4E3788" w14:textId="22B8409A" w:rsidR="001959D7" w:rsidRPr="001625C3" w:rsidRDefault="00854D20" w:rsidP="001625C3">
      <w:pPr>
        <w:pStyle w:val="Overskrift2"/>
        <w:numPr>
          <w:ilvl w:val="0"/>
          <w:numId w:val="0"/>
        </w:numPr>
        <w:spacing w:line="240" w:lineRule="auto"/>
        <w:rPr>
          <w:szCs w:val="24"/>
        </w:rPr>
      </w:pPr>
      <w:r w:rsidRPr="001625C3">
        <w:rPr>
          <w:szCs w:val="24"/>
        </w:rPr>
        <w:t xml:space="preserve">2.1 </w:t>
      </w:r>
      <w:r w:rsidR="001959D7" w:rsidRPr="001625C3">
        <w:rPr>
          <w:szCs w:val="24"/>
        </w:rPr>
        <w:t>Definitions</w:t>
      </w:r>
      <w:r w:rsidR="00D468F0" w:rsidRPr="001625C3">
        <w:rPr>
          <w:szCs w:val="24"/>
        </w:rPr>
        <w:t xml:space="preserve"> and concepts</w:t>
      </w:r>
    </w:p>
    <w:p w14:paraId="43C93177" w14:textId="55D6941E" w:rsidR="002C1637" w:rsidRPr="001625C3" w:rsidRDefault="002C1637" w:rsidP="001625C3">
      <w:pPr>
        <w:pStyle w:val="Opstilling-punkttegn"/>
        <w:numPr>
          <w:ilvl w:val="0"/>
          <w:numId w:val="0"/>
        </w:numPr>
        <w:spacing w:line="240" w:lineRule="auto"/>
        <w:rPr>
          <w:sz w:val="24"/>
          <w:szCs w:val="24"/>
        </w:rPr>
      </w:pPr>
      <w:r w:rsidRPr="001625C3">
        <w:rPr>
          <w:sz w:val="24"/>
          <w:szCs w:val="24"/>
        </w:rPr>
        <w:t xml:space="preserve">We describe approaches </w:t>
      </w:r>
      <w:r w:rsidR="00E10694" w:rsidRPr="001625C3">
        <w:rPr>
          <w:sz w:val="24"/>
          <w:szCs w:val="24"/>
        </w:rPr>
        <w:t xml:space="preserve">applied in </w:t>
      </w:r>
      <w:r w:rsidRPr="001625C3">
        <w:rPr>
          <w:sz w:val="24"/>
          <w:szCs w:val="24"/>
        </w:rPr>
        <w:t xml:space="preserve">disease transmission </w:t>
      </w:r>
      <w:r w:rsidR="00077682" w:rsidRPr="001625C3">
        <w:rPr>
          <w:sz w:val="24"/>
          <w:szCs w:val="24"/>
        </w:rPr>
        <w:t>model</w:t>
      </w:r>
      <w:r w:rsidRPr="001625C3">
        <w:rPr>
          <w:sz w:val="24"/>
          <w:szCs w:val="24"/>
        </w:rPr>
        <w:t>ing</w:t>
      </w:r>
      <w:r w:rsidR="001338D2" w:rsidRPr="001625C3">
        <w:rPr>
          <w:sz w:val="24"/>
          <w:szCs w:val="24"/>
        </w:rPr>
        <w:t>,</w:t>
      </w:r>
      <w:r w:rsidRPr="001625C3">
        <w:rPr>
          <w:sz w:val="24"/>
          <w:szCs w:val="24"/>
        </w:rPr>
        <w:t xml:space="preserve"> including essential definitions and concepts for each approach</w:t>
      </w:r>
      <w:r w:rsidR="00E10694" w:rsidRPr="001625C3">
        <w:rPr>
          <w:sz w:val="24"/>
          <w:szCs w:val="24"/>
        </w:rPr>
        <w:t>.</w:t>
      </w:r>
      <w:ins w:id="37" w:author="Carsten Thure Kirkeby" w:date="2020-03-10T09:24:00Z">
        <w:r w:rsidR="00BA4EB1">
          <w:rPr>
            <w:sz w:val="24"/>
            <w:szCs w:val="24"/>
          </w:rPr>
          <w:t xml:space="preserve"> Our intention is not to make a comprehensive review, but mention some often used approaches, and give practical </w:t>
        </w:r>
      </w:ins>
      <w:ins w:id="38" w:author="Carsten Thure Kirkeby" w:date="2020-03-10T09:25:00Z">
        <w:r w:rsidR="00D402C1">
          <w:rPr>
            <w:sz w:val="24"/>
            <w:szCs w:val="24"/>
          </w:rPr>
          <w:t xml:space="preserve">introduction on how to start modeling with MSM. </w:t>
        </w:r>
      </w:ins>
      <w:del w:id="39" w:author="Carsten Thure Kirkeby" w:date="2020-03-10T09:25:00Z">
        <w:r w:rsidR="00E10694" w:rsidRPr="001625C3" w:rsidDel="00D402C1">
          <w:rPr>
            <w:sz w:val="24"/>
            <w:szCs w:val="24"/>
          </w:rPr>
          <w:delText xml:space="preserve"> </w:delText>
        </w:r>
      </w:del>
      <w:del w:id="40" w:author="Carsten Thure Kirkeby" w:date="2020-03-10T09:26:00Z">
        <w:r w:rsidR="00E10694" w:rsidRPr="001625C3" w:rsidDel="00D402C1">
          <w:rPr>
            <w:sz w:val="24"/>
            <w:szCs w:val="24"/>
          </w:rPr>
          <w:delText>We start</w:delText>
        </w:r>
        <w:r w:rsidR="00AB2431" w:rsidRPr="001625C3" w:rsidDel="00D402C1">
          <w:rPr>
            <w:sz w:val="24"/>
            <w:szCs w:val="24"/>
          </w:rPr>
          <w:delText xml:space="preserve"> by defining </w:delText>
        </w:r>
        <w:r w:rsidR="00E10694" w:rsidRPr="001625C3" w:rsidDel="00D402C1">
          <w:rPr>
            <w:sz w:val="24"/>
            <w:szCs w:val="24"/>
          </w:rPr>
          <w:delText>a set of terms</w:delText>
        </w:r>
        <w:r w:rsidR="007128D7" w:rsidRPr="001625C3" w:rsidDel="00D402C1">
          <w:rPr>
            <w:sz w:val="24"/>
            <w:szCs w:val="24"/>
          </w:rPr>
          <w:delText xml:space="preserve">, </w:delText>
        </w:r>
        <w:r w:rsidR="00E10694" w:rsidRPr="001625C3" w:rsidDel="00D402C1">
          <w:rPr>
            <w:sz w:val="24"/>
            <w:szCs w:val="24"/>
          </w:rPr>
          <w:delText xml:space="preserve">then present </w:delText>
        </w:r>
      </w:del>
      <w:del w:id="41" w:author="Carsten Thure Kirkeby" w:date="2020-03-09T13:39:00Z">
        <w:r w:rsidRPr="001625C3" w:rsidDel="001306A7">
          <w:rPr>
            <w:sz w:val="24"/>
            <w:szCs w:val="24"/>
          </w:rPr>
          <w:delText>equation</w:delText>
        </w:r>
        <w:r w:rsidR="00AF18E7" w:rsidRPr="001625C3" w:rsidDel="001306A7">
          <w:rPr>
            <w:sz w:val="24"/>
            <w:szCs w:val="24"/>
          </w:rPr>
          <w:delText>-</w:delText>
        </w:r>
        <w:r w:rsidRPr="001625C3" w:rsidDel="001306A7">
          <w:rPr>
            <w:sz w:val="24"/>
            <w:szCs w:val="24"/>
          </w:rPr>
          <w:delText>based models (EBM</w:delText>
        </w:r>
        <w:r w:rsidR="00DB4A20" w:rsidRPr="001625C3" w:rsidDel="001306A7">
          <w:rPr>
            <w:sz w:val="24"/>
            <w:szCs w:val="24"/>
          </w:rPr>
          <w:delText>s</w:delText>
        </w:r>
        <w:r w:rsidRPr="001625C3" w:rsidDel="001306A7">
          <w:rPr>
            <w:sz w:val="24"/>
            <w:szCs w:val="24"/>
          </w:rPr>
          <w:delText xml:space="preserve">) </w:delText>
        </w:r>
        <w:r w:rsidR="00AF18E7" w:rsidRPr="001625C3" w:rsidDel="001306A7">
          <w:rPr>
            <w:sz w:val="24"/>
            <w:szCs w:val="24"/>
          </w:rPr>
          <w:delText xml:space="preserve">followed by </w:delText>
        </w:r>
      </w:del>
      <w:del w:id="42" w:author="Carsten Thure Kirkeby" w:date="2020-03-10T09:26:00Z">
        <w:r w:rsidR="00863DC4" w:rsidRPr="001625C3" w:rsidDel="00D402C1">
          <w:rPr>
            <w:sz w:val="24"/>
            <w:szCs w:val="24"/>
          </w:rPr>
          <w:delText>MSMs</w:delText>
        </w:r>
        <w:r w:rsidR="000E49FC" w:rsidRPr="001625C3" w:rsidDel="00D402C1">
          <w:rPr>
            <w:sz w:val="24"/>
            <w:szCs w:val="24"/>
          </w:rPr>
          <w:delText>, including both individual-based models (IBM</w:delText>
        </w:r>
        <w:r w:rsidR="001012DD" w:rsidRPr="001625C3" w:rsidDel="00D402C1">
          <w:rPr>
            <w:sz w:val="24"/>
            <w:szCs w:val="24"/>
          </w:rPr>
          <w:delText>s</w:delText>
        </w:r>
        <w:r w:rsidR="000E49FC" w:rsidRPr="001625C3" w:rsidDel="00D402C1">
          <w:rPr>
            <w:sz w:val="24"/>
            <w:szCs w:val="24"/>
          </w:rPr>
          <w:delText>) and agent-based models (ABM</w:delText>
        </w:r>
        <w:r w:rsidR="00DB4A20" w:rsidRPr="001625C3" w:rsidDel="00D402C1">
          <w:rPr>
            <w:sz w:val="24"/>
            <w:szCs w:val="24"/>
          </w:rPr>
          <w:delText>s</w:delText>
        </w:r>
        <w:r w:rsidR="000E49FC" w:rsidRPr="001625C3" w:rsidDel="00D402C1">
          <w:rPr>
            <w:sz w:val="24"/>
            <w:szCs w:val="24"/>
          </w:rPr>
          <w:delText>)</w:delText>
        </w:r>
        <w:r w:rsidRPr="001625C3" w:rsidDel="00D402C1">
          <w:rPr>
            <w:sz w:val="24"/>
            <w:szCs w:val="24"/>
          </w:rPr>
          <w:delText>.</w:delText>
        </w:r>
      </w:del>
    </w:p>
    <w:p w14:paraId="2FA98C37" w14:textId="1518CD36" w:rsidR="002C1637" w:rsidRPr="001625C3" w:rsidRDefault="00B11F13" w:rsidP="001625C3">
      <w:pPr>
        <w:pStyle w:val="Overskrift3"/>
        <w:numPr>
          <w:ilvl w:val="0"/>
          <w:numId w:val="0"/>
        </w:numPr>
        <w:spacing w:line="240" w:lineRule="auto"/>
        <w:rPr>
          <w:szCs w:val="24"/>
        </w:rPr>
      </w:pPr>
      <w:r w:rsidRPr="001625C3">
        <w:rPr>
          <w:szCs w:val="24"/>
        </w:rPr>
        <w:t>2.</w:t>
      </w:r>
      <w:r w:rsidR="00F670F1" w:rsidRPr="001625C3">
        <w:rPr>
          <w:szCs w:val="24"/>
        </w:rPr>
        <w:t>1.</w:t>
      </w:r>
      <w:r w:rsidR="00DF16A5" w:rsidRPr="001625C3">
        <w:rPr>
          <w:szCs w:val="24"/>
        </w:rPr>
        <w:t>1</w:t>
      </w:r>
      <w:r w:rsidRPr="001625C3">
        <w:rPr>
          <w:szCs w:val="24"/>
        </w:rPr>
        <w:t xml:space="preserve"> </w:t>
      </w:r>
      <w:r w:rsidR="00E10694" w:rsidRPr="001625C3">
        <w:rPr>
          <w:szCs w:val="24"/>
        </w:rPr>
        <w:t xml:space="preserve">Terms used in disease transmission </w:t>
      </w:r>
      <w:r w:rsidR="00077682" w:rsidRPr="001625C3">
        <w:rPr>
          <w:szCs w:val="24"/>
        </w:rPr>
        <w:t>model</w:t>
      </w:r>
      <w:r w:rsidR="00E10694" w:rsidRPr="001625C3">
        <w:rPr>
          <w:szCs w:val="24"/>
        </w:rPr>
        <w:t>ing</w:t>
      </w:r>
    </w:p>
    <w:p w14:paraId="74F2AF0A" w14:textId="48F90FA5" w:rsidR="0084448A" w:rsidRPr="001625C3" w:rsidRDefault="00D468F0" w:rsidP="001625C3">
      <w:pPr>
        <w:pStyle w:val="Opstilling-punkttegn"/>
        <w:numPr>
          <w:ilvl w:val="0"/>
          <w:numId w:val="0"/>
        </w:numPr>
        <w:spacing w:line="240" w:lineRule="auto"/>
        <w:rPr>
          <w:sz w:val="24"/>
          <w:szCs w:val="24"/>
        </w:rPr>
      </w:pPr>
      <w:r w:rsidRPr="001625C3">
        <w:rPr>
          <w:sz w:val="24"/>
          <w:szCs w:val="24"/>
        </w:rPr>
        <w:t xml:space="preserve">Disease </w:t>
      </w:r>
      <w:r w:rsidR="00E11B69" w:rsidRPr="001625C3">
        <w:rPr>
          <w:sz w:val="24"/>
          <w:szCs w:val="24"/>
        </w:rPr>
        <w:t>transmission</w:t>
      </w:r>
      <w:r w:rsidRPr="001625C3">
        <w:rPr>
          <w:sz w:val="24"/>
          <w:szCs w:val="24"/>
        </w:rPr>
        <w:t xml:space="preserve"> models in the veterinary field represent the dynamics of </w:t>
      </w:r>
      <w:r w:rsidR="00E11B69" w:rsidRPr="001625C3">
        <w:rPr>
          <w:sz w:val="24"/>
          <w:szCs w:val="24"/>
        </w:rPr>
        <w:t>transmission</w:t>
      </w:r>
      <w:r w:rsidRPr="001625C3">
        <w:rPr>
          <w:sz w:val="24"/>
          <w:szCs w:val="24"/>
        </w:rPr>
        <w:t xml:space="preserve"> of a</w:t>
      </w:r>
      <w:r w:rsidR="003E521B" w:rsidRPr="001625C3">
        <w:rPr>
          <w:sz w:val="24"/>
          <w:szCs w:val="24"/>
        </w:rPr>
        <w:t>n infectious</w:t>
      </w:r>
      <w:r w:rsidRPr="001625C3">
        <w:rPr>
          <w:sz w:val="24"/>
          <w:szCs w:val="24"/>
        </w:rPr>
        <w:t xml:space="preserve"> disease between the </w:t>
      </w:r>
      <w:r w:rsidR="00077682" w:rsidRPr="001625C3">
        <w:rPr>
          <w:sz w:val="24"/>
          <w:szCs w:val="24"/>
        </w:rPr>
        <w:t>model</w:t>
      </w:r>
      <w:r w:rsidRPr="001625C3">
        <w:rPr>
          <w:sz w:val="24"/>
          <w:szCs w:val="24"/>
        </w:rPr>
        <w:t xml:space="preserve">ed </w:t>
      </w:r>
      <w:r w:rsidRPr="001625C3">
        <w:rPr>
          <w:i/>
          <w:sz w:val="24"/>
          <w:szCs w:val="24"/>
        </w:rPr>
        <w:t>units of interest</w:t>
      </w:r>
      <w:r w:rsidRPr="001625C3">
        <w:rPr>
          <w:sz w:val="24"/>
          <w:szCs w:val="24"/>
        </w:rPr>
        <w:t xml:space="preserve">. This unit </w:t>
      </w:r>
      <w:r w:rsidR="00F670F1" w:rsidRPr="001625C3">
        <w:rPr>
          <w:sz w:val="24"/>
          <w:szCs w:val="24"/>
        </w:rPr>
        <w:t xml:space="preserve">is the smallest entity of the model and </w:t>
      </w:r>
      <w:r w:rsidRPr="001625C3">
        <w:rPr>
          <w:sz w:val="24"/>
          <w:szCs w:val="24"/>
        </w:rPr>
        <w:t>could be an individual animal</w:t>
      </w:r>
      <w:r w:rsidR="004E4540" w:rsidRPr="001625C3">
        <w:rPr>
          <w:sz w:val="24"/>
          <w:szCs w:val="24"/>
        </w:rPr>
        <w:t xml:space="preserve"> (or part of it</w:t>
      </w:r>
      <w:r w:rsidR="001338D2" w:rsidRPr="001625C3">
        <w:rPr>
          <w:sz w:val="24"/>
          <w:szCs w:val="24"/>
        </w:rPr>
        <w:t>;</w:t>
      </w:r>
      <w:r w:rsidR="004E4540" w:rsidRPr="001625C3">
        <w:rPr>
          <w:sz w:val="24"/>
          <w:szCs w:val="24"/>
        </w:rPr>
        <w:t xml:space="preserve"> </w:t>
      </w:r>
      <w:r w:rsidR="003E521B" w:rsidRPr="001625C3">
        <w:rPr>
          <w:sz w:val="24"/>
          <w:szCs w:val="24"/>
        </w:rPr>
        <w:t>for example</w:t>
      </w:r>
      <w:r w:rsidR="001338D2" w:rsidRPr="001625C3">
        <w:rPr>
          <w:sz w:val="24"/>
          <w:szCs w:val="24"/>
        </w:rPr>
        <w:t>,</w:t>
      </w:r>
      <w:r w:rsidR="003E521B" w:rsidRPr="001625C3">
        <w:rPr>
          <w:sz w:val="24"/>
          <w:szCs w:val="24"/>
        </w:rPr>
        <w:t xml:space="preserve"> </w:t>
      </w:r>
      <w:r w:rsidR="004E4540" w:rsidRPr="001625C3">
        <w:rPr>
          <w:sz w:val="24"/>
          <w:szCs w:val="24"/>
        </w:rPr>
        <w:t>a quarter of the udder</w:t>
      </w:r>
      <w:r w:rsidR="003E521B" w:rsidRPr="001625C3">
        <w:rPr>
          <w:sz w:val="24"/>
          <w:szCs w:val="24"/>
        </w:rPr>
        <w:t xml:space="preserve"> in a mastitis model</w:t>
      </w:r>
      <w:r w:rsidR="004E4540" w:rsidRPr="001625C3">
        <w:rPr>
          <w:sz w:val="24"/>
          <w:szCs w:val="24"/>
        </w:rPr>
        <w:t>)</w:t>
      </w:r>
      <w:r w:rsidRPr="001625C3">
        <w:rPr>
          <w:sz w:val="24"/>
          <w:szCs w:val="24"/>
        </w:rPr>
        <w:t xml:space="preserve">, a group of animals, herds, </w:t>
      </w:r>
      <w:r w:rsidR="00724965" w:rsidRPr="001625C3">
        <w:rPr>
          <w:sz w:val="24"/>
          <w:szCs w:val="24"/>
        </w:rPr>
        <w:t xml:space="preserve">or populations in </w:t>
      </w:r>
      <w:r w:rsidRPr="001625C3">
        <w:rPr>
          <w:sz w:val="24"/>
          <w:szCs w:val="24"/>
        </w:rPr>
        <w:t xml:space="preserve">regions or countries. </w:t>
      </w:r>
      <w:r w:rsidR="00632625" w:rsidRPr="001625C3">
        <w:rPr>
          <w:sz w:val="24"/>
          <w:szCs w:val="24"/>
        </w:rPr>
        <w:t xml:space="preserve">Most </w:t>
      </w:r>
      <w:r w:rsidR="003E521B" w:rsidRPr="001625C3">
        <w:rPr>
          <w:sz w:val="24"/>
          <w:szCs w:val="24"/>
        </w:rPr>
        <w:t>commonly</w:t>
      </w:r>
      <w:r w:rsidR="00632625" w:rsidRPr="001625C3">
        <w:rPr>
          <w:sz w:val="24"/>
          <w:szCs w:val="24"/>
        </w:rPr>
        <w:t xml:space="preserve">, </w:t>
      </w:r>
      <w:r w:rsidRPr="001625C3">
        <w:rPr>
          <w:sz w:val="24"/>
          <w:szCs w:val="24"/>
        </w:rPr>
        <w:t xml:space="preserve">the </w:t>
      </w:r>
      <w:r w:rsidR="00724965" w:rsidRPr="001625C3">
        <w:rPr>
          <w:sz w:val="24"/>
          <w:szCs w:val="24"/>
        </w:rPr>
        <w:t xml:space="preserve">simulated </w:t>
      </w:r>
      <w:r w:rsidRPr="001625C3">
        <w:rPr>
          <w:sz w:val="24"/>
          <w:szCs w:val="24"/>
        </w:rPr>
        <w:t>system includes time as a variable</w:t>
      </w:r>
      <w:r w:rsidR="00632625" w:rsidRPr="001625C3">
        <w:rPr>
          <w:sz w:val="24"/>
          <w:szCs w:val="24"/>
        </w:rPr>
        <w:t>, making it a</w:t>
      </w:r>
      <w:r w:rsidRPr="001625C3">
        <w:rPr>
          <w:sz w:val="24"/>
          <w:szCs w:val="24"/>
        </w:rPr>
        <w:t xml:space="preserve"> </w:t>
      </w:r>
      <w:r w:rsidRPr="001625C3">
        <w:rPr>
          <w:i/>
          <w:sz w:val="24"/>
          <w:szCs w:val="24"/>
        </w:rPr>
        <w:t>dynamic</w:t>
      </w:r>
      <w:r w:rsidRPr="001625C3">
        <w:rPr>
          <w:sz w:val="24"/>
          <w:szCs w:val="24"/>
        </w:rPr>
        <w:t xml:space="preserve"> model. The way </w:t>
      </w:r>
      <w:r w:rsidR="00FF0436" w:rsidRPr="001625C3">
        <w:rPr>
          <w:sz w:val="24"/>
          <w:szCs w:val="24"/>
        </w:rPr>
        <w:t xml:space="preserve">in which </w:t>
      </w:r>
      <w:r w:rsidRPr="001625C3">
        <w:rPr>
          <w:sz w:val="24"/>
          <w:szCs w:val="24"/>
        </w:rPr>
        <w:t xml:space="preserve">time is </w:t>
      </w:r>
      <w:r w:rsidR="00077682" w:rsidRPr="001625C3">
        <w:rPr>
          <w:sz w:val="24"/>
          <w:szCs w:val="24"/>
        </w:rPr>
        <w:t>model</w:t>
      </w:r>
      <w:r w:rsidRPr="001625C3">
        <w:rPr>
          <w:sz w:val="24"/>
          <w:szCs w:val="24"/>
        </w:rPr>
        <w:t xml:space="preserve">ed in the </w:t>
      </w:r>
      <w:r w:rsidR="004E4540" w:rsidRPr="001625C3">
        <w:rPr>
          <w:sz w:val="24"/>
          <w:szCs w:val="24"/>
        </w:rPr>
        <w:t xml:space="preserve">dynamic </w:t>
      </w:r>
      <w:r w:rsidRPr="001625C3">
        <w:rPr>
          <w:sz w:val="24"/>
          <w:szCs w:val="24"/>
        </w:rPr>
        <w:t xml:space="preserve">system can be </w:t>
      </w:r>
      <w:r w:rsidRPr="001625C3">
        <w:rPr>
          <w:i/>
          <w:sz w:val="24"/>
          <w:szCs w:val="24"/>
        </w:rPr>
        <w:t>continuous</w:t>
      </w:r>
      <w:r w:rsidRPr="001625C3">
        <w:rPr>
          <w:sz w:val="24"/>
          <w:szCs w:val="24"/>
        </w:rPr>
        <w:t xml:space="preserve"> or </w:t>
      </w:r>
      <w:r w:rsidRPr="001625C3">
        <w:rPr>
          <w:i/>
          <w:sz w:val="24"/>
          <w:szCs w:val="24"/>
        </w:rPr>
        <w:t>discrete</w:t>
      </w:r>
      <w:r w:rsidR="00CD7C19" w:rsidRPr="001625C3">
        <w:rPr>
          <w:i/>
          <w:sz w:val="24"/>
          <w:szCs w:val="24"/>
        </w:rPr>
        <w:t xml:space="preserve"> </w:t>
      </w:r>
      <w:r w:rsidR="00CD7C19" w:rsidRPr="001625C3">
        <w:rPr>
          <w:sz w:val="24"/>
          <w:szCs w:val="24"/>
        </w:rPr>
        <w:t>(time-steps)</w:t>
      </w:r>
      <w:r w:rsidRPr="001625C3">
        <w:rPr>
          <w:sz w:val="24"/>
          <w:szCs w:val="24"/>
        </w:rPr>
        <w:t xml:space="preserve">. </w:t>
      </w:r>
      <w:r w:rsidR="00D11524" w:rsidRPr="001625C3">
        <w:rPr>
          <w:sz w:val="24"/>
          <w:szCs w:val="24"/>
        </w:rPr>
        <w:t>In the latter case, t</w:t>
      </w:r>
      <w:r w:rsidR="00F670F1" w:rsidRPr="001625C3">
        <w:rPr>
          <w:sz w:val="24"/>
          <w:szCs w:val="24"/>
        </w:rPr>
        <w:t xml:space="preserve">he length of a time step depends on </w:t>
      </w:r>
      <w:r w:rsidR="001338D2" w:rsidRPr="001625C3">
        <w:rPr>
          <w:sz w:val="24"/>
          <w:szCs w:val="24"/>
        </w:rPr>
        <w:t xml:space="preserve">the </w:t>
      </w:r>
      <w:r w:rsidR="00F670F1" w:rsidRPr="001625C3">
        <w:rPr>
          <w:sz w:val="24"/>
          <w:szCs w:val="24"/>
        </w:rPr>
        <w:t>disease and purpose of the model</w:t>
      </w:r>
      <w:r w:rsidR="001338D2" w:rsidRPr="001625C3">
        <w:rPr>
          <w:sz w:val="24"/>
          <w:szCs w:val="24"/>
        </w:rPr>
        <w:t xml:space="preserve">. Daily time-steps are </w:t>
      </w:r>
      <w:r w:rsidR="00F670F1" w:rsidRPr="001625C3">
        <w:rPr>
          <w:sz w:val="24"/>
          <w:szCs w:val="24"/>
        </w:rPr>
        <w:t xml:space="preserve">typical for </w:t>
      </w:r>
      <w:r w:rsidR="001338D2" w:rsidRPr="001625C3">
        <w:rPr>
          <w:sz w:val="24"/>
          <w:szCs w:val="24"/>
        </w:rPr>
        <w:t xml:space="preserve">most </w:t>
      </w:r>
      <w:r w:rsidR="00F670F1" w:rsidRPr="001625C3">
        <w:rPr>
          <w:sz w:val="24"/>
          <w:szCs w:val="24"/>
        </w:rPr>
        <w:t>infectious disease models</w:t>
      </w:r>
      <w:r w:rsidR="007C625A" w:rsidRPr="001625C3">
        <w:rPr>
          <w:sz w:val="24"/>
          <w:szCs w:val="24"/>
        </w:rPr>
        <w:t xml:space="preserve"> (</w:t>
      </w:r>
      <w:ins w:id="43" w:author="Tariq Halasa" w:date="2020-03-04T11:10:00Z">
        <w:r w:rsidR="00143742">
          <w:rPr>
            <w:sz w:val="24"/>
            <w:szCs w:val="24"/>
          </w:rPr>
          <w:t xml:space="preserve">e.g. </w:t>
        </w:r>
      </w:ins>
      <w:ins w:id="44" w:author="Tariq Halasa" w:date="2020-03-04T11:11:00Z">
        <w:r w:rsidR="00143742">
          <w:rPr>
            <w:sz w:val="24"/>
            <w:szCs w:val="24"/>
          </w:rPr>
          <w:t xml:space="preserve">Bates et al., 2003; </w:t>
        </w:r>
        <w:r w:rsidR="00143742" w:rsidRPr="003C7E15">
          <w:rPr>
            <w:sz w:val="24"/>
            <w:szCs w:val="24"/>
          </w:rPr>
          <w:t>Backer et al., 2</w:t>
        </w:r>
        <w:r w:rsidR="00143742" w:rsidRPr="00C20DB9">
          <w:rPr>
            <w:sz w:val="24"/>
            <w:szCs w:val="24"/>
          </w:rPr>
          <w:t>0</w:t>
        </w:r>
        <w:r w:rsidR="00143742" w:rsidRPr="003C7E15">
          <w:rPr>
            <w:sz w:val="24"/>
            <w:szCs w:val="24"/>
          </w:rPr>
          <w:t>12</w:t>
        </w:r>
        <w:r w:rsidR="00143742">
          <w:rPr>
            <w:sz w:val="24"/>
            <w:szCs w:val="24"/>
          </w:rPr>
          <w:t xml:space="preserve">; </w:t>
        </w:r>
      </w:ins>
      <w:r w:rsidR="007C625A" w:rsidRPr="001625C3">
        <w:rPr>
          <w:sz w:val="24"/>
          <w:szCs w:val="24"/>
        </w:rPr>
        <w:t xml:space="preserve">Kirkeby </w:t>
      </w:r>
      <w:r w:rsidR="002B00B4" w:rsidRPr="001625C3">
        <w:rPr>
          <w:sz w:val="24"/>
          <w:szCs w:val="24"/>
        </w:rPr>
        <w:t>et al.,</w:t>
      </w:r>
      <w:r w:rsidR="003654B5" w:rsidRPr="001625C3">
        <w:rPr>
          <w:sz w:val="24"/>
          <w:szCs w:val="24"/>
        </w:rPr>
        <w:t xml:space="preserve"> </w:t>
      </w:r>
      <w:r w:rsidR="007C625A" w:rsidRPr="001625C3">
        <w:rPr>
          <w:sz w:val="24"/>
          <w:szCs w:val="24"/>
        </w:rPr>
        <w:t>2016)</w:t>
      </w:r>
      <w:r w:rsidR="001338D2" w:rsidRPr="001625C3">
        <w:rPr>
          <w:sz w:val="24"/>
          <w:szCs w:val="24"/>
        </w:rPr>
        <w:t xml:space="preserve">, but </w:t>
      </w:r>
      <w:r w:rsidR="00F670F1" w:rsidRPr="001625C3">
        <w:rPr>
          <w:sz w:val="24"/>
          <w:szCs w:val="24"/>
        </w:rPr>
        <w:t>week</w:t>
      </w:r>
      <w:r w:rsidR="001338D2" w:rsidRPr="001625C3">
        <w:rPr>
          <w:sz w:val="24"/>
          <w:szCs w:val="24"/>
        </w:rPr>
        <w:t>ly</w:t>
      </w:r>
      <w:r w:rsidR="00F670F1" w:rsidRPr="001625C3">
        <w:rPr>
          <w:sz w:val="24"/>
          <w:szCs w:val="24"/>
        </w:rPr>
        <w:t xml:space="preserve"> </w:t>
      </w:r>
      <w:r w:rsidR="001A063B" w:rsidRPr="001625C3">
        <w:rPr>
          <w:sz w:val="24"/>
          <w:szCs w:val="24"/>
        </w:rPr>
        <w:t>(</w:t>
      </w:r>
      <w:del w:id="45" w:author="Tariq Halasa" w:date="2020-03-04T11:11:00Z">
        <w:r w:rsidR="001A063B" w:rsidRPr="001625C3" w:rsidDel="00143742">
          <w:rPr>
            <w:sz w:val="24"/>
            <w:szCs w:val="24"/>
          </w:rPr>
          <w:delText>such as in</w:delText>
        </w:r>
      </w:del>
      <w:ins w:id="46" w:author="Tariq Halasa" w:date="2020-03-04T11:11:00Z">
        <w:r w:rsidR="00143742">
          <w:rPr>
            <w:sz w:val="24"/>
            <w:szCs w:val="24"/>
          </w:rPr>
          <w:t xml:space="preserve">e.g. </w:t>
        </w:r>
      </w:ins>
      <w:proofErr w:type="spellStart"/>
      <w:ins w:id="47" w:author="Tariq Halasa" w:date="2020-03-04T11:12:00Z">
        <w:r w:rsidR="00143742">
          <w:rPr>
            <w:sz w:val="24"/>
            <w:szCs w:val="24"/>
          </w:rPr>
          <w:t>Østergård</w:t>
        </w:r>
        <w:proofErr w:type="spellEnd"/>
        <w:r w:rsidR="00143742">
          <w:rPr>
            <w:sz w:val="24"/>
            <w:szCs w:val="24"/>
          </w:rPr>
          <w:t xml:space="preserve"> et al., 2005;</w:t>
        </w:r>
      </w:ins>
      <w:r w:rsidR="001A063B" w:rsidRPr="001625C3">
        <w:rPr>
          <w:sz w:val="24"/>
          <w:szCs w:val="24"/>
        </w:rPr>
        <w:t xml:space="preserve"> </w:t>
      </w:r>
      <w:proofErr w:type="spellStart"/>
      <w:r w:rsidR="001A063B" w:rsidRPr="001625C3">
        <w:rPr>
          <w:sz w:val="24"/>
          <w:szCs w:val="24"/>
        </w:rPr>
        <w:t>Kudahl</w:t>
      </w:r>
      <w:proofErr w:type="spellEnd"/>
      <w:r w:rsidR="001A063B" w:rsidRPr="001625C3">
        <w:rPr>
          <w:sz w:val="24"/>
          <w:szCs w:val="24"/>
        </w:rPr>
        <w:t xml:space="preserve"> </w:t>
      </w:r>
      <w:r w:rsidR="002B00B4" w:rsidRPr="001625C3">
        <w:rPr>
          <w:sz w:val="24"/>
          <w:szCs w:val="24"/>
        </w:rPr>
        <w:t>et al.,</w:t>
      </w:r>
      <w:r w:rsidR="003654B5" w:rsidRPr="001625C3">
        <w:rPr>
          <w:sz w:val="24"/>
          <w:szCs w:val="24"/>
        </w:rPr>
        <w:t xml:space="preserve"> </w:t>
      </w:r>
      <w:r w:rsidR="001A063B" w:rsidRPr="001625C3">
        <w:rPr>
          <w:sz w:val="24"/>
          <w:szCs w:val="24"/>
        </w:rPr>
        <w:t xml:space="preserve">2007) </w:t>
      </w:r>
      <w:r w:rsidR="001338D2" w:rsidRPr="001625C3">
        <w:rPr>
          <w:sz w:val="24"/>
          <w:szCs w:val="24"/>
        </w:rPr>
        <w:t xml:space="preserve">or </w:t>
      </w:r>
      <w:ins w:id="48" w:author="Tariq Halasa" w:date="2020-03-04T11:14:00Z">
        <w:r w:rsidR="00EB46A8">
          <w:rPr>
            <w:sz w:val="24"/>
            <w:szCs w:val="24"/>
          </w:rPr>
          <w:t>biweekly (e</w:t>
        </w:r>
      </w:ins>
      <w:ins w:id="49" w:author="Tariq Halasa" w:date="2020-03-04T11:15:00Z">
        <w:r w:rsidR="00EB46A8">
          <w:rPr>
            <w:sz w:val="24"/>
            <w:szCs w:val="24"/>
          </w:rPr>
          <w:t xml:space="preserve">.g. </w:t>
        </w:r>
        <w:proofErr w:type="spellStart"/>
        <w:r w:rsidR="00EB46A8">
          <w:rPr>
            <w:sz w:val="24"/>
            <w:szCs w:val="24"/>
          </w:rPr>
          <w:t>Halasa</w:t>
        </w:r>
        <w:proofErr w:type="spellEnd"/>
        <w:r w:rsidR="00EB46A8">
          <w:rPr>
            <w:sz w:val="24"/>
            <w:szCs w:val="24"/>
          </w:rPr>
          <w:t xml:space="preserve"> et al., 2010</w:t>
        </w:r>
      </w:ins>
      <w:ins w:id="50" w:author="Tariq Halasa" w:date="2020-03-04T11:14:00Z">
        <w:r w:rsidR="00EB46A8">
          <w:rPr>
            <w:sz w:val="24"/>
            <w:szCs w:val="24"/>
          </w:rPr>
          <w:t>)</w:t>
        </w:r>
      </w:ins>
      <w:ins w:id="51" w:author="Tariq Halasa" w:date="2020-03-04T11:15:00Z">
        <w:r w:rsidR="00EB46A8">
          <w:rPr>
            <w:sz w:val="24"/>
            <w:szCs w:val="24"/>
          </w:rPr>
          <w:t xml:space="preserve">, or </w:t>
        </w:r>
        <w:del w:id="52" w:author="Carsten Thure Kirkeby" w:date="2020-03-09T20:40:00Z">
          <w:r w:rsidR="00EB46A8" w:rsidDel="0062098D">
            <w:rPr>
              <w:sz w:val="24"/>
              <w:szCs w:val="24"/>
            </w:rPr>
            <w:delText>half yearly</w:delText>
          </w:r>
        </w:del>
      </w:ins>
      <w:ins w:id="53" w:author="Carsten Thure Kirkeby" w:date="2020-03-09T20:40:00Z">
        <w:r w:rsidR="0062098D">
          <w:rPr>
            <w:sz w:val="24"/>
            <w:szCs w:val="24"/>
          </w:rPr>
          <w:t>biannual</w:t>
        </w:r>
      </w:ins>
      <w:ins w:id="54" w:author="Tariq Halasa" w:date="2020-03-04T11:15:00Z">
        <w:r w:rsidR="00EB46A8">
          <w:rPr>
            <w:sz w:val="24"/>
            <w:szCs w:val="24"/>
          </w:rPr>
          <w:t xml:space="preserve"> (e.g. </w:t>
        </w:r>
        <w:proofErr w:type="spellStart"/>
        <w:r w:rsidR="00EB46A8" w:rsidRPr="00EB46A8">
          <w:rPr>
            <w:sz w:val="24"/>
            <w:szCs w:val="24"/>
            <w:rPrChange w:id="55" w:author="Tariq Halasa" w:date="2020-03-04T11:15:00Z">
              <w:rPr>
                <w:sz w:val="15"/>
                <w:szCs w:val="15"/>
              </w:rPr>
            </w:rPrChange>
          </w:rPr>
          <w:t>Groenendaal</w:t>
        </w:r>
        <w:proofErr w:type="spellEnd"/>
        <w:r w:rsidR="00EB46A8">
          <w:rPr>
            <w:sz w:val="24"/>
            <w:szCs w:val="24"/>
          </w:rPr>
          <w:t xml:space="preserve"> et al., 200</w:t>
        </w:r>
      </w:ins>
      <w:ins w:id="56" w:author="Tariq Halasa" w:date="2020-03-04T11:25:00Z">
        <w:r w:rsidR="00F8217F">
          <w:rPr>
            <w:sz w:val="24"/>
            <w:szCs w:val="24"/>
          </w:rPr>
          <w:t>2</w:t>
        </w:r>
      </w:ins>
      <w:ins w:id="57" w:author="Tariq Halasa" w:date="2020-03-04T11:15:00Z">
        <w:r w:rsidR="00EB46A8">
          <w:rPr>
            <w:sz w:val="24"/>
            <w:szCs w:val="24"/>
          </w:rPr>
          <w:t xml:space="preserve">) or </w:t>
        </w:r>
      </w:ins>
      <w:r w:rsidR="001338D2" w:rsidRPr="001625C3">
        <w:rPr>
          <w:sz w:val="24"/>
          <w:szCs w:val="24"/>
        </w:rPr>
        <w:t>even</w:t>
      </w:r>
      <w:r w:rsidR="00F670F1" w:rsidRPr="001625C3">
        <w:rPr>
          <w:sz w:val="24"/>
          <w:szCs w:val="24"/>
        </w:rPr>
        <w:t xml:space="preserve"> year</w:t>
      </w:r>
      <w:r w:rsidR="001338D2" w:rsidRPr="001625C3">
        <w:rPr>
          <w:sz w:val="24"/>
          <w:szCs w:val="24"/>
        </w:rPr>
        <w:t>ly time steps can be used</w:t>
      </w:r>
      <w:r w:rsidR="008C3609" w:rsidRPr="001625C3">
        <w:rPr>
          <w:sz w:val="24"/>
          <w:szCs w:val="24"/>
        </w:rPr>
        <w:t xml:space="preserve"> (for example</w:t>
      </w:r>
      <w:r w:rsidR="00216094" w:rsidRPr="001625C3">
        <w:rPr>
          <w:sz w:val="24"/>
          <w:szCs w:val="24"/>
        </w:rPr>
        <w:t>,</w:t>
      </w:r>
      <w:r w:rsidR="008C3609" w:rsidRPr="001625C3">
        <w:rPr>
          <w:sz w:val="24"/>
          <w:szCs w:val="24"/>
        </w:rPr>
        <w:t xml:space="preserve"> </w:t>
      </w:r>
      <w:r w:rsidR="00216094" w:rsidRPr="001625C3">
        <w:rPr>
          <w:sz w:val="24"/>
          <w:szCs w:val="24"/>
        </w:rPr>
        <w:t>when</w:t>
      </w:r>
      <w:r w:rsidR="008C3609" w:rsidRPr="001625C3">
        <w:rPr>
          <w:sz w:val="24"/>
          <w:szCs w:val="24"/>
        </w:rPr>
        <w:t xml:space="preserve"> simulati</w:t>
      </w:r>
      <w:r w:rsidR="00216094" w:rsidRPr="001625C3">
        <w:rPr>
          <w:sz w:val="24"/>
          <w:szCs w:val="24"/>
        </w:rPr>
        <w:t>ng</w:t>
      </w:r>
      <w:r w:rsidR="008C3609" w:rsidRPr="001625C3">
        <w:rPr>
          <w:sz w:val="24"/>
          <w:szCs w:val="24"/>
        </w:rPr>
        <w:t xml:space="preserve"> long </w:t>
      </w:r>
      <w:r w:rsidR="0084448A" w:rsidRPr="001625C3">
        <w:rPr>
          <w:sz w:val="24"/>
          <w:szCs w:val="24"/>
        </w:rPr>
        <w:t>duration</w:t>
      </w:r>
      <w:r w:rsidR="008C3609" w:rsidRPr="001625C3">
        <w:rPr>
          <w:sz w:val="24"/>
          <w:szCs w:val="24"/>
        </w:rPr>
        <w:t xml:space="preserve"> control programs, such as </w:t>
      </w:r>
      <w:proofErr w:type="spellStart"/>
      <w:r w:rsidR="008C3609" w:rsidRPr="001625C3">
        <w:rPr>
          <w:sz w:val="24"/>
          <w:szCs w:val="24"/>
        </w:rPr>
        <w:t>Zingg</w:t>
      </w:r>
      <w:proofErr w:type="spellEnd"/>
      <w:r w:rsidR="008C3609" w:rsidRPr="001625C3">
        <w:rPr>
          <w:sz w:val="24"/>
          <w:szCs w:val="24"/>
        </w:rPr>
        <w:t xml:space="preserve"> et al</w:t>
      </w:r>
      <w:r w:rsidR="003654B5" w:rsidRPr="001625C3">
        <w:rPr>
          <w:sz w:val="24"/>
          <w:szCs w:val="24"/>
        </w:rPr>
        <w:t>.,</w:t>
      </w:r>
      <w:r w:rsidR="008C3609" w:rsidRPr="001625C3">
        <w:rPr>
          <w:sz w:val="24"/>
          <w:szCs w:val="24"/>
        </w:rPr>
        <w:t xml:space="preserve"> 2017)</w:t>
      </w:r>
      <w:r w:rsidR="00F670F1" w:rsidRPr="001625C3">
        <w:rPr>
          <w:sz w:val="24"/>
          <w:szCs w:val="24"/>
        </w:rPr>
        <w:t xml:space="preserve">. </w:t>
      </w:r>
    </w:p>
    <w:p w14:paraId="2D099F70" w14:textId="37E12323" w:rsidR="0084448A" w:rsidRPr="001625C3" w:rsidRDefault="000D0A8E" w:rsidP="001625C3">
      <w:pPr>
        <w:pStyle w:val="Opstilling-punkttegn"/>
        <w:numPr>
          <w:ilvl w:val="0"/>
          <w:numId w:val="0"/>
        </w:numPr>
        <w:spacing w:line="240" w:lineRule="auto"/>
        <w:rPr>
          <w:sz w:val="24"/>
          <w:szCs w:val="24"/>
        </w:rPr>
      </w:pPr>
      <w:r w:rsidRPr="001625C3">
        <w:rPr>
          <w:sz w:val="24"/>
          <w:szCs w:val="24"/>
        </w:rPr>
        <w:t>A</w:t>
      </w:r>
      <w:r w:rsidR="000B659A" w:rsidRPr="001625C3">
        <w:rPr>
          <w:sz w:val="24"/>
          <w:szCs w:val="24"/>
        </w:rPr>
        <w:t xml:space="preserve"> model</w:t>
      </w:r>
      <w:r w:rsidR="00D468F0" w:rsidRPr="001625C3">
        <w:rPr>
          <w:sz w:val="24"/>
          <w:szCs w:val="24"/>
        </w:rPr>
        <w:t xml:space="preserve"> can either be </w:t>
      </w:r>
      <w:r w:rsidR="00D468F0" w:rsidRPr="001625C3">
        <w:rPr>
          <w:i/>
          <w:sz w:val="24"/>
          <w:szCs w:val="24"/>
        </w:rPr>
        <w:t xml:space="preserve">deterministic </w:t>
      </w:r>
      <w:r w:rsidR="00D468F0" w:rsidRPr="001625C3">
        <w:rPr>
          <w:sz w:val="24"/>
          <w:szCs w:val="24"/>
        </w:rPr>
        <w:t xml:space="preserve">or </w:t>
      </w:r>
      <w:r w:rsidR="00D468F0" w:rsidRPr="001625C3">
        <w:rPr>
          <w:i/>
          <w:sz w:val="24"/>
          <w:szCs w:val="24"/>
        </w:rPr>
        <w:t>stochastic</w:t>
      </w:r>
      <w:r w:rsidR="00D468F0" w:rsidRPr="001625C3">
        <w:rPr>
          <w:sz w:val="24"/>
          <w:szCs w:val="24"/>
        </w:rPr>
        <w:t xml:space="preserve">. A model is </w:t>
      </w:r>
      <w:r w:rsidR="00D468F0" w:rsidRPr="001625C3">
        <w:rPr>
          <w:i/>
          <w:sz w:val="24"/>
          <w:szCs w:val="24"/>
        </w:rPr>
        <w:t>deterministic</w:t>
      </w:r>
      <w:r w:rsidR="00D468F0" w:rsidRPr="001625C3">
        <w:rPr>
          <w:sz w:val="24"/>
          <w:szCs w:val="24"/>
        </w:rPr>
        <w:t xml:space="preserve"> if there is no variation </w:t>
      </w:r>
      <w:r w:rsidR="001956AC" w:rsidRPr="001625C3">
        <w:rPr>
          <w:sz w:val="24"/>
          <w:szCs w:val="24"/>
        </w:rPr>
        <w:t>within the model</w:t>
      </w:r>
      <w:r w:rsidR="008C3609" w:rsidRPr="001625C3">
        <w:rPr>
          <w:sz w:val="24"/>
          <w:szCs w:val="24"/>
        </w:rPr>
        <w:t xml:space="preserve"> </w:t>
      </w:r>
      <w:r w:rsidR="0084448A" w:rsidRPr="001625C3">
        <w:rPr>
          <w:sz w:val="24"/>
          <w:szCs w:val="24"/>
        </w:rPr>
        <w:t xml:space="preserve">(no random processes and model parameters can only take fixed values) </w:t>
      </w:r>
      <w:r w:rsidR="008C3609" w:rsidRPr="001625C3">
        <w:rPr>
          <w:sz w:val="24"/>
          <w:szCs w:val="24"/>
        </w:rPr>
        <w:t>and consequen</w:t>
      </w:r>
      <w:r w:rsidR="0084448A" w:rsidRPr="001625C3">
        <w:rPr>
          <w:sz w:val="24"/>
          <w:szCs w:val="24"/>
        </w:rPr>
        <w:t xml:space="preserve">tly, no variation </w:t>
      </w:r>
      <w:r w:rsidR="008C3609" w:rsidRPr="001625C3">
        <w:rPr>
          <w:sz w:val="24"/>
          <w:szCs w:val="24"/>
        </w:rPr>
        <w:t>in the model outputs</w:t>
      </w:r>
      <w:r w:rsidR="00A037C8" w:rsidRPr="001625C3">
        <w:rPr>
          <w:sz w:val="24"/>
          <w:szCs w:val="24"/>
        </w:rPr>
        <w:t xml:space="preserve">. </w:t>
      </w:r>
      <w:r w:rsidR="00F52E19" w:rsidRPr="001625C3">
        <w:rPr>
          <w:sz w:val="24"/>
          <w:szCs w:val="24"/>
        </w:rPr>
        <w:t xml:space="preserve">A model is </w:t>
      </w:r>
      <w:r w:rsidR="00F52E19" w:rsidRPr="001625C3">
        <w:rPr>
          <w:i/>
          <w:sz w:val="24"/>
          <w:szCs w:val="24"/>
        </w:rPr>
        <w:t>stochastic</w:t>
      </w:r>
      <w:r w:rsidR="00F52E19" w:rsidRPr="001625C3">
        <w:rPr>
          <w:sz w:val="24"/>
          <w:szCs w:val="24"/>
        </w:rPr>
        <w:t xml:space="preserve"> when </w:t>
      </w:r>
      <w:r w:rsidR="00A037C8" w:rsidRPr="001625C3">
        <w:rPr>
          <w:sz w:val="24"/>
          <w:szCs w:val="24"/>
        </w:rPr>
        <w:t>the</w:t>
      </w:r>
      <w:r w:rsidR="000A3E6A" w:rsidRPr="001625C3">
        <w:rPr>
          <w:sz w:val="24"/>
          <w:szCs w:val="24"/>
        </w:rPr>
        <w:t>re</w:t>
      </w:r>
      <w:r w:rsidR="00A037C8" w:rsidRPr="001625C3">
        <w:rPr>
          <w:sz w:val="24"/>
          <w:szCs w:val="24"/>
        </w:rPr>
        <w:t xml:space="preserve"> </w:t>
      </w:r>
      <w:r w:rsidR="000A3E6A" w:rsidRPr="001625C3">
        <w:rPr>
          <w:sz w:val="24"/>
          <w:szCs w:val="24"/>
        </w:rPr>
        <w:t>is</w:t>
      </w:r>
      <w:r w:rsidR="00A037C8" w:rsidRPr="001625C3">
        <w:rPr>
          <w:sz w:val="24"/>
          <w:szCs w:val="24"/>
        </w:rPr>
        <w:t xml:space="preserve"> </w:t>
      </w:r>
      <w:r w:rsidR="00F52E19" w:rsidRPr="001625C3">
        <w:rPr>
          <w:sz w:val="24"/>
          <w:szCs w:val="24"/>
        </w:rPr>
        <w:t>randomness</w:t>
      </w:r>
      <w:r w:rsidR="00A037C8" w:rsidRPr="001625C3">
        <w:rPr>
          <w:sz w:val="24"/>
          <w:szCs w:val="24"/>
        </w:rPr>
        <w:t xml:space="preserve"> aris</w:t>
      </w:r>
      <w:r w:rsidR="0084448A" w:rsidRPr="001625C3">
        <w:rPr>
          <w:sz w:val="24"/>
          <w:szCs w:val="24"/>
        </w:rPr>
        <w:t>ing</w:t>
      </w:r>
      <w:r w:rsidR="00A037C8" w:rsidRPr="001625C3">
        <w:rPr>
          <w:sz w:val="24"/>
          <w:szCs w:val="24"/>
        </w:rPr>
        <w:t xml:space="preserve"> from </w:t>
      </w:r>
      <w:r w:rsidR="00D11524" w:rsidRPr="001625C3">
        <w:rPr>
          <w:sz w:val="24"/>
          <w:szCs w:val="24"/>
        </w:rPr>
        <w:t xml:space="preserve">the </w:t>
      </w:r>
      <w:r w:rsidR="00965567" w:rsidRPr="001625C3">
        <w:rPr>
          <w:sz w:val="24"/>
          <w:szCs w:val="24"/>
        </w:rPr>
        <w:t>us</w:t>
      </w:r>
      <w:r w:rsidR="00D11524" w:rsidRPr="001625C3">
        <w:rPr>
          <w:sz w:val="24"/>
          <w:szCs w:val="24"/>
        </w:rPr>
        <w:t>e</w:t>
      </w:r>
      <w:r w:rsidR="00965567" w:rsidRPr="001625C3">
        <w:rPr>
          <w:sz w:val="24"/>
          <w:szCs w:val="24"/>
        </w:rPr>
        <w:t xml:space="preserve"> </w:t>
      </w:r>
      <w:r w:rsidR="00D11524" w:rsidRPr="001625C3">
        <w:rPr>
          <w:sz w:val="24"/>
          <w:szCs w:val="24"/>
        </w:rPr>
        <w:t xml:space="preserve">of </w:t>
      </w:r>
      <w:r w:rsidR="00965567" w:rsidRPr="001625C3">
        <w:rPr>
          <w:sz w:val="24"/>
          <w:szCs w:val="24"/>
        </w:rPr>
        <w:t>distributions</w:t>
      </w:r>
      <w:r w:rsidR="00A037C8" w:rsidRPr="001625C3">
        <w:rPr>
          <w:sz w:val="24"/>
          <w:szCs w:val="24"/>
        </w:rPr>
        <w:t xml:space="preserve"> </w:t>
      </w:r>
      <w:r w:rsidR="00D11524" w:rsidRPr="001625C3">
        <w:rPr>
          <w:sz w:val="24"/>
          <w:szCs w:val="24"/>
        </w:rPr>
        <w:sym w:font="Symbol" w:char="F02D"/>
      </w:r>
      <w:r w:rsidR="00D11524" w:rsidRPr="001625C3">
        <w:rPr>
          <w:sz w:val="24"/>
          <w:szCs w:val="24"/>
        </w:rPr>
        <w:t xml:space="preserve"> </w:t>
      </w:r>
      <w:r w:rsidR="00A037C8" w:rsidRPr="001625C3">
        <w:rPr>
          <w:sz w:val="24"/>
          <w:szCs w:val="24"/>
        </w:rPr>
        <w:t>rather than fixed values</w:t>
      </w:r>
      <w:r w:rsidR="00965567" w:rsidRPr="001625C3">
        <w:rPr>
          <w:sz w:val="24"/>
          <w:szCs w:val="24"/>
        </w:rPr>
        <w:t xml:space="preserve"> </w:t>
      </w:r>
      <w:r w:rsidR="00D11524" w:rsidRPr="001625C3">
        <w:rPr>
          <w:sz w:val="24"/>
          <w:szCs w:val="24"/>
        </w:rPr>
        <w:sym w:font="Symbol" w:char="F02D"/>
      </w:r>
      <w:r w:rsidR="00D11524" w:rsidRPr="001625C3">
        <w:rPr>
          <w:sz w:val="24"/>
          <w:szCs w:val="24"/>
        </w:rPr>
        <w:t xml:space="preserve"> </w:t>
      </w:r>
      <w:r w:rsidR="00965567" w:rsidRPr="001625C3">
        <w:rPr>
          <w:sz w:val="24"/>
          <w:szCs w:val="24"/>
        </w:rPr>
        <w:t xml:space="preserve">to describe </w:t>
      </w:r>
      <w:r w:rsidR="00A037C8" w:rsidRPr="001625C3">
        <w:rPr>
          <w:sz w:val="24"/>
          <w:szCs w:val="24"/>
        </w:rPr>
        <w:t>input</w:t>
      </w:r>
      <w:r w:rsidR="00965567" w:rsidRPr="001625C3">
        <w:rPr>
          <w:sz w:val="24"/>
          <w:szCs w:val="24"/>
        </w:rPr>
        <w:t xml:space="preserve"> parameters</w:t>
      </w:r>
      <w:r w:rsidR="000A3E6A" w:rsidRPr="001625C3">
        <w:rPr>
          <w:sz w:val="24"/>
          <w:szCs w:val="24"/>
        </w:rPr>
        <w:t xml:space="preserve">, </w:t>
      </w:r>
      <w:r w:rsidR="002C1637" w:rsidRPr="001625C3">
        <w:rPr>
          <w:sz w:val="24"/>
          <w:szCs w:val="24"/>
        </w:rPr>
        <w:t>or</w:t>
      </w:r>
      <w:r w:rsidR="00A037C8" w:rsidRPr="001625C3">
        <w:rPr>
          <w:sz w:val="24"/>
          <w:szCs w:val="24"/>
        </w:rPr>
        <w:t xml:space="preserve"> </w:t>
      </w:r>
      <w:r w:rsidR="000A3E6A" w:rsidRPr="001625C3">
        <w:rPr>
          <w:sz w:val="24"/>
          <w:szCs w:val="24"/>
        </w:rPr>
        <w:t xml:space="preserve">by </w:t>
      </w:r>
      <w:r w:rsidR="00A037C8" w:rsidRPr="001625C3">
        <w:rPr>
          <w:sz w:val="24"/>
          <w:szCs w:val="24"/>
        </w:rPr>
        <w:t>allowing model events to occur as random processes</w:t>
      </w:r>
      <w:r w:rsidR="002C1637" w:rsidRPr="001625C3">
        <w:rPr>
          <w:sz w:val="24"/>
          <w:szCs w:val="24"/>
        </w:rPr>
        <w:t xml:space="preserve"> (inherent randomness)</w:t>
      </w:r>
      <w:r w:rsidR="00F52E19" w:rsidRPr="001625C3">
        <w:rPr>
          <w:sz w:val="24"/>
          <w:szCs w:val="24"/>
        </w:rPr>
        <w:t>.</w:t>
      </w:r>
      <w:r w:rsidR="00403246" w:rsidRPr="001625C3">
        <w:rPr>
          <w:sz w:val="24"/>
          <w:szCs w:val="24"/>
        </w:rPr>
        <w:t xml:space="preserve"> </w:t>
      </w:r>
    </w:p>
    <w:p w14:paraId="4F79E998" w14:textId="65DBB886" w:rsidR="00476546" w:rsidRPr="001625C3" w:rsidRDefault="00F303B9" w:rsidP="001625C3">
      <w:pPr>
        <w:pStyle w:val="Opstilling-punkttegn"/>
        <w:numPr>
          <w:ilvl w:val="0"/>
          <w:numId w:val="0"/>
        </w:numPr>
        <w:spacing w:line="240" w:lineRule="auto"/>
        <w:rPr>
          <w:sz w:val="24"/>
          <w:szCs w:val="24"/>
        </w:rPr>
      </w:pPr>
      <w:r w:rsidRPr="001625C3">
        <w:rPr>
          <w:sz w:val="24"/>
          <w:szCs w:val="24"/>
        </w:rPr>
        <w:t>D</w:t>
      </w:r>
      <w:r w:rsidR="000B659A" w:rsidRPr="001625C3">
        <w:rPr>
          <w:sz w:val="24"/>
          <w:szCs w:val="24"/>
        </w:rPr>
        <w:t xml:space="preserve">isease </w:t>
      </w:r>
      <w:r w:rsidR="00E11B69" w:rsidRPr="001625C3">
        <w:rPr>
          <w:sz w:val="24"/>
          <w:szCs w:val="24"/>
        </w:rPr>
        <w:t>transmission</w:t>
      </w:r>
      <w:r w:rsidR="000B659A" w:rsidRPr="001625C3">
        <w:rPr>
          <w:sz w:val="24"/>
          <w:szCs w:val="24"/>
        </w:rPr>
        <w:t xml:space="preserve"> models </w:t>
      </w:r>
      <w:r w:rsidRPr="001625C3">
        <w:rPr>
          <w:sz w:val="24"/>
          <w:szCs w:val="24"/>
        </w:rPr>
        <w:t xml:space="preserve">usually represent the progression of </w:t>
      </w:r>
      <w:r w:rsidR="00FF0436" w:rsidRPr="001625C3">
        <w:rPr>
          <w:sz w:val="24"/>
          <w:szCs w:val="24"/>
        </w:rPr>
        <w:t xml:space="preserve">the </w:t>
      </w:r>
      <w:r w:rsidR="00077682" w:rsidRPr="001625C3">
        <w:rPr>
          <w:sz w:val="24"/>
          <w:szCs w:val="24"/>
        </w:rPr>
        <w:t>model</w:t>
      </w:r>
      <w:r w:rsidR="000A3E6A" w:rsidRPr="001625C3">
        <w:rPr>
          <w:sz w:val="24"/>
          <w:szCs w:val="24"/>
        </w:rPr>
        <w:t xml:space="preserve">ed </w:t>
      </w:r>
      <w:r w:rsidR="00FF0436" w:rsidRPr="001625C3">
        <w:rPr>
          <w:sz w:val="24"/>
          <w:szCs w:val="24"/>
        </w:rPr>
        <w:t>unit of interest</w:t>
      </w:r>
      <w:r w:rsidR="000A3E6A" w:rsidRPr="001625C3">
        <w:rPr>
          <w:sz w:val="24"/>
          <w:szCs w:val="24"/>
        </w:rPr>
        <w:t xml:space="preserve"> through </w:t>
      </w:r>
      <w:r w:rsidR="000A3E6A" w:rsidRPr="001625C3">
        <w:rPr>
          <w:i/>
          <w:sz w:val="24"/>
          <w:szCs w:val="24"/>
        </w:rPr>
        <w:t>disease states</w:t>
      </w:r>
      <w:r w:rsidRPr="001625C3">
        <w:rPr>
          <w:sz w:val="24"/>
          <w:szCs w:val="24"/>
        </w:rPr>
        <w:t>, for instance</w:t>
      </w:r>
      <w:r w:rsidRPr="001625C3">
        <w:rPr>
          <w:i/>
          <w:sz w:val="24"/>
          <w:szCs w:val="24"/>
        </w:rPr>
        <w:t xml:space="preserve"> </w:t>
      </w:r>
      <w:r w:rsidR="000B659A" w:rsidRPr="001625C3">
        <w:rPr>
          <w:i/>
          <w:sz w:val="24"/>
          <w:szCs w:val="24"/>
        </w:rPr>
        <w:t>Susceptible</w:t>
      </w:r>
      <w:r w:rsidRPr="001625C3">
        <w:rPr>
          <w:i/>
          <w:sz w:val="24"/>
          <w:szCs w:val="24"/>
        </w:rPr>
        <w:t xml:space="preserve"> (S)</w:t>
      </w:r>
      <w:r w:rsidR="000B659A" w:rsidRPr="001625C3">
        <w:rPr>
          <w:sz w:val="24"/>
          <w:szCs w:val="24"/>
        </w:rPr>
        <w:t xml:space="preserve">, </w:t>
      </w:r>
      <w:r w:rsidR="000B659A" w:rsidRPr="001625C3">
        <w:rPr>
          <w:i/>
          <w:sz w:val="24"/>
          <w:szCs w:val="24"/>
        </w:rPr>
        <w:t>Infect</w:t>
      </w:r>
      <w:r w:rsidRPr="001625C3">
        <w:rPr>
          <w:i/>
          <w:sz w:val="24"/>
          <w:szCs w:val="24"/>
        </w:rPr>
        <w:t>ious</w:t>
      </w:r>
      <w:r w:rsidR="000B659A" w:rsidRPr="001625C3">
        <w:rPr>
          <w:sz w:val="24"/>
          <w:szCs w:val="24"/>
        </w:rPr>
        <w:t xml:space="preserve"> </w:t>
      </w:r>
      <w:r w:rsidRPr="001625C3">
        <w:rPr>
          <w:sz w:val="24"/>
          <w:szCs w:val="24"/>
        </w:rPr>
        <w:t>(</w:t>
      </w:r>
      <w:r w:rsidRPr="001625C3">
        <w:rPr>
          <w:i/>
          <w:sz w:val="24"/>
          <w:szCs w:val="24"/>
        </w:rPr>
        <w:t>I</w:t>
      </w:r>
      <w:r w:rsidRPr="001625C3">
        <w:rPr>
          <w:sz w:val="24"/>
          <w:szCs w:val="24"/>
        </w:rPr>
        <w:t xml:space="preserve">) </w:t>
      </w:r>
      <w:r w:rsidR="00893D84" w:rsidRPr="001625C3">
        <w:rPr>
          <w:sz w:val="24"/>
          <w:szCs w:val="24"/>
        </w:rPr>
        <w:t xml:space="preserve">and </w:t>
      </w:r>
      <w:r w:rsidR="00893D84" w:rsidRPr="001625C3">
        <w:rPr>
          <w:i/>
          <w:sz w:val="24"/>
          <w:szCs w:val="24"/>
        </w:rPr>
        <w:t>Recovered</w:t>
      </w:r>
      <w:r w:rsidRPr="001625C3">
        <w:rPr>
          <w:i/>
          <w:sz w:val="24"/>
          <w:szCs w:val="24"/>
        </w:rPr>
        <w:t xml:space="preserve"> (R)</w:t>
      </w:r>
      <w:r w:rsidR="00CD7C19" w:rsidRPr="001625C3">
        <w:rPr>
          <w:i/>
          <w:sz w:val="24"/>
          <w:szCs w:val="24"/>
        </w:rPr>
        <w:t xml:space="preserve"> </w:t>
      </w:r>
      <w:r w:rsidR="00CD7C19" w:rsidRPr="001625C3">
        <w:rPr>
          <w:sz w:val="24"/>
          <w:szCs w:val="24"/>
        </w:rPr>
        <w:t>states</w:t>
      </w:r>
      <w:r w:rsidR="00FF0436" w:rsidRPr="001625C3">
        <w:rPr>
          <w:sz w:val="24"/>
          <w:szCs w:val="24"/>
        </w:rPr>
        <w:t xml:space="preserve"> (an SIR model). The </w:t>
      </w:r>
      <w:r w:rsidR="00077682" w:rsidRPr="001625C3">
        <w:rPr>
          <w:sz w:val="24"/>
          <w:szCs w:val="24"/>
        </w:rPr>
        <w:t>model</w:t>
      </w:r>
      <w:r w:rsidR="00FF0436" w:rsidRPr="001625C3">
        <w:rPr>
          <w:sz w:val="24"/>
          <w:szCs w:val="24"/>
        </w:rPr>
        <w:t>ed states</w:t>
      </w:r>
      <w:r w:rsidR="00893D84" w:rsidRPr="001625C3">
        <w:rPr>
          <w:sz w:val="24"/>
          <w:szCs w:val="24"/>
        </w:rPr>
        <w:t xml:space="preserve"> </w:t>
      </w:r>
      <w:r w:rsidR="00CD7C19" w:rsidRPr="001625C3">
        <w:rPr>
          <w:sz w:val="24"/>
          <w:szCs w:val="24"/>
        </w:rPr>
        <w:t xml:space="preserve">are </w:t>
      </w:r>
      <w:r w:rsidR="008C3609" w:rsidRPr="001625C3">
        <w:rPr>
          <w:sz w:val="24"/>
          <w:szCs w:val="24"/>
        </w:rPr>
        <w:t xml:space="preserve">dependent on </w:t>
      </w:r>
      <w:r w:rsidR="0084448A" w:rsidRPr="001625C3">
        <w:rPr>
          <w:sz w:val="24"/>
          <w:szCs w:val="24"/>
        </w:rPr>
        <w:t xml:space="preserve">the </w:t>
      </w:r>
      <w:r w:rsidR="00CD7C19" w:rsidRPr="001625C3">
        <w:rPr>
          <w:sz w:val="24"/>
          <w:szCs w:val="24"/>
        </w:rPr>
        <w:t xml:space="preserve">disease </w:t>
      </w:r>
      <w:r w:rsidR="008C3609" w:rsidRPr="001625C3">
        <w:rPr>
          <w:sz w:val="24"/>
          <w:szCs w:val="24"/>
        </w:rPr>
        <w:t>(for disease</w:t>
      </w:r>
      <w:r w:rsidR="0084448A" w:rsidRPr="001625C3">
        <w:rPr>
          <w:sz w:val="24"/>
          <w:szCs w:val="24"/>
        </w:rPr>
        <w:t>s</w:t>
      </w:r>
      <w:r w:rsidR="008C3609" w:rsidRPr="001625C3">
        <w:rPr>
          <w:sz w:val="24"/>
          <w:szCs w:val="24"/>
        </w:rPr>
        <w:t xml:space="preserve"> with </w:t>
      </w:r>
      <w:r w:rsidR="0084448A" w:rsidRPr="001625C3">
        <w:rPr>
          <w:sz w:val="24"/>
          <w:szCs w:val="24"/>
        </w:rPr>
        <w:t xml:space="preserve">a </w:t>
      </w:r>
      <w:r w:rsidR="008C3609" w:rsidRPr="001625C3">
        <w:rPr>
          <w:sz w:val="24"/>
          <w:szCs w:val="24"/>
        </w:rPr>
        <w:t xml:space="preserve">longer </w:t>
      </w:r>
      <w:r w:rsidR="00CB68F4" w:rsidRPr="001625C3">
        <w:rPr>
          <w:sz w:val="24"/>
          <w:szCs w:val="24"/>
        </w:rPr>
        <w:t>subclinical</w:t>
      </w:r>
      <w:r w:rsidR="008C3609" w:rsidRPr="001625C3">
        <w:rPr>
          <w:sz w:val="24"/>
          <w:szCs w:val="24"/>
        </w:rPr>
        <w:t xml:space="preserve"> than </w:t>
      </w:r>
      <w:r w:rsidR="00CB68F4" w:rsidRPr="001625C3">
        <w:rPr>
          <w:sz w:val="24"/>
          <w:szCs w:val="24"/>
        </w:rPr>
        <w:t>clinical</w:t>
      </w:r>
      <w:r w:rsidR="008C3609" w:rsidRPr="001625C3">
        <w:rPr>
          <w:sz w:val="24"/>
          <w:szCs w:val="24"/>
        </w:rPr>
        <w:t xml:space="preserve"> period it is recommended to add a subclinical, infectious state) and the purpose of the model</w:t>
      </w:r>
      <w:r w:rsidR="00466C5C" w:rsidRPr="001625C3">
        <w:rPr>
          <w:sz w:val="24"/>
          <w:szCs w:val="24"/>
        </w:rPr>
        <w:t xml:space="preserve"> (for example, differentiation of clinical and </w:t>
      </w:r>
      <w:r w:rsidR="00466C5C" w:rsidRPr="001625C3">
        <w:rPr>
          <w:sz w:val="24"/>
          <w:szCs w:val="24"/>
        </w:rPr>
        <w:lastRenderedPageBreak/>
        <w:t xml:space="preserve">subclinical infectious state is mainly important when disease </w:t>
      </w:r>
      <w:r w:rsidR="00CB68F4" w:rsidRPr="001625C3">
        <w:rPr>
          <w:sz w:val="24"/>
          <w:szCs w:val="24"/>
        </w:rPr>
        <w:t>transmission differs between the two states</w:t>
      </w:r>
      <w:r w:rsidR="00542183" w:rsidRPr="001625C3">
        <w:rPr>
          <w:sz w:val="24"/>
          <w:szCs w:val="24"/>
        </w:rPr>
        <w:t xml:space="preserve"> or when clinical detection of the disease is an essential aspect in the model</w:t>
      </w:r>
      <w:r w:rsidR="00466C5C" w:rsidRPr="001625C3">
        <w:rPr>
          <w:sz w:val="24"/>
          <w:szCs w:val="24"/>
        </w:rPr>
        <w:t>).</w:t>
      </w:r>
    </w:p>
    <w:p w14:paraId="632F30AD" w14:textId="77777777" w:rsidR="000B0232" w:rsidRDefault="00476546" w:rsidP="001625C3">
      <w:pPr>
        <w:pStyle w:val="Opstilling-punkttegn"/>
        <w:numPr>
          <w:ilvl w:val="0"/>
          <w:numId w:val="0"/>
        </w:numPr>
        <w:spacing w:line="240" w:lineRule="auto"/>
        <w:rPr>
          <w:ins w:id="58" w:author="Carsten Thure Kirkeby" w:date="2020-03-09T12:55:00Z"/>
          <w:sz w:val="24"/>
          <w:szCs w:val="24"/>
        </w:rPr>
      </w:pPr>
      <w:r w:rsidRPr="001625C3">
        <w:rPr>
          <w:i/>
          <w:sz w:val="24"/>
          <w:szCs w:val="24"/>
        </w:rPr>
        <w:t>H</w:t>
      </w:r>
      <w:r w:rsidR="00893D84" w:rsidRPr="001625C3">
        <w:rPr>
          <w:i/>
          <w:sz w:val="24"/>
          <w:szCs w:val="24"/>
        </w:rPr>
        <w:t>omogen</w:t>
      </w:r>
      <w:r w:rsidR="00092A28" w:rsidRPr="001625C3">
        <w:rPr>
          <w:i/>
          <w:sz w:val="24"/>
          <w:szCs w:val="24"/>
        </w:rPr>
        <w:t>e</w:t>
      </w:r>
      <w:r w:rsidR="00893D84" w:rsidRPr="001625C3">
        <w:rPr>
          <w:i/>
          <w:sz w:val="24"/>
          <w:szCs w:val="24"/>
        </w:rPr>
        <w:t>ous</w:t>
      </w:r>
      <w:r w:rsidR="00893D84" w:rsidRPr="001625C3">
        <w:rPr>
          <w:sz w:val="24"/>
          <w:szCs w:val="24"/>
        </w:rPr>
        <w:t xml:space="preserve"> or </w:t>
      </w:r>
      <w:r w:rsidR="00893D84" w:rsidRPr="001625C3">
        <w:rPr>
          <w:i/>
          <w:sz w:val="24"/>
          <w:szCs w:val="24"/>
        </w:rPr>
        <w:t>heterogeneous</w:t>
      </w:r>
      <w:r w:rsidR="00893D84" w:rsidRPr="001625C3">
        <w:rPr>
          <w:sz w:val="24"/>
          <w:szCs w:val="24"/>
        </w:rPr>
        <w:t xml:space="preserve"> </w:t>
      </w:r>
      <w:r w:rsidRPr="001625C3">
        <w:rPr>
          <w:sz w:val="24"/>
          <w:szCs w:val="24"/>
        </w:rPr>
        <w:t>contacts (</w:t>
      </w:r>
      <w:r w:rsidR="00893D84" w:rsidRPr="001625C3">
        <w:rPr>
          <w:sz w:val="24"/>
          <w:szCs w:val="24"/>
        </w:rPr>
        <w:t>mixing</w:t>
      </w:r>
      <w:r w:rsidRPr="001625C3">
        <w:rPr>
          <w:sz w:val="24"/>
          <w:szCs w:val="24"/>
        </w:rPr>
        <w:t>)</w:t>
      </w:r>
      <w:r w:rsidR="00CE62FA" w:rsidRPr="001625C3">
        <w:rPr>
          <w:sz w:val="24"/>
          <w:szCs w:val="24"/>
        </w:rPr>
        <w:t xml:space="preserve"> between the </w:t>
      </w:r>
      <w:r w:rsidRPr="001625C3">
        <w:rPr>
          <w:sz w:val="24"/>
          <w:szCs w:val="24"/>
        </w:rPr>
        <w:t>units of interest</w:t>
      </w:r>
      <w:r w:rsidR="002C1637" w:rsidRPr="001625C3">
        <w:rPr>
          <w:sz w:val="24"/>
          <w:szCs w:val="24"/>
        </w:rPr>
        <w:t xml:space="preserve"> </w:t>
      </w:r>
      <w:r w:rsidR="003F1DE5" w:rsidRPr="001625C3">
        <w:rPr>
          <w:sz w:val="24"/>
          <w:szCs w:val="24"/>
        </w:rPr>
        <w:t xml:space="preserve">can be </w:t>
      </w:r>
      <w:r w:rsidR="00077682" w:rsidRPr="001625C3">
        <w:rPr>
          <w:sz w:val="24"/>
          <w:szCs w:val="24"/>
        </w:rPr>
        <w:t>model</w:t>
      </w:r>
      <w:r w:rsidR="003F1DE5" w:rsidRPr="001625C3">
        <w:rPr>
          <w:sz w:val="24"/>
          <w:szCs w:val="24"/>
        </w:rPr>
        <w:t>ed</w:t>
      </w:r>
      <w:r w:rsidR="00893D84" w:rsidRPr="001625C3">
        <w:rPr>
          <w:sz w:val="24"/>
          <w:szCs w:val="24"/>
        </w:rPr>
        <w:t xml:space="preserve">. </w:t>
      </w:r>
      <w:r w:rsidR="00702237" w:rsidRPr="001625C3">
        <w:rPr>
          <w:i/>
          <w:sz w:val="24"/>
          <w:szCs w:val="24"/>
        </w:rPr>
        <w:t>Homogen</w:t>
      </w:r>
      <w:r w:rsidR="00092A28" w:rsidRPr="001625C3">
        <w:rPr>
          <w:i/>
          <w:sz w:val="24"/>
          <w:szCs w:val="24"/>
        </w:rPr>
        <w:t>e</w:t>
      </w:r>
      <w:r w:rsidR="00702237" w:rsidRPr="001625C3">
        <w:rPr>
          <w:i/>
          <w:sz w:val="24"/>
          <w:szCs w:val="24"/>
        </w:rPr>
        <w:t>ous</w:t>
      </w:r>
      <w:r w:rsidR="00702237" w:rsidRPr="001625C3">
        <w:rPr>
          <w:sz w:val="24"/>
          <w:szCs w:val="24"/>
        </w:rPr>
        <w:t xml:space="preserve"> </w:t>
      </w:r>
      <w:r w:rsidR="00092A28" w:rsidRPr="001625C3">
        <w:rPr>
          <w:sz w:val="24"/>
          <w:szCs w:val="24"/>
        </w:rPr>
        <w:t xml:space="preserve">contact </w:t>
      </w:r>
      <w:r w:rsidR="00224106" w:rsidRPr="001625C3">
        <w:rPr>
          <w:sz w:val="24"/>
          <w:szCs w:val="24"/>
        </w:rPr>
        <w:t xml:space="preserve">means </w:t>
      </w:r>
      <w:r w:rsidR="00CD7C19" w:rsidRPr="001625C3">
        <w:rPr>
          <w:sz w:val="24"/>
          <w:szCs w:val="24"/>
        </w:rPr>
        <w:t>that</w:t>
      </w:r>
      <w:r w:rsidR="00D56BB5" w:rsidRPr="001625C3">
        <w:rPr>
          <w:sz w:val="24"/>
          <w:szCs w:val="24"/>
        </w:rPr>
        <w:t xml:space="preserve"> all the </w:t>
      </w:r>
      <w:r w:rsidR="00077682" w:rsidRPr="001625C3">
        <w:rPr>
          <w:sz w:val="24"/>
          <w:szCs w:val="24"/>
        </w:rPr>
        <w:t>model</w:t>
      </w:r>
      <w:r w:rsidR="00D56BB5" w:rsidRPr="001625C3">
        <w:rPr>
          <w:sz w:val="24"/>
          <w:szCs w:val="24"/>
        </w:rPr>
        <w:t xml:space="preserve">ed units have equal probability </w:t>
      </w:r>
      <w:r w:rsidR="00224106" w:rsidRPr="001625C3">
        <w:rPr>
          <w:sz w:val="24"/>
          <w:szCs w:val="24"/>
        </w:rPr>
        <w:t>of</w:t>
      </w:r>
      <w:r w:rsidR="00D56BB5" w:rsidRPr="001625C3">
        <w:rPr>
          <w:sz w:val="24"/>
          <w:szCs w:val="24"/>
        </w:rPr>
        <w:t xml:space="preserve"> contact with </w:t>
      </w:r>
      <w:r w:rsidR="00050525" w:rsidRPr="001625C3">
        <w:rPr>
          <w:sz w:val="24"/>
          <w:szCs w:val="24"/>
        </w:rPr>
        <w:t>each other</w:t>
      </w:r>
      <w:r w:rsidR="00092A28" w:rsidRPr="001625C3">
        <w:rPr>
          <w:sz w:val="24"/>
          <w:szCs w:val="24"/>
        </w:rPr>
        <w:t xml:space="preserve"> (no clustering).</w:t>
      </w:r>
      <w:r w:rsidR="00893D84" w:rsidRPr="001625C3">
        <w:rPr>
          <w:sz w:val="24"/>
          <w:szCs w:val="24"/>
        </w:rPr>
        <w:t xml:space="preserve"> </w:t>
      </w:r>
      <w:r w:rsidR="00092A28" w:rsidRPr="001625C3">
        <w:rPr>
          <w:i/>
          <w:sz w:val="24"/>
          <w:szCs w:val="24"/>
        </w:rPr>
        <w:t>Heterogeneous</w:t>
      </w:r>
      <w:r w:rsidR="00092A28" w:rsidRPr="001625C3">
        <w:rPr>
          <w:sz w:val="24"/>
          <w:szCs w:val="24"/>
        </w:rPr>
        <w:t xml:space="preserve"> </w:t>
      </w:r>
      <w:r w:rsidR="00CD7C19" w:rsidRPr="001625C3">
        <w:rPr>
          <w:sz w:val="24"/>
          <w:szCs w:val="24"/>
        </w:rPr>
        <w:t xml:space="preserve">contact </w:t>
      </w:r>
      <w:r w:rsidR="00944B1A" w:rsidRPr="001625C3">
        <w:rPr>
          <w:sz w:val="24"/>
          <w:szCs w:val="24"/>
        </w:rPr>
        <w:t xml:space="preserve">means </w:t>
      </w:r>
      <w:r w:rsidR="00092A28" w:rsidRPr="001625C3">
        <w:rPr>
          <w:sz w:val="24"/>
          <w:szCs w:val="24"/>
        </w:rPr>
        <w:t xml:space="preserve">that </w:t>
      </w:r>
      <w:r w:rsidR="009D7ED5" w:rsidRPr="001625C3">
        <w:rPr>
          <w:sz w:val="24"/>
          <w:szCs w:val="24"/>
        </w:rPr>
        <w:t xml:space="preserve">the probability of </w:t>
      </w:r>
      <w:r w:rsidR="00092A28" w:rsidRPr="001625C3">
        <w:rPr>
          <w:sz w:val="24"/>
          <w:szCs w:val="24"/>
        </w:rPr>
        <w:t>contact</w:t>
      </w:r>
      <w:r w:rsidR="009D7ED5" w:rsidRPr="001625C3">
        <w:rPr>
          <w:sz w:val="24"/>
          <w:szCs w:val="24"/>
        </w:rPr>
        <w:t xml:space="preserve"> between units of interest </w:t>
      </w:r>
      <w:r w:rsidR="00944B1A" w:rsidRPr="001625C3">
        <w:rPr>
          <w:sz w:val="24"/>
          <w:szCs w:val="24"/>
        </w:rPr>
        <w:t>is not equal</w:t>
      </w:r>
      <w:r w:rsidR="009D7ED5" w:rsidRPr="001625C3">
        <w:rPr>
          <w:sz w:val="24"/>
          <w:szCs w:val="24"/>
        </w:rPr>
        <w:t xml:space="preserve">, </w:t>
      </w:r>
      <w:r w:rsidR="00092A28" w:rsidRPr="001625C3">
        <w:rPr>
          <w:sz w:val="24"/>
          <w:szCs w:val="24"/>
        </w:rPr>
        <w:t>hence clustering</w:t>
      </w:r>
      <w:r w:rsidR="00466C5C" w:rsidRPr="001625C3">
        <w:rPr>
          <w:sz w:val="24"/>
          <w:szCs w:val="24"/>
        </w:rPr>
        <w:t xml:space="preserve"> (spatial or related to other </w:t>
      </w:r>
      <w:r w:rsidR="0082345C" w:rsidRPr="001625C3">
        <w:rPr>
          <w:sz w:val="24"/>
          <w:szCs w:val="24"/>
        </w:rPr>
        <w:t xml:space="preserve">contact </w:t>
      </w:r>
      <w:r w:rsidR="00466C5C" w:rsidRPr="001625C3">
        <w:rPr>
          <w:sz w:val="24"/>
          <w:szCs w:val="24"/>
        </w:rPr>
        <w:t>characteristics)</w:t>
      </w:r>
      <w:r w:rsidR="00092A28" w:rsidRPr="001625C3">
        <w:rPr>
          <w:sz w:val="24"/>
          <w:szCs w:val="24"/>
        </w:rPr>
        <w:t xml:space="preserve"> exists in the population.</w:t>
      </w:r>
    </w:p>
    <w:p w14:paraId="1F102BF0" w14:textId="57656E30" w:rsidR="000B0232" w:rsidRPr="001625C3" w:rsidRDefault="000B0232">
      <w:pPr>
        <w:pStyle w:val="Overskrift3"/>
        <w:numPr>
          <w:ilvl w:val="0"/>
          <w:numId w:val="0"/>
        </w:numPr>
        <w:spacing w:line="240" w:lineRule="auto"/>
        <w:ind w:left="288" w:hanging="288"/>
        <w:rPr>
          <w:ins w:id="59" w:author="Carsten Thure Kirkeby" w:date="2020-03-09T12:55:00Z"/>
          <w:szCs w:val="24"/>
        </w:rPr>
        <w:pPrChange w:id="60" w:author="Carsten Thure Kirkeby" w:date="2020-03-09T12:56:00Z">
          <w:pPr>
            <w:pStyle w:val="Opstilling-punkttegn"/>
            <w:numPr>
              <w:numId w:val="0"/>
            </w:numPr>
            <w:tabs>
              <w:tab w:val="clear" w:pos="360"/>
            </w:tabs>
            <w:spacing w:line="240" w:lineRule="auto"/>
            <w:ind w:left="0" w:hanging="76"/>
          </w:pPr>
        </w:pPrChange>
      </w:pPr>
      <w:ins w:id="61" w:author="Carsten Thure Kirkeby" w:date="2020-03-09T12:55:00Z">
        <w:r w:rsidRPr="001625C3">
          <w:rPr>
            <w:szCs w:val="24"/>
          </w:rPr>
          <w:t xml:space="preserve">2.1.2 </w:t>
        </w:r>
      </w:ins>
      <w:ins w:id="62" w:author="Carsten Thure Kirkeby" w:date="2020-03-09T12:56:00Z">
        <w:r>
          <w:rPr>
            <w:szCs w:val="24"/>
          </w:rPr>
          <w:t>A variety of modeling approaches</w:t>
        </w:r>
      </w:ins>
    </w:p>
    <w:p w14:paraId="0051C432" w14:textId="1F5E4056" w:rsidR="00476546" w:rsidRDefault="00612E20" w:rsidP="000B0232">
      <w:pPr>
        <w:pStyle w:val="Opstilling-punkttegn"/>
        <w:numPr>
          <w:ilvl w:val="0"/>
          <w:numId w:val="0"/>
        </w:numPr>
        <w:spacing w:line="240" w:lineRule="auto"/>
        <w:rPr>
          <w:ins w:id="63" w:author="Carsten Thure Kirkeby" w:date="2020-03-09T13:24:00Z"/>
          <w:sz w:val="24"/>
          <w:szCs w:val="24"/>
        </w:rPr>
      </w:pPr>
      <w:ins w:id="64" w:author="Carsten Thure Kirkeby" w:date="2020-03-09T13:48:00Z">
        <w:r>
          <w:rPr>
            <w:sz w:val="24"/>
            <w:szCs w:val="24"/>
          </w:rPr>
          <w:t xml:space="preserve">Since </w:t>
        </w:r>
        <w:proofErr w:type="spellStart"/>
        <w:r>
          <w:rPr>
            <w:sz w:val="24"/>
            <w:szCs w:val="24"/>
          </w:rPr>
          <w:t>Kermack</w:t>
        </w:r>
        <w:proofErr w:type="spellEnd"/>
        <w:r>
          <w:rPr>
            <w:sz w:val="24"/>
            <w:szCs w:val="24"/>
          </w:rPr>
          <w:t xml:space="preserve"> and </w:t>
        </w:r>
        <w:proofErr w:type="spellStart"/>
        <w:r>
          <w:rPr>
            <w:sz w:val="24"/>
            <w:szCs w:val="24"/>
          </w:rPr>
          <w:t>McKendrick</w:t>
        </w:r>
        <w:proofErr w:type="spellEnd"/>
        <w:r>
          <w:rPr>
            <w:sz w:val="24"/>
            <w:szCs w:val="24"/>
          </w:rPr>
          <w:t xml:space="preserve"> first formulated the basic </w:t>
        </w:r>
      </w:ins>
      <w:ins w:id="65" w:author="Carsten Thure Kirkeby" w:date="2020-03-09T20:28:00Z">
        <w:r w:rsidR="00E2514A">
          <w:rPr>
            <w:sz w:val="24"/>
            <w:szCs w:val="24"/>
          </w:rPr>
          <w:t xml:space="preserve">compartmental </w:t>
        </w:r>
      </w:ins>
      <w:ins w:id="66" w:author="Carsten Thure Kirkeby" w:date="2020-03-09T13:48:00Z">
        <w:r>
          <w:rPr>
            <w:sz w:val="24"/>
            <w:szCs w:val="24"/>
          </w:rPr>
          <w:t xml:space="preserve">SIR model </w:t>
        </w:r>
      </w:ins>
      <w:ins w:id="67" w:author="Carsten Thure Kirkeby" w:date="2020-03-09T20:28:00Z">
        <w:r w:rsidR="00E2514A">
          <w:rPr>
            <w:sz w:val="24"/>
            <w:szCs w:val="24"/>
          </w:rPr>
          <w:t>using</w:t>
        </w:r>
      </w:ins>
      <w:ins w:id="68" w:author="Carsten Thure Kirkeby" w:date="2020-03-09T20:18:00Z">
        <w:r w:rsidR="0069073C">
          <w:rPr>
            <w:sz w:val="24"/>
            <w:szCs w:val="24"/>
          </w:rPr>
          <w:t xml:space="preserve"> differential equations </w:t>
        </w:r>
      </w:ins>
      <w:ins w:id="69" w:author="Carsten Thure Kirkeby" w:date="2020-03-09T13:48:00Z">
        <w:r>
          <w:rPr>
            <w:sz w:val="24"/>
            <w:szCs w:val="24"/>
          </w:rPr>
          <w:t>in 1927 (</w:t>
        </w:r>
        <w:proofErr w:type="spellStart"/>
        <w:r>
          <w:rPr>
            <w:sz w:val="24"/>
            <w:szCs w:val="24"/>
          </w:rPr>
          <w:t>Kermack</w:t>
        </w:r>
        <w:proofErr w:type="spellEnd"/>
        <w:r>
          <w:rPr>
            <w:sz w:val="24"/>
            <w:szCs w:val="24"/>
          </w:rPr>
          <w:t xml:space="preserve"> and </w:t>
        </w:r>
        <w:proofErr w:type="spellStart"/>
        <w:r>
          <w:rPr>
            <w:sz w:val="24"/>
            <w:szCs w:val="24"/>
          </w:rPr>
          <w:t>McKendrick</w:t>
        </w:r>
        <w:proofErr w:type="spellEnd"/>
        <w:r>
          <w:rPr>
            <w:sz w:val="24"/>
            <w:szCs w:val="24"/>
          </w:rPr>
          <w:t>, 1927),</w:t>
        </w:r>
      </w:ins>
      <w:ins w:id="70" w:author="Carsten Thure Kirkeby" w:date="2020-03-09T13:49:00Z">
        <w:r>
          <w:rPr>
            <w:sz w:val="24"/>
            <w:szCs w:val="24"/>
          </w:rPr>
          <w:t xml:space="preserve"> </w:t>
        </w:r>
      </w:ins>
      <w:ins w:id="71" w:author="Carsten Thure Kirkeby" w:date="2020-03-09T13:21:00Z">
        <w:r w:rsidR="00D3079A">
          <w:rPr>
            <w:sz w:val="24"/>
            <w:szCs w:val="24"/>
          </w:rPr>
          <w:t>numerous approaches to modeling disease transmission</w:t>
        </w:r>
      </w:ins>
      <w:ins w:id="72" w:author="Carsten Thure Kirkeby" w:date="2020-03-09T13:48:00Z">
        <w:r>
          <w:rPr>
            <w:sz w:val="24"/>
            <w:szCs w:val="24"/>
          </w:rPr>
          <w:t xml:space="preserve"> have been developed</w:t>
        </w:r>
      </w:ins>
      <w:ins w:id="73" w:author="Carsten Thure Kirkeby" w:date="2020-03-09T13:21:00Z">
        <w:r w:rsidR="00D3079A">
          <w:rPr>
            <w:sz w:val="24"/>
            <w:szCs w:val="24"/>
          </w:rPr>
          <w:t xml:space="preserve">. One </w:t>
        </w:r>
      </w:ins>
      <w:ins w:id="74" w:author="Carsten Thure Kirkeby" w:date="2020-03-09T13:22:00Z">
        <w:r w:rsidR="00D3079A">
          <w:rPr>
            <w:sz w:val="24"/>
            <w:szCs w:val="24"/>
          </w:rPr>
          <w:t xml:space="preserve">popular approach is mechanistic modeling, which is described in detail </w:t>
        </w:r>
        <w:r w:rsidR="00F33D2D">
          <w:rPr>
            <w:sz w:val="24"/>
            <w:szCs w:val="24"/>
          </w:rPr>
          <w:t>below</w:t>
        </w:r>
        <w:r w:rsidR="00D3079A">
          <w:rPr>
            <w:sz w:val="24"/>
            <w:szCs w:val="24"/>
          </w:rPr>
          <w:t xml:space="preserve">. </w:t>
        </w:r>
        <w:r w:rsidR="00F33D2D">
          <w:rPr>
            <w:sz w:val="24"/>
            <w:szCs w:val="24"/>
          </w:rPr>
          <w:t>Other approaches include equation-based models</w:t>
        </w:r>
      </w:ins>
      <w:ins w:id="75" w:author="Carsten Thure Kirkeby" w:date="2020-03-09T13:24:00Z">
        <w:r w:rsidR="00AC565D">
          <w:rPr>
            <w:sz w:val="24"/>
            <w:szCs w:val="24"/>
          </w:rPr>
          <w:t xml:space="preserve"> (</w:t>
        </w:r>
        <w:commentRangeStart w:id="76"/>
        <w:r w:rsidR="00AC565D">
          <w:rPr>
            <w:sz w:val="24"/>
            <w:szCs w:val="24"/>
          </w:rPr>
          <w:t>EBM</w:t>
        </w:r>
      </w:ins>
      <w:commentRangeEnd w:id="76"/>
      <w:ins w:id="77" w:author="Carsten Thure Kirkeby" w:date="2020-03-09T13:28:00Z">
        <w:r w:rsidR="00125637">
          <w:rPr>
            <w:rStyle w:val="Kommentarhenvisning"/>
          </w:rPr>
          <w:commentReference w:id="76"/>
        </w:r>
      </w:ins>
      <w:ins w:id="78" w:author="Carsten Thure Kirkeby" w:date="2020-03-09T13:24:00Z">
        <w:r w:rsidR="00AC565D">
          <w:rPr>
            <w:sz w:val="24"/>
            <w:szCs w:val="24"/>
          </w:rPr>
          <w:t>)</w:t>
        </w:r>
      </w:ins>
      <w:ins w:id="79" w:author="Carsten Thure Kirkeby" w:date="2020-03-09T13:22:00Z">
        <w:r w:rsidR="00F33D2D">
          <w:rPr>
            <w:sz w:val="24"/>
            <w:szCs w:val="24"/>
          </w:rPr>
          <w:t xml:space="preserve">, or mathematical models, </w:t>
        </w:r>
      </w:ins>
      <w:ins w:id="80" w:author="Carsten Thure Kirkeby" w:date="2020-03-09T13:23:00Z">
        <w:r w:rsidR="00F33D2D">
          <w:rPr>
            <w:sz w:val="24"/>
            <w:szCs w:val="24"/>
          </w:rPr>
          <w:t xml:space="preserve">that </w:t>
        </w:r>
        <w:r w:rsidR="00F33D2D" w:rsidRPr="001625C3">
          <w:rPr>
            <w:sz w:val="24"/>
            <w:szCs w:val="24"/>
          </w:rPr>
          <w:t xml:space="preserve">use either </w:t>
        </w:r>
        <w:r w:rsidR="00F33D2D" w:rsidRPr="001625C3">
          <w:rPr>
            <w:i/>
            <w:sz w:val="24"/>
            <w:szCs w:val="24"/>
          </w:rPr>
          <w:t xml:space="preserve">differential </w:t>
        </w:r>
        <w:r w:rsidR="00F33D2D" w:rsidRPr="001625C3">
          <w:rPr>
            <w:sz w:val="24"/>
            <w:szCs w:val="24"/>
          </w:rPr>
          <w:t xml:space="preserve">or </w:t>
        </w:r>
        <w:r w:rsidR="00F33D2D" w:rsidRPr="001625C3">
          <w:rPr>
            <w:i/>
            <w:sz w:val="24"/>
            <w:szCs w:val="24"/>
          </w:rPr>
          <w:t xml:space="preserve">difference </w:t>
        </w:r>
        <w:r w:rsidR="00F33D2D" w:rsidRPr="001625C3">
          <w:rPr>
            <w:sz w:val="24"/>
            <w:szCs w:val="24"/>
          </w:rPr>
          <w:t>equations to simulate transition between disease states</w:t>
        </w:r>
      </w:ins>
      <w:ins w:id="81" w:author="Carsten Thure Kirkeby" w:date="2020-03-09T13:27:00Z">
        <w:r w:rsidR="001E417B">
          <w:rPr>
            <w:sz w:val="24"/>
            <w:szCs w:val="24"/>
          </w:rPr>
          <w:t xml:space="preserve">, possibly </w:t>
        </w:r>
        <w:r w:rsidR="001E417B" w:rsidRPr="001625C3">
          <w:rPr>
            <w:sz w:val="24"/>
            <w:szCs w:val="24"/>
          </w:rPr>
          <w:t>using a Gillespie or tau-leap algorithm (</w:t>
        </w:r>
        <w:r w:rsidR="00C15FFB" w:rsidRPr="001625C3">
          <w:rPr>
            <w:sz w:val="24"/>
            <w:szCs w:val="24"/>
          </w:rPr>
          <w:t>Keeling 2008</w:t>
        </w:r>
        <w:r w:rsidR="00C15FFB">
          <w:rPr>
            <w:sz w:val="24"/>
            <w:szCs w:val="24"/>
          </w:rPr>
          <w:t xml:space="preserve">; </w:t>
        </w:r>
        <w:r w:rsidR="001E417B" w:rsidRPr="001625C3">
          <w:rPr>
            <w:sz w:val="24"/>
            <w:szCs w:val="24"/>
          </w:rPr>
          <w:t>Smith et al.</w:t>
        </w:r>
        <w:proofErr w:type="gramStart"/>
        <w:r w:rsidR="001E417B" w:rsidRPr="001625C3">
          <w:rPr>
            <w:sz w:val="24"/>
            <w:szCs w:val="24"/>
          </w:rPr>
          <w:t>,2015</w:t>
        </w:r>
        <w:proofErr w:type="gramEnd"/>
        <w:r w:rsidR="001E417B" w:rsidRPr="001625C3">
          <w:rPr>
            <w:sz w:val="24"/>
            <w:szCs w:val="24"/>
          </w:rPr>
          <w:t xml:space="preserve">; </w:t>
        </w:r>
      </w:ins>
      <w:ins w:id="82" w:author="Carsten Thure Kirkeby" w:date="2020-03-09T13:23:00Z">
        <w:r w:rsidR="00F33D2D" w:rsidRPr="001625C3">
          <w:rPr>
            <w:sz w:val="24"/>
            <w:szCs w:val="24"/>
          </w:rPr>
          <w:t>Hunter et al., 2018)</w:t>
        </w:r>
      </w:ins>
      <w:ins w:id="83" w:author="Carsten Thure Kirkeby" w:date="2020-03-09T20:16:00Z">
        <w:r w:rsidR="00474560">
          <w:rPr>
            <w:sz w:val="24"/>
            <w:szCs w:val="24"/>
          </w:rPr>
          <w:t xml:space="preserve">. </w:t>
        </w:r>
      </w:ins>
      <w:del w:id="84" w:author="Carsten Thure Kirkeby" w:date="2020-03-09T13:21:00Z">
        <w:r w:rsidR="00A32D4F" w:rsidRPr="001625C3" w:rsidDel="00D3079A">
          <w:rPr>
            <w:sz w:val="24"/>
            <w:szCs w:val="24"/>
          </w:rPr>
          <w:delText xml:space="preserve"> </w:delText>
        </w:r>
      </w:del>
      <w:moveToRangeStart w:id="85" w:author="Carsten Thure Kirkeby" w:date="2020-03-09T13:24:00Z" w:name="move34652656"/>
      <w:moveTo w:id="86" w:author="Carsten Thure Kirkeby" w:date="2020-03-09T13:24:00Z">
        <w:r w:rsidR="00F33D2D" w:rsidRPr="001625C3">
          <w:rPr>
            <w:sz w:val="24"/>
            <w:szCs w:val="24"/>
          </w:rPr>
          <w:t>Whilst differential equation models simulate time on a continuous scale (Ferguson et al., 2001), difference equation models treat time as discrete steps (</w:t>
        </w:r>
        <w:proofErr w:type="spellStart"/>
        <w:r w:rsidR="00F33D2D" w:rsidRPr="001625C3">
          <w:rPr>
            <w:sz w:val="24"/>
            <w:szCs w:val="24"/>
          </w:rPr>
          <w:t>Rahmandad</w:t>
        </w:r>
        <w:proofErr w:type="spellEnd"/>
        <w:r w:rsidR="00F33D2D" w:rsidRPr="001625C3">
          <w:rPr>
            <w:sz w:val="24"/>
            <w:szCs w:val="24"/>
          </w:rPr>
          <w:t xml:space="preserve"> and </w:t>
        </w:r>
        <w:proofErr w:type="spellStart"/>
        <w:r w:rsidR="00F33D2D" w:rsidRPr="001625C3">
          <w:rPr>
            <w:sz w:val="24"/>
            <w:szCs w:val="24"/>
          </w:rPr>
          <w:t>Sterman</w:t>
        </w:r>
        <w:proofErr w:type="spellEnd"/>
        <w:r w:rsidR="00F33D2D" w:rsidRPr="001625C3">
          <w:rPr>
            <w:sz w:val="24"/>
            <w:szCs w:val="24"/>
          </w:rPr>
          <w:t>, 2008; Hunter et al., 2018).</w:t>
        </w:r>
      </w:moveTo>
      <w:moveToRangeEnd w:id="85"/>
      <w:ins w:id="87" w:author="Carsten Thure Kirkeby" w:date="2020-03-09T13:24:00Z">
        <w:r w:rsidR="00D82C3C" w:rsidRPr="00D82C3C">
          <w:rPr>
            <w:sz w:val="24"/>
            <w:szCs w:val="24"/>
          </w:rPr>
          <w:t xml:space="preserve"> </w:t>
        </w:r>
      </w:ins>
      <w:moveToRangeStart w:id="88" w:author="Carsten Thure Kirkeby" w:date="2020-03-09T13:24:00Z" w:name="move34652686"/>
      <w:moveTo w:id="89" w:author="Carsten Thure Kirkeby" w:date="2020-03-09T13:24:00Z">
        <w:r w:rsidR="00D82C3C" w:rsidRPr="001625C3">
          <w:rPr>
            <w:sz w:val="24"/>
            <w:szCs w:val="24"/>
          </w:rPr>
          <w:t>The unit of interest in an EBM is usually larger than an individual and therefore, the capability to capture potentially important heterogeneity in disease transmission – for example, due to the contact structure of individuals in small populations – is limited.</w:t>
        </w:r>
      </w:moveTo>
      <w:moveToRangeEnd w:id="88"/>
      <w:ins w:id="90" w:author="Carsten Thure Kirkeby" w:date="2020-03-09T13:24:00Z">
        <w:r w:rsidR="004B0735">
          <w:rPr>
            <w:sz w:val="24"/>
            <w:szCs w:val="24"/>
          </w:rPr>
          <w:t xml:space="preserve"> </w:t>
        </w:r>
      </w:ins>
      <w:ins w:id="91" w:author="Carsten Thure Kirkeby" w:date="2020-03-09T13:26:00Z">
        <w:r w:rsidR="001E417B">
          <w:rPr>
            <w:sz w:val="24"/>
            <w:szCs w:val="24"/>
          </w:rPr>
          <w:t xml:space="preserve">These models are often not stochastic, although </w:t>
        </w:r>
        <w:r w:rsidR="001E417B" w:rsidRPr="001625C3">
          <w:rPr>
            <w:sz w:val="24"/>
            <w:szCs w:val="24"/>
          </w:rPr>
          <w:t>differential equations can also be extended to provide stochastic output (</w:t>
        </w:r>
        <w:proofErr w:type="spellStart"/>
        <w:r w:rsidR="001E417B" w:rsidRPr="001625C3">
          <w:rPr>
            <w:sz w:val="24"/>
            <w:szCs w:val="24"/>
          </w:rPr>
          <w:t>Protter</w:t>
        </w:r>
        <w:proofErr w:type="spellEnd"/>
        <w:r w:rsidR="001E417B" w:rsidRPr="001625C3">
          <w:rPr>
            <w:sz w:val="24"/>
            <w:szCs w:val="24"/>
          </w:rPr>
          <w:t>, 2005)</w:t>
        </w:r>
      </w:ins>
      <w:ins w:id="92" w:author="Carsten Thure Kirkeby" w:date="2020-03-09T20:19:00Z">
        <w:r w:rsidR="0069073C">
          <w:rPr>
            <w:sz w:val="24"/>
            <w:szCs w:val="24"/>
          </w:rPr>
          <w:t>.</w:t>
        </w:r>
      </w:ins>
    </w:p>
    <w:p w14:paraId="403A2E2F" w14:textId="741A3BA7" w:rsidR="004B0735" w:rsidRDefault="004B0735" w:rsidP="000B0232">
      <w:pPr>
        <w:pStyle w:val="Opstilling-punkttegn"/>
        <w:numPr>
          <w:ilvl w:val="0"/>
          <w:numId w:val="0"/>
        </w:numPr>
        <w:spacing w:line="240" w:lineRule="auto"/>
        <w:rPr>
          <w:ins w:id="93" w:author="Carsten Thure Kirkeby" w:date="2020-03-09T20:44:00Z"/>
          <w:sz w:val="24"/>
          <w:szCs w:val="24"/>
        </w:rPr>
      </w:pPr>
      <w:ins w:id="94" w:author="Carsten Thure Kirkeby" w:date="2020-03-09T13:24:00Z">
        <w:r>
          <w:rPr>
            <w:sz w:val="24"/>
            <w:szCs w:val="24"/>
          </w:rPr>
          <w:t xml:space="preserve">Another approach is </w:t>
        </w:r>
      </w:ins>
      <w:ins w:id="95" w:author="Carsten Thure Kirkeby" w:date="2020-03-09T20:22:00Z">
        <w:r w:rsidR="002A25DB">
          <w:rPr>
            <w:sz w:val="24"/>
            <w:szCs w:val="24"/>
          </w:rPr>
          <w:t>using next generation matrix (NGM) models</w:t>
        </w:r>
      </w:ins>
      <w:ins w:id="96" w:author="Carsten Thure Kirkeby" w:date="2020-03-09T20:27:00Z">
        <w:r w:rsidR="00804704">
          <w:rPr>
            <w:sz w:val="24"/>
            <w:szCs w:val="24"/>
          </w:rPr>
          <w:t>, which are a modification of the classic compartmental model,</w:t>
        </w:r>
      </w:ins>
      <w:ins w:id="97" w:author="Carsten Thure Kirkeby" w:date="2020-03-09T20:22:00Z">
        <w:r w:rsidR="002A25DB">
          <w:rPr>
            <w:sz w:val="24"/>
            <w:szCs w:val="24"/>
          </w:rPr>
          <w:t xml:space="preserve"> to deduce the basic reproductive number </w:t>
        </w:r>
      </w:ins>
      <w:ins w:id="98" w:author="Carsten Thure Kirkeby" w:date="2020-03-09T20:26:00Z">
        <w:r w:rsidR="00446CDC">
          <w:rPr>
            <w:sz w:val="24"/>
            <w:szCs w:val="24"/>
          </w:rPr>
          <w:t>(</w:t>
        </w:r>
        <w:proofErr w:type="spellStart"/>
        <w:r w:rsidR="00446CDC">
          <w:rPr>
            <w:sz w:val="24"/>
            <w:szCs w:val="24"/>
          </w:rPr>
          <w:t>Diekmann</w:t>
        </w:r>
        <w:proofErr w:type="spellEnd"/>
        <w:r w:rsidR="00446CDC">
          <w:rPr>
            <w:sz w:val="24"/>
            <w:szCs w:val="24"/>
          </w:rPr>
          <w:t xml:space="preserve"> et al., 1990). For a practical </w:t>
        </w:r>
      </w:ins>
      <w:ins w:id="99" w:author="Carsten Thure Kirkeby" w:date="2020-03-09T20:39:00Z">
        <w:r w:rsidR="001A51AE">
          <w:rPr>
            <w:sz w:val="24"/>
            <w:szCs w:val="24"/>
          </w:rPr>
          <w:t>introduction</w:t>
        </w:r>
      </w:ins>
      <w:ins w:id="100" w:author="Carsten Thure Kirkeby" w:date="2020-03-09T20:26:00Z">
        <w:r w:rsidR="00446CDC">
          <w:rPr>
            <w:sz w:val="24"/>
            <w:szCs w:val="24"/>
          </w:rPr>
          <w:t xml:space="preserve"> to the use of NGMs, see </w:t>
        </w:r>
      </w:ins>
      <w:proofErr w:type="spellStart"/>
      <w:ins w:id="101" w:author="Carsten Thure Kirkeby" w:date="2020-03-09T20:22:00Z">
        <w:r w:rsidR="0064100C">
          <w:rPr>
            <w:sz w:val="24"/>
            <w:szCs w:val="24"/>
          </w:rPr>
          <w:t>Diekman</w:t>
        </w:r>
        <w:r w:rsidR="002A25DB">
          <w:rPr>
            <w:sz w:val="24"/>
            <w:szCs w:val="24"/>
          </w:rPr>
          <w:t>n</w:t>
        </w:r>
        <w:proofErr w:type="spellEnd"/>
        <w:r w:rsidR="002A25DB">
          <w:rPr>
            <w:sz w:val="24"/>
            <w:szCs w:val="24"/>
          </w:rPr>
          <w:t xml:space="preserve"> et al., </w:t>
        </w:r>
      </w:ins>
      <w:ins w:id="102" w:author="Carsten Thure Kirkeby" w:date="2020-03-09T20:26:00Z">
        <w:r w:rsidR="00446CDC">
          <w:rPr>
            <w:sz w:val="24"/>
            <w:szCs w:val="24"/>
          </w:rPr>
          <w:t>(</w:t>
        </w:r>
      </w:ins>
      <w:ins w:id="103" w:author="Carsten Thure Kirkeby" w:date="2020-03-09T20:22:00Z">
        <w:r w:rsidR="002A25DB">
          <w:rPr>
            <w:sz w:val="24"/>
            <w:szCs w:val="24"/>
          </w:rPr>
          <w:t>2010)</w:t>
        </w:r>
      </w:ins>
      <w:ins w:id="104" w:author="Carsten Thure Kirkeby" w:date="2020-03-09T20:26:00Z">
        <w:r w:rsidR="00446CDC">
          <w:rPr>
            <w:sz w:val="24"/>
            <w:szCs w:val="24"/>
          </w:rPr>
          <w:t>.</w:t>
        </w:r>
      </w:ins>
      <w:ins w:id="105" w:author="Carsten Thure Kirkeby" w:date="2020-03-09T20:38:00Z">
        <w:r w:rsidR="00706D74">
          <w:rPr>
            <w:sz w:val="24"/>
            <w:szCs w:val="24"/>
          </w:rPr>
          <w:t xml:space="preserve"> </w:t>
        </w:r>
      </w:ins>
    </w:p>
    <w:p w14:paraId="2D6F768C" w14:textId="5C830F32" w:rsidR="008E1E47" w:rsidRDefault="008E1E47" w:rsidP="000B0232">
      <w:pPr>
        <w:pStyle w:val="Opstilling-punkttegn"/>
        <w:numPr>
          <w:ilvl w:val="0"/>
          <w:numId w:val="0"/>
        </w:numPr>
        <w:spacing w:line="240" w:lineRule="auto"/>
        <w:rPr>
          <w:ins w:id="106" w:author="Carsten Thure Kirkeby" w:date="2020-03-09T20:52:00Z"/>
          <w:sz w:val="24"/>
          <w:szCs w:val="24"/>
        </w:rPr>
      </w:pPr>
      <w:ins w:id="107" w:author="Carsten Thure Kirkeby" w:date="2020-03-09T20:44:00Z">
        <w:r>
          <w:rPr>
            <w:sz w:val="24"/>
            <w:szCs w:val="24"/>
          </w:rPr>
          <w:t>Some models are spatially explicit</w:t>
        </w:r>
      </w:ins>
      <w:ins w:id="108" w:author="Carsten Thure Kirkeby" w:date="2020-03-09T20:46:00Z">
        <w:r>
          <w:rPr>
            <w:sz w:val="24"/>
            <w:szCs w:val="24"/>
          </w:rPr>
          <w:t>, mimicking a system where the transmission varies with spatial location</w:t>
        </w:r>
      </w:ins>
      <w:ins w:id="109" w:author="Carsten Thure Kirkeby" w:date="2020-03-09T20:55:00Z">
        <w:r w:rsidR="0081263B">
          <w:rPr>
            <w:sz w:val="24"/>
            <w:szCs w:val="24"/>
          </w:rPr>
          <w:t xml:space="preserve"> (</w:t>
        </w:r>
      </w:ins>
      <w:proofErr w:type="spellStart"/>
      <w:ins w:id="110" w:author="Carsten Thure Kirkeby" w:date="2020-03-09T20:57:00Z">
        <w:r w:rsidR="00F430AA">
          <w:rPr>
            <w:sz w:val="24"/>
            <w:szCs w:val="24"/>
          </w:rPr>
          <w:t>Alkhamis</w:t>
        </w:r>
        <w:proofErr w:type="spellEnd"/>
        <w:r w:rsidR="00F430AA">
          <w:rPr>
            <w:sz w:val="24"/>
            <w:szCs w:val="24"/>
          </w:rPr>
          <w:t xml:space="preserve"> et al. 2016; </w:t>
        </w:r>
      </w:ins>
      <w:ins w:id="111" w:author="Carsten Thure Kirkeby" w:date="2020-03-09T20:56:00Z">
        <w:r w:rsidR="0081263B">
          <w:rPr>
            <w:sz w:val="24"/>
            <w:szCs w:val="24"/>
          </w:rPr>
          <w:t xml:space="preserve">Mur et al. </w:t>
        </w:r>
        <w:r w:rsidR="00F430AA">
          <w:rPr>
            <w:sz w:val="24"/>
            <w:szCs w:val="24"/>
          </w:rPr>
          <w:t>2018</w:t>
        </w:r>
      </w:ins>
      <w:ins w:id="112" w:author="Carsten Thure Kirkeby" w:date="2020-03-09T20:55:00Z">
        <w:r w:rsidR="0081263B">
          <w:rPr>
            <w:sz w:val="24"/>
            <w:szCs w:val="24"/>
          </w:rPr>
          <w:t>)</w:t>
        </w:r>
      </w:ins>
      <w:ins w:id="113" w:author="Carsten Thure Kirkeby" w:date="2020-03-09T20:46:00Z">
        <w:r>
          <w:rPr>
            <w:sz w:val="24"/>
            <w:szCs w:val="24"/>
          </w:rPr>
          <w:t>.</w:t>
        </w:r>
      </w:ins>
      <w:ins w:id="114" w:author="Carsten Thure Kirkeby" w:date="2020-03-09T20:47:00Z">
        <w:r>
          <w:rPr>
            <w:sz w:val="24"/>
            <w:szCs w:val="24"/>
          </w:rPr>
          <w:t xml:space="preserve"> For instance, the transmission of disease could rely on spatial featur</w:t>
        </w:r>
      </w:ins>
      <w:ins w:id="115" w:author="Carsten Thure Kirkeby" w:date="2020-03-09T20:48:00Z">
        <w:r>
          <w:rPr>
            <w:sz w:val="24"/>
            <w:szCs w:val="24"/>
          </w:rPr>
          <w:t>e</w:t>
        </w:r>
      </w:ins>
      <w:ins w:id="116" w:author="Carsten Thure Kirkeby" w:date="2020-03-09T20:47:00Z">
        <w:r>
          <w:rPr>
            <w:sz w:val="24"/>
            <w:szCs w:val="24"/>
          </w:rPr>
          <w:t xml:space="preserve">s (see also </w:t>
        </w:r>
      </w:ins>
      <w:ins w:id="117" w:author="Carsten Thure Kirkeby" w:date="2020-03-09T20:48:00Z">
        <w:r>
          <w:rPr>
            <w:sz w:val="24"/>
            <w:szCs w:val="24"/>
          </w:rPr>
          <w:t xml:space="preserve">section “Modeling disease transmission” below). </w:t>
        </w:r>
      </w:ins>
      <w:ins w:id="118" w:author="Carsten Thure Kirkeby" w:date="2020-03-09T20:44:00Z">
        <w:r>
          <w:rPr>
            <w:sz w:val="24"/>
            <w:szCs w:val="24"/>
          </w:rPr>
          <w:t xml:space="preserve"> </w:t>
        </w:r>
      </w:ins>
    </w:p>
    <w:p w14:paraId="673149BF" w14:textId="058F2566" w:rsidR="00DB1762" w:rsidRPr="001625C3" w:rsidRDefault="00657D49" w:rsidP="00435BA6">
      <w:pPr>
        <w:pStyle w:val="Opstilling-punkttegn"/>
        <w:numPr>
          <w:ilvl w:val="0"/>
          <w:numId w:val="0"/>
        </w:numPr>
        <w:spacing w:line="240" w:lineRule="auto"/>
        <w:rPr>
          <w:sz w:val="24"/>
          <w:szCs w:val="24"/>
        </w:rPr>
      </w:pPr>
      <w:ins w:id="119" w:author="Carsten Thure Kirkeby" w:date="2020-03-09T21:00:00Z">
        <w:r>
          <w:rPr>
            <w:sz w:val="24"/>
            <w:szCs w:val="24"/>
          </w:rPr>
          <w:t xml:space="preserve">Recently, Bayesian </w:t>
        </w:r>
      </w:ins>
      <w:ins w:id="120" w:author="Carsten Thure Kirkeby" w:date="2020-03-09T21:04:00Z">
        <w:r w:rsidR="008936C4">
          <w:rPr>
            <w:sz w:val="24"/>
            <w:szCs w:val="24"/>
          </w:rPr>
          <w:t xml:space="preserve">(network) </w:t>
        </w:r>
      </w:ins>
      <w:ins w:id="121" w:author="Carsten Thure Kirkeby" w:date="2020-03-09T21:01:00Z">
        <w:r w:rsidR="00D109FF">
          <w:rPr>
            <w:sz w:val="24"/>
            <w:szCs w:val="24"/>
          </w:rPr>
          <w:t xml:space="preserve">model </w:t>
        </w:r>
      </w:ins>
      <w:ins w:id="122" w:author="Carsten Thure Kirkeby" w:date="2020-03-10T07:13:00Z">
        <w:r w:rsidR="00D109FF">
          <w:rPr>
            <w:sz w:val="24"/>
            <w:szCs w:val="24"/>
          </w:rPr>
          <w:t>frameworks</w:t>
        </w:r>
      </w:ins>
      <w:ins w:id="123" w:author="Carsten Thure Kirkeby" w:date="2020-03-09T21:01:00Z">
        <w:r>
          <w:rPr>
            <w:sz w:val="24"/>
            <w:szCs w:val="24"/>
          </w:rPr>
          <w:t xml:space="preserve"> have </w:t>
        </w:r>
      </w:ins>
      <w:ins w:id="124" w:author="Carsten Thure Kirkeby" w:date="2020-03-10T07:13:00Z">
        <w:r w:rsidR="00D109FF">
          <w:rPr>
            <w:sz w:val="24"/>
            <w:szCs w:val="24"/>
          </w:rPr>
          <w:t>been developed to simulate disea</w:t>
        </w:r>
      </w:ins>
      <w:ins w:id="125" w:author="Carsten Thure Kirkeby" w:date="2020-03-10T07:14:00Z">
        <w:r w:rsidR="00D109FF">
          <w:rPr>
            <w:sz w:val="24"/>
            <w:szCs w:val="24"/>
          </w:rPr>
          <w:t>ses in populations (Green et al. 2010</w:t>
        </w:r>
      </w:ins>
      <w:ins w:id="126" w:author="Carsten Thure Kirkeby" w:date="2020-03-10T07:25:00Z">
        <w:r w:rsidR="0074532D">
          <w:rPr>
            <w:sz w:val="24"/>
            <w:szCs w:val="24"/>
          </w:rPr>
          <w:t xml:space="preserve">; </w:t>
        </w:r>
      </w:ins>
      <w:proofErr w:type="spellStart"/>
      <w:ins w:id="127" w:author="Carsten Thure Kirkeby" w:date="2020-03-09T21:01:00Z">
        <w:r>
          <w:rPr>
            <w:sz w:val="24"/>
            <w:szCs w:val="24"/>
          </w:rPr>
          <w:t>Hedell</w:t>
        </w:r>
        <w:proofErr w:type="spellEnd"/>
        <w:r>
          <w:rPr>
            <w:sz w:val="24"/>
            <w:szCs w:val="24"/>
          </w:rPr>
          <w:t xml:space="preserve"> et al., 2019)</w:t>
        </w:r>
      </w:ins>
      <w:ins w:id="128" w:author="Carsten Thure Kirkeby" w:date="2020-03-09T21:04:00Z">
        <w:r w:rsidR="008C4C4D">
          <w:rPr>
            <w:sz w:val="24"/>
            <w:szCs w:val="24"/>
          </w:rPr>
          <w:t xml:space="preserve">. In these models, the parameterization </w:t>
        </w:r>
        <w:r w:rsidR="000F5B4C">
          <w:rPr>
            <w:sz w:val="24"/>
            <w:szCs w:val="24"/>
          </w:rPr>
          <w:t xml:space="preserve">of the model </w:t>
        </w:r>
      </w:ins>
      <w:ins w:id="129" w:author="Carsten Thure Kirkeby" w:date="2020-03-10T07:25:00Z">
        <w:r w:rsidR="00435BA6">
          <w:rPr>
            <w:sz w:val="24"/>
            <w:szCs w:val="24"/>
          </w:rPr>
          <w:t xml:space="preserve">can be more relaxed because important </w:t>
        </w:r>
      </w:ins>
      <w:ins w:id="130" w:author="Carsten Thure Kirkeby" w:date="2020-03-10T07:26:00Z">
        <w:r w:rsidR="00435BA6">
          <w:rPr>
            <w:sz w:val="24"/>
            <w:szCs w:val="24"/>
          </w:rPr>
          <w:t>estimates like sensitivity and specificity of diagnostic tests can be estimated through the model. However</w:t>
        </w:r>
      </w:ins>
      <w:ins w:id="131" w:author="Carsten Thure Kirkeby" w:date="2020-03-09T21:04:00Z">
        <w:r w:rsidR="000F5B4C">
          <w:rPr>
            <w:sz w:val="24"/>
            <w:szCs w:val="24"/>
          </w:rPr>
          <w:t xml:space="preserve">, </w:t>
        </w:r>
        <w:r w:rsidR="00435BA6">
          <w:rPr>
            <w:sz w:val="24"/>
            <w:szCs w:val="24"/>
          </w:rPr>
          <w:t xml:space="preserve">they </w:t>
        </w:r>
      </w:ins>
      <w:ins w:id="132" w:author="Carsten Thure Kirkeby" w:date="2020-03-10T07:26:00Z">
        <w:r w:rsidR="00435BA6">
          <w:rPr>
            <w:sz w:val="24"/>
            <w:szCs w:val="24"/>
          </w:rPr>
          <w:t xml:space="preserve">then </w:t>
        </w:r>
      </w:ins>
      <w:ins w:id="133" w:author="Carsten Thure Kirkeby" w:date="2020-03-09T21:04:00Z">
        <w:r w:rsidR="000F5B4C">
          <w:rPr>
            <w:sz w:val="24"/>
            <w:szCs w:val="24"/>
          </w:rPr>
          <w:t xml:space="preserve">rely on accurate datasets </w:t>
        </w:r>
      </w:ins>
      <w:ins w:id="134" w:author="Carsten Thure Kirkeby" w:date="2020-03-10T07:27:00Z">
        <w:r w:rsidR="00435BA6">
          <w:rPr>
            <w:sz w:val="24"/>
            <w:szCs w:val="24"/>
          </w:rPr>
          <w:t xml:space="preserve">similar to the modeled system to be available </w:t>
        </w:r>
      </w:ins>
      <w:ins w:id="135" w:author="Carsten Thure Kirkeby" w:date="2020-03-09T21:08:00Z">
        <w:r w:rsidR="000F5B4C">
          <w:rPr>
            <w:sz w:val="24"/>
            <w:szCs w:val="24"/>
          </w:rPr>
          <w:t>(</w:t>
        </w:r>
        <w:proofErr w:type="spellStart"/>
        <w:r w:rsidR="00E70484">
          <w:rPr>
            <w:sz w:val="24"/>
            <w:szCs w:val="24"/>
          </w:rPr>
          <w:t>Engblom</w:t>
        </w:r>
        <w:proofErr w:type="spellEnd"/>
        <w:r w:rsidR="00E70484">
          <w:rPr>
            <w:sz w:val="24"/>
            <w:szCs w:val="24"/>
          </w:rPr>
          <w:t xml:space="preserve"> et al. </w:t>
        </w:r>
      </w:ins>
      <w:ins w:id="136" w:author="Carsten Thure Kirkeby" w:date="2020-03-09T21:09:00Z">
        <w:r w:rsidR="00E70484">
          <w:rPr>
            <w:sz w:val="24"/>
            <w:szCs w:val="24"/>
          </w:rPr>
          <w:t>2019</w:t>
        </w:r>
      </w:ins>
      <w:ins w:id="137" w:author="Carsten Thure Kirkeby" w:date="2020-03-09T21:08:00Z">
        <w:r w:rsidR="000F5B4C">
          <w:rPr>
            <w:sz w:val="24"/>
            <w:szCs w:val="24"/>
          </w:rPr>
          <w:t>)</w:t>
        </w:r>
      </w:ins>
      <w:ins w:id="138" w:author="Carsten Thure Kirkeby" w:date="2020-03-09T21:04:00Z">
        <w:r w:rsidR="000F5B4C">
          <w:rPr>
            <w:sz w:val="24"/>
            <w:szCs w:val="24"/>
          </w:rPr>
          <w:t>.</w:t>
        </w:r>
      </w:ins>
      <w:ins w:id="139" w:author="Carsten Thure Kirkeby" w:date="2020-03-10T07:30:00Z">
        <w:r w:rsidR="00435BA6">
          <w:rPr>
            <w:sz w:val="24"/>
            <w:szCs w:val="24"/>
          </w:rPr>
          <w:t xml:space="preserve"> </w:t>
        </w:r>
      </w:ins>
    </w:p>
    <w:p w14:paraId="1083E87C" w14:textId="39DF636C" w:rsidR="00E10694" w:rsidRPr="001625C3" w:rsidRDefault="00905FEA" w:rsidP="001625C3">
      <w:pPr>
        <w:pStyle w:val="Overskrift3"/>
        <w:numPr>
          <w:ilvl w:val="0"/>
          <w:numId w:val="0"/>
        </w:numPr>
        <w:spacing w:line="240" w:lineRule="auto"/>
        <w:ind w:left="288" w:hanging="288"/>
        <w:rPr>
          <w:szCs w:val="24"/>
        </w:rPr>
      </w:pPr>
      <w:r w:rsidRPr="001625C3">
        <w:rPr>
          <w:szCs w:val="24"/>
        </w:rPr>
        <w:t>2.1.</w:t>
      </w:r>
      <w:ins w:id="140" w:author="Carsten Thure Kirkeby" w:date="2020-03-09T12:56:00Z">
        <w:r w:rsidR="000B0232">
          <w:rPr>
            <w:szCs w:val="24"/>
          </w:rPr>
          <w:t>3</w:t>
        </w:r>
      </w:ins>
      <w:del w:id="141" w:author="Carsten Thure Kirkeby" w:date="2020-03-09T12:56:00Z">
        <w:r w:rsidRPr="001625C3" w:rsidDel="000B0232">
          <w:rPr>
            <w:szCs w:val="24"/>
          </w:rPr>
          <w:delText>2</w:delText>
        </w:r>
      </w:del>
      <w:r w:rsidRPr="001625C3">
        <w:rPr>
          <w:szCs w:val="24"/>
        </w:rPr>
        <w:t xml:space="preserve"> </w:t>
      </w:r>
      <w:del w:id="142" w:author="Carsten Thure Kirkeby" w:date="2020-03-09T13:25:00Z">
        <w:r w:rsidR="006346FB" w:rsidRPr="001625C3" w:rsidDel="004B0735">
          <w:rPr>
            <w:szCs w:val="24"/>
          </w:rPr>
          <w:delText>Equation</w:delText>
        </w:r>
        <w:r w:rsidR="00C33E41" w:rsidRPr="001625C3" w:rsidDel="004B0735">
          <w:rPr>
            <w:szCs w:val="24"/>
          </w:rPr>
          <w:delText>-</w:delText>
        </w:r>
        <w:r w:rsidR="006346FB" w:rsidRPr="001625C3" w:rsidDel="004B0735">
          <w:rPr>
            <w:szCs w:val="24"/>
          </w:rPr>
          <w:delText>based versus m</w:delText>
        </w:r>
      </w:del>
      <w:ins w:id="143" w:author="Carsten Thure Kirkeby" w:date="2020-03-09T13:25:00Z">
        <w:r w:rsidR="004B0735">
          <w:rPr>
            <w:szCs w:val="24"/>
          </w:rPr>
          <w:t>M</w:t>
        </w:r>
      </w:ins>
      <w:r w:rsidR="006346FB" w:rsidRPr="001625C3">
        <w:rPr>
          <w:szCs w:val="24"/>
        </w:rPr>
        <w:t>echanistic simulation models</w:t>
      </w:r>
      <w:ins w:id="144" w:author="Carsten Thure Kirkeby" w:date="2020-03-10T09:29:00Z">
        <w:r w:rsidR="00C1592B">
          <w:rPr>
            <w:szCs w:val="24"/>
          </w:rPr>
          <w:t xml:space="preserve"> (MSM)</w:t>
        </w:r>
      </w:ins>
      <w:bookmarkStart w:id="145" w:name="_GoBack"/>
      <w:bookmarkEnd w:id="145"/>
    </w:p>
    <w:p w14:paraId="41FA96CB" w14:textId="30E82558" w:rsidR="00403246" w:rsidRPr="001625C3" w:rsidDel="004B0735" w:rsidRDefault="00403246" w:rsidP="001625C3">
      <w:pPr>
        <w:pStyle w:val="Opstilling-punkttegn"/>
        <w:numPr>
          <w:ilvl w:val="0"/>
          <w:numId w:val="0"/>
        </w:numPr>
        <w:spacing w:line="240" w:lineRule="auto"/>
        <w:ind w:left="360" w:hanging="76"/>
        <w:rPr>
          <w:del w:id="146" w:author="Carsten Thure Kirkeby" w:date="2020-03-09T13:25:00Z"/>
          <w:sz w:val="24"/>
          <w:szCs w:val="24"/>
        </w:rPr>
      </w:pPr>
      <w:del w:id="147" w:author="Carsten Thure Kirkeby" w:date="2020-03-09T13:25:00Z">
        <w:r w:rsidRPr="001625C3" w:rsidDel="004B0735">
          <w:rPr>
            <w:b/>
            <w:i/>
            <w:sz w:val="24"/>
            <w:szCs w:val="24"/>
          </w:rPr>
          <w:delText>Equation</w:delText>
        </w:r>
        <w:r w:rsidR="00C33E41" w:rsidRPr="001625C3" w:rsidDel="004B0735">
          <w:rPr>
            <w:b/>
            <w:i/>
            <w:sz w:val="24"/>
            <w:szCs w:val="24"/>
          </w:rPr>
          <w:delText>-</w:delText>
        </w:r>
        <w:r w:rsidRPr="001625C3" w:rsidDel="004B0735">
          <w:rPr>
            <w:b/>
            <w:i/>
            <w:sz w:val="24"/>
            <w:szCs w:val="24"/>
          </w:rPr>
          <w:delText>based models</w:delText>
        </w:r>
        <w:r w:rsidR="00DB5C95" w:rsidRPr="001625C3" w:rsidDel="004B0735">
          <w:rPr>
            <w:b/>
            <w:i/>
            <w:sz w:val="24"/>
            <w:szCs w:val="24"/>
          </w:rPr>
          <w:delText xml:space="preserve"> (EBM</w:delText>
        </w:r>
        <w:r w:rsidR="00DB4A20" w:rsidRPr="001625C3" w:rsidDel="004B0735">
          <w:rPr>
            <w:b/>
            <w:i/>
            <w:sz w:val="24"/>
            <w:szCs w:val="24"/>
          </w:rPr>
          <w:delText>s</w:delText>
        </w:r>
        <w:r w:rsidR="00DB5C95" w:rsidRPr="001625C3" w:rsidDel="004B0735">
          <w:rPr>
            <w:b/>
            <w:i/>
            <w:sz w:val="24"/>
            <w:szCs w:val="24"/>
          </w:rPr>
          <w:delText>)</w:delText>
        </w:r>
      </w:del>
    </w:p>
    <w:p w14:paraId="1F4F669F" w14:textId="6D62F5BD" w:rsidR="00FD1C50" w:rsidRPr="001625C3" w:rsidDel="00706D74" w:rsidRDefault="00030D7B" w:rsidP="001625C3">
      <w:pPr>
        <w:pStyle w:val="Opstilling-punkttegn"/>
        <w:numPr>
          <w:ilvl w:val="0"/>
          <w:numId w:val="0"/>
        </w:numPr>
        <w:spacing w:line="240" w:lineRule="auto"/>
        <w:rPr>
          <w:del w:id="148" w:author="Carsten Thure Kirkeby" w:date="2020-03-09T20:37:00Z"/>
          <w:sz w:val="24"/>
          <w:szCs w:val="24"/>
        </w:rPr>
      </w:pPr>
      <w:del w:id="149" w:author="Carsten Thure Kirkeby" w:date="2020-03-09T13:23:00Z">
        <w:r w:rsidRPr="001625C3" w:rsidDel="00F33D2D">
          <w:rPr>
            <w:sz w:val="24"/>
            <w:szCs w:val="24"/>
          </w:rPr>
          <w:delText>EBM</w:delText>
        </w:r>
        <w:r w:rsidR="00DB4A20" w:rsidRPr="001625C3" w:rsidDel="00F33D2D">
          <w:rPr>
            <w:sz w:val="24"/>
            <w:szCs w:val="24"/>
          </w:rPr>
          <w:delText>s</w:delText>
        </w:r>
        <w:r w:rsidRPr="001625C3" w:rsidDel="00F33D2D">
          <w:rPr>
            <w:sz w:val="24"/>
            <w:szCs w:val="24"/>
          </w:rPr>
          <w:delText xml:space="preserve"> are also known as mathematical models. </w:delText>
        </w:r>
        <w:r w:rsidR="00403246" w:rsidRPr="001625C3" w:rsidDel="00F33D2D">
          <w:rPr>
            <w:sz w:val="24"/>
            <w:szCs w:val="24"/>
          </w:rPr>
          <w:delText xml:space="preserve">These models </w:delText>
        </w:r>
        <w:r w:rsidR="00DC4433" w:rsidRPr="001625C3" w:rsidDel="00F33D2D">
          <w:rPr>
            <w:sz w:val="24"/>
            <w:szCs w:val="24"/>
          </w:rPr>
          <w:delText>use</w:delText>
        </w:r>
        <w:r w:rsidR="00403246" w:rsidRPr="001625C3" w:rsidDel="00F33D2D">
          <w:rPr>
            <w:sz w:val="24"/>
            <w:szCs w:val="24"/>
          </w:rPr>
          <w:delText xml:space="preserve"> </w:delText>
        </w:r>
        <w:r w:rsidR="00476546" w:rsidRPr="001625C3" w:rsidDel="00F33D2D">
          <w:rPr>
            <w:sz w:val="24"/>
            <w:szCs w:val="24"/>
          </w:rPr>
          <w:delText xml:space="preserve">either </w:delText>
        </w:r>
        <w:r w:rsidR="00476546" w:rsidRPr="001625C3" w:rsidDel="00F33D2D">
          <w:rPr>
            <w:i/>
            <w:sz w:val="24"/>
            <w:szCs w:val="24"/>
          </w:rPr>
          <w:delText xml:space="preserve">differential </w:delText>
        </w:r>
        <w:r w:rsidR="00476546" w:rsidRPr="001625C3" w:rsidDel="00F33D2D">
          <w:rPr>
            <w:sz w:val="24"/>
            <w:szCs w:val="24"/>
          </w:rPr>
          <w:delText xml:space="preserve">or </w:delText>
        </w:r>
        <w:r w:rsidR="00476546" w:rsidRPr="001625C3" w:rsidDel="00F33D2D">
          <w:rPr>
            <w:i/>
            <w:sz w:val="24"/>
            <w:szCs w:val="24"/>
          </w:rPr>
          <w:delText xml:space="preserve">difference </w:delText>
        </w:r>
        <w:r w:rsidR="00E54A29" w:rsidRPr="001625C3" w:rsidDel="00F33D2D">
          <w:rPr>
            <w:sz w:val="24"/>
            <w:szCs w:val="24"/>
          </w:rPr>
          <w:delText xml:space="preserve">equations to simulate </w:delText>
        </w:r>
        <w:r w:rsidR="00C33E41" w:rsidRPr="001625C3" w:rsidDel="00F33D2D">
          <w:rPr>
            <w:sz w:val="24"/>
            <w:szCs w:val="24"/>
          </w:rPr>
          <w:delText>transition</w:delText>
        </w:r>
        <w:r w:rsidR="00E54A29" w:rsidRPr="001625C3" w:rsidDel="00F33D2D">
          <w:rPr>
            <w:sz w:val="24"/>
            <w:szCs w:val="24"/>
          </w:rPr>
          <w:delText xml:space="preserve"> between</w:delText>
        </w:r>
        <w:r w:rsidR="00DC4433" w:rsidRPr="001625C3" w:rsidDel="00F33D2D">
          <w:rPr>
            <w:sz w:val="24"/>
            <w:szCs w:val="24"/>
          </w:rPr>
          <w:delText xml:space="preserve"> disease </w:delText>
        </w:r>
        <w:r w:rsidR="009D7ED5" w:rsidRPr="001625C3" w:rsidDel="00F33D2D">
          <w:rPr>
            <w:sz w:val="24"/>
            <w:szCs w:val="24"/>
          </w:rPr>
          <w:delText>states</w:delText>
        </w:r>
        <w:r w:rsidR="00DC4433" w:rsidRPr="001625C3" w:rsidDel="00F33D2D">
          <w:rPr>
            <w:sz w:val="24"/>
            <w:szCs w:val="24"/>
          </w:rPr>
          <w:delText xml:space="preserve"> </w:delText>
        </w:r>
        <w:r w:rsidR="005076D2" w:rsidRPr="001625C3" w:rsidDel="00F33D2D">
          <w:rPr>
            <w:sz w:val="24"/>
            <w:szCs w:val="24"/>
          </w:rPr>
          <w:delText>(Hunter et al., 2018)</w:delText>
        </w:r>
        <w:r w:rsidR="00DC4433" w:rsidRPr="001625C3" w:rsidDel="00F33D2D">
          <w:rPr>
            <w:sz w:val="24"/>
            <w:szCs w:val="24"/>
          </w:rPr>
          <w:delText xml:space="preserve">. </w:delText>
        </w:r>
      </w:del>
      <w:moveFromRangeStart w:id="150" w:author="Carsten Thure Kirkeby" w:date="2020-03-09T13:24:00Z" w:name="move34652656"/>
      <w:moveFrom w:id="151" w:author="Carsten Thure Kirkeby" w:date="2020-03-09T13:24:00Z">
        <w:del w:id="152" w:author="Carsten Thure Kirkeby" w:date="2020-03-09T20:37:00Z">
          <w:r w:rsidR="00870CB4" w:rsidRPr="001625C3" w:rsidDel="00706D74">
            <w:rPr>
              <w:sz w:val="24"/>
              <w:szCs w:val="24"/>
            </w:rPr>
            <w:delText>Whilst</w:delText>
          </w:r>
          <w:r w:rsidR="009D7ED5" w:rsidRPr="001625C3" w:rsidDel="00706D74">
            <w:rPr>
              <w:sz w:val="24"/>
              <w:szCs w:val="24"/>
            </w:rPr>
            <w:delText xml:space="preserve"> differential equation models simulate time on a continuous scale</w:delText>
          </w:r>
          <w:r w:rsidR="000C2F54" w:rsidRPr="001625C3" w:rsidDel="00706D74">
            <w:rPr>
              <w:sz w:val="24"/>
              <w:szCs w:val="24"/>
            </w:rPr>
            <w:delText xml:space="preserve"> (Ferguson et al., 2001)</w:delText>
          </w:r>
          <w:r w:rsidR="009D7ED5" w:rsidRPr="001625C3" w:rsidDel="00706D74">
            <w:rPr>
              <w:sz w:val="24"/>
              <w:szCs w:val="24"/>
            </w:rPr>
            <w:delText xml:space="preserve">, difference equation models </w:delText>
          </w:r>
          <w:r w:rsidR="000C4625" w:rsidRPr="001625C3" w:rsidDel="00706D74">
            <w:rPr>
              <w:sz w:val="24"/>
              <w:szCs w:val="24"/>
            </w:rPr>
            <w:delText>treat time as</w:delText>
          </w:r>
          <w:r w:rsidR="009D7ED5" w:rsidRPr="001625C3" w:rsidDel="00706D74">
            <w:rPr>
              <w:sz w:val="24"/>
              <w:szCs w:val="24"/>
            </w:rPr>
            <w:delText xml:space="preserve"> discrete steps (Rahmandad and Sterman, </w:delText>
          </w:r>
        </w:del>
        <w:del w:id="153" w:author="Carsten Thure Kirkeby" w:date="2020-03-09T13:26:00Z">
          <w:r w:rsidR="009D7ED5" w:rsidRPr="001625C3" w:rsidDel="001E417B">
            <w:rPr>
              <w:sz w:val="24"/>
              <w:szCs w:val="24"/>
            </w:rPr>
            <w:delText>2008</w:delText>
          </w:r>
          <w:r w:rsidR="00870CB4" w:rsidRPr="001625C3" w:rsidDel="001E417B">
            <w:rPr>
              <w:sz w:val="24"/>
              <w:szCs w:val="24"/>
            </w:rPr>
            <w:delText>;</w:delText>
          </w:r>
          <w:r w:rsidR="009D7ED5" w:rsidRPr="001625C3" w:rsidDel="001E417B">
            <w:rPr>
              <w:sz w:val="24"/>
              <w:szCs w:val="24"/>
            </w:rPr>
            <w:delText xml:space="preserve"> </w:delText>
          </w:r>
          <w:r w:rsidR="008853A7" w:rsidRPr="001625C3" w:rsidDel="001E417B">
            <w:rPr>
              <w:sz w:val="24"/>
              <w:szCs w:val="24"/>
            </w:rPr>
            <w:delText>Hunter et al., 2018)</w:delText>
          </w:r>
          <w:r w:rsidR="00CB6BC4" w:rsidRPr="001625C3" w:rsidDel="001E417B">
            <w:rPr>
              <w:sz w:val="24"/>
              <w:szCs w:val="24"/>
            </w:rPr>
            <w:delText xml:space="preserve">. </w:delText>
          </w:r>
        </w:del>
      </w:moveFrom>
      <w:moveFromRangeEnd w:id="150"/>
      <w:del w:id="154" w:author="Carsten Thure Kirkeby" w:date="2020-03-09T13:26:00Z">
        <w:r w:rsidR="00AD5F83" w:rsidRPr="001625C3" w:rsidDel="001E417B">
          <w:rPr>
            <w:sz w:val="24"/>
            <w:szCs w:val="24"/>
          </w:rPr>
          <w:delText>The advantage of these models</w:delText>
        </w:r>
        <w:r w:rsidR="00A92F64" w:rsidRPr="001625C3" w:rsidDel="001E417B">
          <w:rPr>
            <w:sz w:val="24"/>
            <w:szCs w:val="24"/>
          </w:rPr>
          <w:delText xml:space="preserve"> is</w:delText>
        </w:r>
        <w:r w:rsidR="00AD5F83" w:rsidRPr="001625C3" w:rsidDel="001E417B">
          <w:rPr>
            <w:sz w:val="24"/>
            <w:szCs w:val="24"/>
          </w:rPr>
          <w:delText xml:space="preserve"> that they </w:delText>
        </w:r>
        <w:r w:rsidR="00167C87" w:rsidRPr="001625C3" w:rsidDel="001E417B">
          <w:rPr>
            <w:sz w:val="24"/>
            <w:szCs w:val="24"/>
          </w:rPr>
          <w:delText xml:space="preserve">often </w:delText>
        </w:r>
        <w:r w:rsidR="00AD5F83" w:rsidRPr="001625C3" w:rsidDel="001E417B">
          <w:rPr>
            <w:sz w:val="24"/>
            <w:szCs w:val="24"/>
          </w:rPr>
          <w:delText xml:space="preserve">require </w:delText>
        </w:r>
        <w:r w:rsidR="00FC7464" w:rsidRPr="001625C3" w:rsidDel="001E417B">
          <w:rPr>
            <w:sz w:val="24"/>
            <w:szCs w:val="24"/>
          </w:rPr>
          <w:delText xml:space="preserve">less </w:delText>
        </w:r>
        <w:r w:rsidR="00AD5F83" w:rsidRPr="001625C3" w:rsidDel="001E417B">
          <w:rPr>
            <w:sz w:val="24"/>
            <w:szCs w:val="24"/>
          </w:rPr>
          <w:delText xml:space="preserve">time to develop </w:delText>
        </w:r>
        <w:r w:rsidR="00A92F64" w:rsidRPr="001625C3" w:rsidDel="001E417B">
          <w:rPr>
            <w:sz w:val="24"/>
            <w:szCs w:val="24"/>
          </w:rPr>
          <w:delText xml:space="preserve">and compute </w:delText>
        </w:r>
        <w:r w:rsidR="008F5741" w:rsidRPr="001625C3" w:rsidDel="001E417B">
          <w:rPr>
            <w:sz w:val="24"/>
            <w:szCs w:val="24"/>
          </w:rPr>
          <w:delText>compared to</w:delText>
        </w:r>
        <w:r w:rsidR="00AD5F83" w:rsidRPr="001625C3" w:rsidDel="001E417B">
          <w:rPr>
            <w:sz w:val="24"/>
            <w:szCs w:val="24"/>
          </w:rPr>
          <w:delText xml:space="preserve"> </w:delText>
        </w:r>
        <w:r w:rsidR="00863DC4" w:rsidRPr="001625C3" w:rsidDel="001E417B">
          <w:rPr>
            <w:sz w:val="24"/>
            <w:szCs w:val="24"/>
          </w:rPr>
          <w:delText>MSMs</w:delText>
        </w:r>
        <w:r w:rsidR="00482F0B" w:rsidRPr="001625C3" w:rsidDel="001E417B">
          <w:rPr>
            <w:sz w:val="24"/>
            <w:szCs w:val="24"/>
          </w:rPr>
          <w:delText>.</w:delText>
        </w:r>
        <w:r w:rsidR="00FC7464" w:rsidRPr="001625C3" w:rsidDel="001E417B">
          <w:rPr>
            <w:sz w:val="24"/>
            <w:szCs w:val="24"/>
          </w:rPr>
          <w:delText xml:space="preserve"> </w:delText>
        </w:r>
        <w:r w:rsidR="00482F0B" w:rsidRPr="001625C3" w:rsidDel="001E417B">
          <w:rPr>
            <w:sz w:val="24"/>
            <w:szCs w:val="24"/>
          </w:rPr>
          <w:delText xml:space="preserve">They usually include fewer parameters, and therefore </w:delText>
        </w:r>
        <w:r w:rsidR="009B15AB" w:rsidRPr="001625C3" w:rsidDel="001E417B">
          <w:rPr>
            <w:sz w:val="24"/>
            <w:szCs w:val="24"/>
          </w:rPr>
          <w:delText xml:space="preserve">require </w:delText>
        </w:r>
        <w:r w:rsidR="00482F0B" w:rsidRPr="001625C3" w:rsidDel="001E417B">
          <w:rPr>
            <w:sz w:val="24"/>
            <w:szCs w:val="24"/>
          </w:rPr>
          <w:delText>less data to parameterise. EBM</w:delText>
        </w:r>
        <w:r w:rsidR="00DB4A20" w:rsidRPr="001625C3" w:rsidDel="001E417B">
          <w:rPr>
            <w:sz w:val="24"/>
            <w:szCs w:val="24"/>
          </w:rPr>
          <w:delText>s</w:delText>
        </w:r>
        <w:r w:rsidR="00482F0B" w:rsidRPr="001625C3" w:rsidDel="001E417B">
          <w:rPr>
            <w:sz w:val="24"/>
            <w:szCs w:val="24"/>
          </w:rPr>
          <w:delText xml:space="preserve"> have great potential to be calibrated by fitting model parameters to empirical disease data – </w:delText>
        </w:r>
        <w:r w:rsidR="00ED1616" w:rsidRPr="001625C3" w:rsidDel="001E417B">
          <w:rPr>
            <w:sz w:val="24"/>
            <w:szCs w:val="24"/>
          </w:rPr>
          <w:delText>if</w:delText>
        </w:r>
        <w:r w:rsidR="00482F0B" w:rsidRPr="001625C3" w:rsidDel="001E417B">
          <w:rPr>
            <w:sz w:val="24"/>
            <w:szCs w:val="24"/>
          </w:rPr>
          <w:delText xml:space="preserve"> available – and </w:delText>
        </w:r>
        <w:r w:rsidR="00ED1616" w:rsidRPr="001625C3" w:rsidDel="001E417B">
          <w:rPr>
            <w:sz w:val="24"/>
            <w:szCs w:val="24"/>
          </w:rPr>
          <w:delText>are</w:delText>
        </w:r>
        <w:r w:rsidR="00482F0B" w:rsidRPr="001625C3" w:rsidDel="001E417B">
          <w:rPr>
            <w:sz w:val="24"/>
            <w:szCs w:val="24"/>
          </w:rPr>
          <w:delText xml:space="preserve"> therefore able to include appropriate parameter values for the respective system. Although model parameter fitting to observed disease data is also possible for </w:delText>
        </w:r>
        <w:r w:rsidR="00DB4A20" w:rsidRPr="001625C3" w:rsidDel="001E417B">
          <w:rPr>
            <w:sz w:val="24"/>
            <w:szCs w:val="24"/>
          </w:rPr>
          <w:delText xml:space="preserve">an </w:delText>
        </w:r>
        <w:r w:rsidR="00863DC4" w:rsidRPr="001625C3" w:rsidDel="001E417B">
          <w:rPr>
            <w:sz w:val="24"/>
            <w:szCs w:val="24"/>
          </w:rPr>
          <w:delText>MSM</w:delText>
        </w:r>
        <w:r w:rsidR="00482F0B" w:rsidRPr="001625C3" w:rsidDel="001E417B">
          <w:rPr>
            <w:sz w:val="24"/>
            <w:szCs w:val="24"/>
          </w:rPr>
          <w:delText xml:space="preserve">, it is less straightforward and therefore </w:delText>
        </w:r>
        <w:r w:rsidR="00ED1616" w:rsidRPr="001625C3" w:rsidDel="001E417B">
          <w:rPr>
            <w:sz w:val="24"/>
            <w:szCs w:val="24"/>
          </w:rPr>
          <w:delText>not as frequently</w:delText>
        </w:r>
        <w:r w:rsidR="00482F0B" w:rsidRPr="001625C3" w:rsidDel="001E417B">
          <w:rPr>
            <w:sz w:val="24"/>
            <w:szCs w:val="24"/>
          </w:rPr>
          <w:delText xml:space="preserve"> </w:delText>
        </w:r>
        <w:r w:rsidR="00463D7F" w:rsidRPr="001625C3" w:rsidDel="001E417B">
          <w:rPr>
            <w:sz w:val="24"/>
            <w:szCs w:val="24"/>
          </w:rPr>
          <w:delText>implemented</w:delText>
        </w:r>
        <w:r w:rsidR="00542183" w:rsidRPr="001625C3" w:rsidDel="001E417B">
          <w:rPr>
            <w:sz w:val="24"/>
            <w:szCs w:val="24"/>
          </w:rPr>
          <w:delText xml:space="preserve"> as for EBMs</w:delText>
        </w:r>
        <w:r w:rsidR="00482F0B" w:rsidRPr="001625C3" w:rsidDel="001E417B">
          <w:rPr>
            <w:sz w:val="24"/>
            <w:szCs w:val="24"/>
          </w:rPr>
          <w:delText xml:space="preserve">. </w:delText>
        </w:r>
      </w:del>
      <w:moveFromRangeStart w:id="155" w:author="Carsten Thure Kirkeby" w:date="2020-03-09T13:24:00Z" w:name="move34652686"/>
      <w:moveFrom w:id="156" w:author="Carsten Thure Kirkeby" w:date="2020-03-09T13:24:00Z">
        <w:del w:id="157" w:author="Carsten Thure Kirkeby" w:date="2020-03-09T13:26:00Z">
          <w:r w:rsidR="00DE090A" w:rsidRPr="001625C3" w:rsidDel="001E417B">
            <w:rPr>
              <w:sz w:val="24"/>
              <w:szCs w:val="24"/>
            </w:rPr>
            <w:delText>T</w:delText>
          </w:r>
          <w:r w:rsidR="00870CB4" w:rsidRPr="001625C3" w:rsidDel="001E417B">
            <w:rPr>
              <w:sz w:val="24"/>
              <w:szCs w:val="24"/>
            </w:rPr>
            <w:delText>he unit of interest</w:delText>
          </w:r>
          <w:r w:rsidR="00DF0932" w:rsidRPr="001625C3" w:rsidDel="001E417B">
            <w:rPr>
              <w:sz w:val="24"/>
              <w:szCs w:val="24"/>
            </w:rPr>
            <w:delText xml:space="preserve"> in </w:delText>
          </w:r>
          <w:r w:rsidR="00DB4A20" w:rsidRPr="001625C3" w:rsidDel="001E417B">
            <w:rPr>
              <w:sz w:val="24"/>
              <w:szCs w:val="24"/>
            </w:rPr>
            <w:delText xml:space="preserve">an </w:delText>
          </w:r>
          <w:r w:rsidR="00DF0932" w:rsidRPr="001625C3" w:rsidDel="001E417B">
            <w:rPr>
              <w:sz w:val="24"/>
              <w:szCs w:val="24"/>
            </w:rPr>
            <w:delText>EBM</w:delText>
          </w:r>
          <w:r w:rsidR="00870CB4" w:rsidRPr="001625C3" w:rsidDel="001E417B">
            <w:rPr>
              <w:sz w:val="24"/>
              <w:szCs w:val="24"/>
            </w:rPr>
            <w:delText xml:space="preserve"> is usually larger than an individual and therefore, </w:delText>
          </w:r>
          <w:r w:rsidR="00124009" w:rsidRPr="001625C3" w:rsidDel="001E417B">
            <w:rPr>
              <w:sz w:val="24"/>
              <w:szCs w:val="24"/>
            </w:rPr>
            <w:delText xml:space="preserve">the </w:delText>
          </w:r>
          <w:r w:rsidR="008853A7" w:rsidRPr="001625C3" w:rsidDel="001E417B">
            <w:rPr>
              <w:sz w:val="24"/>
              <w:szCs w:val="24"/>
            </w:rPr>
            <w:delText>capab</w:delText>
          </w:r>
          <w:r w:rsidR="00870CB4" w:rsidRPr="001625C3" w:rsidDel="001E417B">
            <w:rPr>
              <w:sz w:val="24"/>
              <w:szCs w:val="24"/>
            </w:rPr>
            <w:delText>ility</w:delText>
          </w:r>
          <w:r w:rsidR="008853A7" w:rsidRPr="001625C3" w:rsidDel="001E417B">
            <w:rPr>
              <w:sz w:val="24"/>
              <w:szCs w:val="24"/>
            </w:rPr>
            <w:delText xml:space="preserve"> </w:delText>
          </w:r>
          <w:r w:rsidR="00870CB4" w:rsidRPr="001625C3" w:rsidDel="001E417B">
            <w:rPr>
              <w:sz w:val="24"/>
              <w:szCs w:val="24"/>
            </w:rPr>
            <w:delText>to</w:delText>
          </w:r>
          <w:r w:rsidR="008853A7" w:rsidRPr="001625C3" w:rsidDel="001E417B">
            <w:rPr>
              <w:sz w:val="24"/>
              <w:szCs w:val="24"/>
            </w:rPr>
            <w:delText xml:space="preserve"> </w:delText>
          </w:r>
        </w:del>
        <w:del w:id="158" w:author="Carsten Thure Kirkeby" w:date="2020-03-09T20:37:00Z">
          <w:r w:rsidR="008853A7" w:rsidRPr="001625C3" w:rsidDel="00706D74">
            <w:rPr>
              <w:sz w:val="24"/>
              <w:szCs w:val="24"/>
            </w:rPr>
            <w:delText>captur</w:delText>
          </w:r>
          <w:r w:rsidR="00870CB4" w:rsidRPr="001625C3" w:rsidDel="00706D74">
            <w:rPr>
              <w:sz w:val="24"/>
              <w:szCs w:val="24"/>
            </w:rPr>
            <w:delText>e</w:delText>
          </w:r>
          <w:r w:rsidR="008853A7" w:rsidRPr="001625C3" w:rsidDel="00706D74">
            <w:rPr>
              <w:sz w:val="24"/>
              <w:szCs w:val="24"/>
            </w:rPr>
            <w:delText xml:space="preserve"> potential</w:delText>
          </w:r>
          <w:r w:rsidR="00870CB4" w:rsidRPr="001625C3" w:rsidDel="00706D74">
            <w:rPr>
              <w:sz w:val="24"/>
              <w:szCs w:val="24"/>
            </w:rPr>
            <w:delText>ly important</w:delText>
          </w:r>
          <w:r w:rsidR="008853A7" w:rsidRPr="001625C3" w:rsidDel="00706D74">
            <w:rPr>
              <w:sz w:val="24"/>
              <w:szCs w:val="24"/>
            </w:rPr>
            <w:delText xml:space="preserve"> heterogeneity</w:delText>
          </w:r>
          <w:r w:rsidR="00870CB4" w:rsidRPr="001625C3" w:rsidDel="00706D74">
            <w:rPr>
              <w:sz w:val="24"/>
              <w:szCs w:val="24"/>
            </w:rPr>
            <w:delText xml:space="preserve"> in disease transmission – for example, due to the contact structure of individuals</w:delText>
          </w:r>
          <w:r w:rsidR="00124009" w:rsidRPr="001625C3" w:rsidDel="00706D74">
            <w:rPr>
              <w:sz w:val="24"/>
              <w:szCs w:val="24"/>
            </w:rPr>
            <w:delText xml:space="preserve"> in small populations</w:delText>
          </w:r>
          <w:r w:rsidR="00870CB4" w:rsidRPr="001625C3" w:rsidDel="00706D74">
            <w:rPr>
              <w:sz w:val="24"/>
              <w:szCs w:val="24"/>
            </w:rPr>
            <w:delText xml:space="preserve"> –</w:delText>
          </w:r>
          <w:r w:rsidR="00463D7F" w:rsidRPr="001625C3" w:rsidDel="00706D74">
            <w:rPr>
              <w:sz w:val="24"/>
              <w:szCs w:val="24"/>
            </w:rPr>
            <w:delText xml:space="preserve"> </w:delText>
          </w:r>
          <w:r w:rsidR="00870CB4" w:rsidRPr="001625C3" w:rsidDel="00706D74">
            <w:rPr>
              <w:sz w:val="24"/>
              <w:szCs w:val="24"/>
            </w:rPr>
            <w:delText>is limited</w:delText>
          </w:r>
          <w:r w:rsidR="008F5741" w:rsidRPr="001625C3" w:rsidDel="00706D74">
            <w:rPr>
              <w:sz w:val="24"/>
              <w:szCs w:val="24"/>
            </w:rPr>
            <w:delText xml:space="preserve">. </w:delText>
          </w:r>
        </w:del>
      </w:moveFrom>
      <w:moveFromRangeEnd w:id="155"/>
    </w:p>
    <w:p w14:paraId="295AF8AB" w14:textId="03597D6A" w:rsidR="00FB2042" w:rsidRPr="001625C3" w:rsidDel="00706D74" w:rsidRDefault="00FB2042" w:rsidP="001625C3">
      <w:pPr>
        <w:pStyle w:val="Opstilling-punkttegn"/>
        <w:numPr>
          <w:ilvl w:val="0"/>
          <w:numId w:val="0"/>
        </w:numPr>
        <w:spacing w:line="240" w:lineRule="auto"/>
        <w:rPr>
          <w:del w:id="159" w:author="Carsten Thure Kirkeby" w:date="2020-03-09T20:37:00Z"/>
          <w:sz w:val="24"/>
          <w:szCs w:val="24"/>
        </w:rPr>
      </w:pPr>
    </w:p>
    <w:p w14:paraId="2707ED15" w14:textId="18AEDA4F" w:rsidR="00CB6BC4" w:rsidRPr="001625C3" w:rsidDel="00706D74" w:rsidRDefault="000C2F54" w:rsidP="001625C3">
      <w:pPr>
        <w:pStyle w:val="Opstilling-punkttegn"/>
        <w:numPr>
          <w:ilvl w:val="0"/>
          <w:numId w:val="0"/>
        </w:numPr>
        <w:spacing w:line="240" w:lineRule="auto"/>
        <w:rPr>
          <w:del w:id="160" w:author="Carsten Thure Kirkeby" w:date="2020-03-09T20:37:00Z"/>
          <w:sz w:val="24"/>
          <w:szCs w:val="24"/>
        </w:rPr>
      </w:pPr>
      <w:del w:id="161" w:author="Carsten Thure Kirkeby" w:date="2020-03-09T13:26:00Z">
        <w:r w:rsidRPr="001625C3" w:rsidDel="001E417B">
          <w:rPr>
            <w:sz w:val="24"/>
            <w:szCs w:val="24"/>
          </w:rPr>
          <w:delText>Continuous time models using</w:delText>
        </w:r>
      </w:del>
      <w:del w:id="162" w:author="Carsten Thure Kirkeby" w:date="2020-03-09T13:25:00Z">
        <w:r w:rsidRPr="001625C3" w:rsidDel="001E417B">
          <w:rPr>
            <w:sz w:val="24"/>
            <w:szCs w:val="24"/>
          </w:rPr>
          <w:delText xml:space="preserve"> differen</w:delText>
        </w:r>
        <w:r w:rsidR="00CE2424" w:rsidRPr="001625C3" w:rsidDel="001E417B">
          <w:rPr>
            <w:sz w:val="24"/>
            <w:szCs w:val="24"/>
          </w:rPr>
          <w:delText>tial</w:delText>
        </w:r>
        <w:r w:rsidRPr="001625C3" w:rsidDel="001E417B">
          <w:rPr>
            <w:sz w:val="24"/>
            <w:szCs w:val="24"/>
          </w:rPr>
          <w:delText xml:space="preserve"> equations can also be extended to provide stochastic output</w:delText>
        </w:r>
        <w:r w:rsidR="00CF3BD4" w:rsidRPr="001625C3" w:rsidDel="001E417B">
          <w:rPr>
            <w:sz w:val="24"/>
            <w:szCs w:val="24"/>
          </w:rPr>
          <w:delText xml:space="preserve"> (Protter, 2005)</w:delText>
        </w:r>
      </w:del>
      <w:del w:id="163" w:author="Carsten Thure Kirkeby" w:date="2020-03-09T13:26:00Z">
        <w:r w:rsidRPr="001625C3" w:rsidDel="001E417B">
          <w:rPr>
            <w:sz w:val="24"/>
            <w:szCs w:val="24"/>
          </w:rPr>
          <w:delText xml:space="preserve">. </w:delText>
        </w:r>
        <w:r w:rsidR="00E75D76" w:rsidRPr="001625C3" w:rsidDel="001E417B">
          <w:rPr>
            <w:sz w:val="24"/>
            <w:szCs w:val="24"/>
          </w:rPr>
          <w:delText xml:space="preserve">A </w:delText>
        </w:r>
        <w:r w:rsidR="00463D7F" w:rsidRPr="001625C3" w:rsidDel="001E417B">
          <w:rPr>
            <w:sz w:val="24"/>
            <w:szCs w:val="24"/>
          </w:rPr>
          <w:delText xml:space="preserve">feature </w:delText>
        </w:r>
        <w:r w:rsidR="00E75D76" w:rsidRPr="001625C3" w:rsidDel="001E417B">
          <w:rPr>
            <w:sz w:val="24"/>
            <w:szCs w:val="24"/>
          </w:rPr>
          <w:delText xml:space="preserve">of </w:delText>
        </w:r>
        <w:r w:rsidR="00DE090A" w:rsidRPr="001625C3" w:rsidDel="001E417B">
          <w:rPr>
            <w:sz w:val="24"/>
            <w:szCs w:val="24"/>
          </w:rPr>
          <w:delText xml:space="preserve">stochastic </w:delText>
        </w:r>
        <w:r w:rsidR="00E75D76" w:rsidRPr="001625C3" w:rsidDel="001E417B">
          <w:rPr>
            <w:sz w:val="24"/>
            <w:szCs w:val="24"/>
          </w:rPr>
          <w:delText xml:space="preserve">differential equation models </w:delText>
        </w:r>
        <w:r w:rsidR="003A43B0" w:rsidRPr="001625C3" w:rsidDel="001E417B">
          <w:rPr>
            <w:sz w:val="24"/>
            <w:szCs w:val="24"/>
          </w:rPr>
          <w:delText>(see section 2.1.1)</w:delText>
        </w:r>
        <w:r w:rsidR="00CE2424" w:rsidRPr="001625C3" w:rsidDel="001E417B">
          <w:rPr>
            <w:sz w:val="24"/>
            <w:szCs w:val="24"/>
          </w:rPr>
          <w:delText xml:space="preserve"> is that </w:delText>
        </w:r>
        <w:r w:rsidR="00CF3BD4" w:rsidRPr="001625C3" w:rsidDel="001E417B">
          <w:rPr>
            <w:sz w:val="24"/>
            <w:szCs w:val="24"/>
          </w:rPr>
          <w:delText>chance</w:delText>
        </w:r>
        <w:r w:rsidR="00A60BF5" w:rsidRPr="001625C3" w:rsidDel="001E417B">
          <w:rPr>
            <w:sz w:val="24"/>
            <w:szCs w:val="24"/>
          </w:rPr>
          <w:delText xml:space="preserve"> is used</w:delText>
        </w:r>
        <w:r w:rsidR="00CF3BD4" w:rsidRPr="001625C3" w:rsidDel="001E417B">
          <w:rPr>
            <w:sz w:val="24"/>
            <w:szCs w:val="24"/>
          </w:rPr>
          <w:delText xml:space="preserve"> to determine when </w:delText>
        </w:r>
        <w:r w:rsidR="00A60BF5" w:rsidRPr="001625C3" w:rsidDel="001E417B">
          <w:rPr>
            <w:sz w:val="24"/>
            <w:szCs w:val="24"/>
          </w:rPr>
          <w:delText>and which</w:delText>
        </w:r>
        <w:r w:rsidR="00CF3BD4" w:rsidRPr="001625C3" w:rsidDel="001E417B">
          <w:rPr>
            <w:sz w:val="24"/>
            <w:szCs w:val="24"/>
          </w:rPr>
          <w:delText xml:space="preserve"> event</w:delText>
        </w:r>
        <w:r w:rsidR="00A60BF5" w:rsidRPr="001625C3" w:rsidDel="001E417B">
          <w:rPr>
            <w:sz w:val="24"/>
            <w:szCs w:val="24"/>
          </w:rPr>
          <w:delText>s</w:delText>
        </w:r>
        <w:r w:rsidR="00CF3BD4" w:rsidRPr="001625C3" w:rsidDel="001E417B">
          <w:rPr>
            <w:sz w:val="24"/>
            <w:szCs w:val="24"/>
          </w:rPr>
          <w:delText xml:space="preserve"> occur;</w:delText>
        </w:r>
        <w:r w:rsidR="00E75D76" w:rsidRPr="001625C3" w:rsidDel="001E417B">
          <w:rPr>
            <w:sz w:val="24"/>
            <w:szCs w:val="24"/>
          </w:rPr>
          <w:delText xml:space="preserve"> </w:delText>
        </w:r>
        <w:r w:rsidR="00CF3BD4" w:rsidRPr="001625C3" w:rsidDel="001E417B">
          <w:rPr>
            <w:sz w:val="24"/>
            <w:szCs w:val="24"/>
          </w:rPr>
          <w:delText xml:space="preserve">for </w:delText>
        </w:r>
      </w:del>
      <w:del w:id="164" w:author="Carsten Thure Kirkeby" w:date="2020-03-09T20:37:00Z">
        <w:r w:rsidR="00CF3BD4" w:rsidRPr="001625C3" w:rsidDel="00706D74">
          <w:rPr>
            <w:sz w:val="24"/>
            <w:szCs w:val="24"/>
          </w:rPr>
          <w:delText>example</w:delText>
        </w:r>
      </w:del>
      <w:del w:id="165" w:author="Carsten Thure Kirkeby" w:date="2020-03-09T13:27:00Z">
        <w:r w:rsidR="00E75D76" w:rsidRPr="001625C3" w:rsidDel="001E417B">
          <w:rPr>
            <w:sz w:val="24"/>
            <w:szCs w:val="24"/>
          </w:rPr>
          <w:delText xml:space="preserve"> using a Gillespie</w:delText>
        </w:r>
        <w:r w:rsidR="00A60BF5" w:rsidRPr="001625C3" w:rsidDel="001E417B">
          <w:rPr>
            <w:sz w:val="24"/>
            <w:szCs w:val="24"/>
          </w:rPr>
          <w:delText xml:space="preserve"> or tau-leap</w:delText>
        </w:r>
        <w:r w:rsidR="00E75D76" w:rsidRPr="001625C3" w:rsidDel="001E417B">
          <w:rPr>
            <w:sz w:val="24"/>
            <w:szCs w:val="24"/>
          </w:rPr>
          <w:delText xml:space="preserve"> algorithm (Smith </w:delText>
        </w:r>
        <w:r w:rsidR="002B00B4" w:rsidRPr="001625C3" w:rsidDel="001E417B">
          <w:rPr>
            <w:sz w:val="24"/>
            <w:szCs w:val="24"/>
          </w:rPr>
          <w:delText>et al.,</w:delText>
        </w:r>
        <w:r w:rsidR="00E75D76" w:rsidRPr="001625C3" w:rsidDel="001E417B">
          <w:rPr>
            <w:sz w:val="24"/>
            <w:szCs w:val="24"/>
          </w:rPr>
          <w:delText>2015</w:delText>
        </w:r>
        <w:r w:rsidR="003654B5" w:rsidRPr="001625C3" w:rsidDel="001E417B">
          <w:rPr>
            <w:sz w:val="24"/>
            <w:szCs w:val="24"/>
          </w:rPr>
          <w:delText>;</w:delText>
        </w:r>
        <w:r w:rsidR="00A60BF5" w:rsidRPr="001625C3" w:rsidDel="001E417B">
          <w:rPr>
            <w:sz w:val="24"/>
            <w:szCs w:val="24"/>
          </w:rPr>
          <w:delText xml:space="preserve"> Keeling 2008</w:delText>
        </w:r>
        <w:r w:rsidR="00E75D76" w:rsidRPr="001625C3" w:rsidDel="001E417B">
          <w:rPr>
            <w:sz w:val="24"/>
            <w:szCs w:val="24"/>
          </w:rPr>
          <w:delText>)</w:delText>
        </w:r>
        <w:r w:rsidR="00E75D76" w:rsidRPr="001625C3" w:rsidDel="00B8387F">
          <w:rPr>
            <w:sz w:val="24"/>
            <w:szCs w:val="24"/>
          </w:rPr>
          <w:delText xml:space="preserve">. </w:delText>
        </w:r>
        <w:r w:rsidR="00CB3D8E" w:rsidRPr="001625C3" w:rsidDel="00B8387F">
          <w:rPr>
            <w:sz w:val="24"/>
            <w:szCs w:val="24"/>
          </w:rPr>
          <w:delText>U</w:delText>
        </w:r>
        <w:r w:rsidR="00A60BF5" w:rsidRPr="001625C3" w:rsidDel="00B8387F">
          <w:rPr>
            <w:sz w:val="24"/>
            <w:szCs w:val="24"/>
          </w:rPr>
          <w:delText>sing a Gillespie algorithm, the</w:delText>
        </w:r>
        <w:r w:rsidR="00E75D76" w:rsidRPr="001625C3" w:rsidDel="00B8387F">
          <w:rPr>
            <w:sz w:val="24"/>
            <w:szCs w:val="24"/>
          </w:rPr>
          <w:delText xml:space="preserve"> </w:delText>
        </w:r>
        <w:r w:rsidR="001C0D59" w:rsidRPr="001625C3" w:rsidDel="00B8387F">
          <w:rPr>
            <w:sz w:val="24"/>
            <w:szCs w:val="24"/>
          </w:rPr>
          <w:delText>interval from one event to the next</w:delText>
        </w:r>
        <w:r w:rsidR="00CF3BD4" w:rsidRPr="001625C3" w:rsidDel="00B8387F">
          <w:rPr>
            <w:sz w:val="24"/>
            <w:szCs w:val="24"/>
          </w:rPr>
          <w:delText xml:space="preserve"> is calculated</w:delText>
        </w:r>
        <w:r w:rsidR="00A60BF5" w:rsidRPr="001625C3" w:rsidDel="00B8387F">
          <w:rPr>
            <w:sz w:val="24"/>
            <w:szCs w:val="24"/>
          </w:rPr>
          <w:delText xml:space="preserve"> based on the rate of events (for example, the rate of becoming infected), </w:delText>
        </w:r>
        <w:r w:rsidR="00E75D76" w:rsidRPr="001625C3" w:rsidDel="00B8387F">
          <w:rPr>
            <w:sz w:val="24"/>
            <w:szCs w:val="24"/>
          </w:rPr>
          <w:delText xml:space="preserve">and the </w:delText>
        </w:r>
        <w:r w:rsidR="00CF3BD4" w:rsidRPr="001625C3" w:rsidDel="00B8387F">
          <w:rPr>
            <w:sz w:val="24"/>
            <w:szCs w:val="24"/>
          </w:rPr>
          <w:delText xml:space="preserve">populations’ disease states </w:delText>
        </w:r>
        <w:r w:rsidR="000436CA" w:rsidRPr="001625C3" w:rsidDel="00B8387F">
          <w:rPr>
            <w:sz w:val="24"/>
            <w:szCs w:val="24"/>
          </w:rPr>
          <w:delText>are updated</w:delText>
        </w:r>
        <w:r w:rsidR="00542183" w:rsidRPr="001625C3" w:rsidDel="00B8387F">
          <w:rPr>
            <w:sz w:val="24"/>
            <w:szCs w:val="24"/>
          </w:rPr>
          <w:delText xml:space="preserve"> accordingly</w:delText>
        </w:r>
        <w:r w:rsidR="00E75D76" w:rsidRPr="001625C3" w:rsidDel="00B8387F">
          <w:rPr>
            <w:sz w:val="24"/>
            <w:szCs w:val="24"/>
          </w:rPr>
          <w:delText xml:space="preserve">. </w:delText>
        </w:r>
        <w:r w:rsidR="00814BE2" w:rsidRPr="001625C3" w:rsidDel="00B8387F">
          <w:rPr>
            <w:sz w:val="24"/>
            <w:szCs w:val="24"/>
          </w:rPr>
          <w:delText xml:space="preserve">Besides modelling </w:delText>
        </w:r>
        <w:r w:rsidR="00E75D76" w:rsidRPr="001625C3" w:rsidDel="00B8387F">
          <w:rPr>
            <w:sz w:val="24"/>
            <w:szCs w:val="24"/>
          </w:rPr>
          <w:delText xml:space="preserve">stochastic disease transmission, this can also be an advantage when </w:delText>
        </w:r>
        <w:r w:rsidR="00077682" w:rsidRPr="001625C3" w:rsidDel="00B8387F">
          <w:rPr>
            <w:sz w:val="24"/>
            <w:szCs w:val="24"/>
          </w:rPr>
          <w:delText>model</w:delText>
        </w:r>
        <w:r w:rsidR="00E75D76" w:rsidRPr="001625C3" w:rsidDel="00B8387F">
          <w:rPr>
            <w:sz w:val="24"/>
            <w:szCs w:val="24"/>
          </w:rPr>
          <w:delText xml:space="preserve">ing </w:delText>
        </w:r>
        <w:r w:rsidR="001012DD" w:rsidRPr="001625C3" w:rsidDel="00B8387F">
          <w:rPr>
            <w:sz w:val="24"/>
            <w:szCs w:val="24"/>
          </w:rPr>
          <w:delText xml:space="preserve">events </w:delText>
        </w:r>
        <w:r w:rsidR="00E75D76" w:rsidRPr="001625C3" w:rsidDel="00B8387F">
          <w:rPr>
            <w:sz w:val="24"/>
            <w:szCs w:val="24"/>
          </w:rPr>
          <w:delText xml:space="preserve">occurs over long time periods because the model </w:delText>
        </w:r>
        <w:r w:rsidR="00BF4B9B" w:rsidRPr="001625C3" w:rsidDel="00B8387F">
          <w:rPr>
            <w:sz w:val="24"/>
            <w:szCs w:val="24"/>
          </w:rPr>
          <w:delText xml:space="preserve">is </w:delText>
        </w:r>
        <w:r w:rsidR="00E75D76" w:rsidRPr="001625C3" w:rsidDel="00B8387F">
          <w:rPr>
            <w:sz w:val="24"/>
            <w:szCs w:val="24"/>
          </w:rPr>
          <w:delText xml:space="preserve">very fast </w:delText>
        </w:r>
        <w:r w:rsidR="00BF4B9B" w:rsidRPr="001625C3" w:rsidDel="00B8387F">
          <w:rPr>
            <w:sz w:val="24"/>
            <w:szCs w:val="24"/>
          </w:rPr>
          <w:delText xml:space="preserve">to compute </w:delText>
        </w:r>
        <w:r w:rsidR="00E75D76" w:rsidRPr="001625C3" w:rsidDel="00B8387F">
          <w:rPr>
            <w:sz w:val="24"/>
            <w:szCs w:val="24"/>
          </w:rPr>
          <w:delText xml:space="preserve">when no transmission events occur. </w:delText>
        </w:r>
        <w:r w:rsidR="00542183" w:rsidRPr="001625C3" w:rsidDel="00B8387F">
          <w:rPr>
            <w:sz w:val="24"/>
            <w:szCs w:val="24"/>
          </w:rPr>
          <w:delText>The extension of discrete time-step models from deterministic to stochastic models is implemented using MSMs and is described in in the next section.</w:delText>
        </w:r>
      </w:del>
    </w:p>
    <w:p w14:paraId="3A50A2FB" w14:textId="6148C92E" w:rsidR="00E75D76" w:rsidRPr="001625C3" w:rsidDel="00706D74" w:rsidRDefault="00E75D76" w:rsidP="001625C3">
      <w:pPr>
        <w:pStyle w:val="Opstilling-punkttegn"/>
        <w:numPr>
          <w:ilvl w:val="0"/>
          <w:numId w:val="0"/>
        </w:numPr>
        <w:spacing w:line="240" w:lineRule="auto"/>
        <w:rPr>
          <w:del w:id="166" w:author="Carsten Thure Kirkeby" w:date="2020-03-09T20:37:00Z"/>
          <w:sz w:val="24"/>
          <w:szCs w:val="24"/>
        </w:rPr>
      </w:pPr>
    </w:p>
    <w:p w14:paraId="5D9DDA58" w14:textId="1B2CF3E6" w:rsidR="00403246" w:rsidRPr="001625C3" w:rsidDel="00706D74" w:rsidRDefault="00894701" w:rsidP="001625C3">
      <w:pPr>
        <w:pStyle w:val="Opstilling-punkttegn"/>
        <w:numPr>
          <w:ilvl w:val="0"/>
          <w:numId w:val="0"/>
        </w:numPr>
        <w:spacing w:line="240" w:lineRule="auto"/>
        <w:ind w:left="360" w:hanging="76"/>
        <w:rPr>
          <w:del w:id="167" w:author="Carsten Thure Kirkeby" w:date="2020-03-09T20:37:00Z"/>
          <w:b/>
          <w:i/>
          <w:sz w:val="24"/>
          <w:szCs w:val="24"/>
        </w:rPr>
      </w:pPr>
      <w:del w:id="168" w:author="Carsten Thure Kirkeby" w:date="2020-03-09T20:37:00Z">
        <w:r w:rsidRPr="001625C3" w:rsidDel="00706D74">
          <w:rPr>
            <w:b/>
            <w:i/>
            <w:sz w:val="24"/>
            <w:szCs w:val="24"/>
          </w:rPr>
          <w:delText xml:space="preserve">Mechanistic </w:delText>
        </w:r>
        <w:r w:rsidR="008F5741" w:rsidRPr="001625C3" w:rsidDel="00706D74">
          <w:rPr>
            <w:b/>
            <w:i/>
            <w:sz w:val="24"/>
            <w:szCs w:val="24"/>
          </w:rPr>
          <w:delText>simulation models</w:delText>
        </w:r>
      </w:del>
    </w:p>
    <w:p w14:paraId="619E3D08" w14:textId="6E245E18" w:rsidR="00F72612" w:rsidRPr="001625C3" w:rsidRDefault="00030D7B" w:rsidP="001625C3">
      <w:pPr>
        <w:pStyle w:val="Opstilling-punkttegn"/>
        <w:numPr>
          <w:ilvl w:val="0"/>
          <w:numId w:val="0"/>
        </w:numPr>
        <w:spacing w:line="240" w:lineRule="auto"/>
        <w:rPr>
          <w:sz w:val="24"/>
          <w:szCs w:val="24"/>
        </w:rPr>
      </w:pPr>
      <w:r w:rsidRPr="001625C3">
        <w:rPr>
          <w:sz w:val="24"/>
          <w:szCs w:val="24"/>
        </w:rPr>
        <w:t xml:space="preserve">Mechanistic models </w:t>
      </w:r>
      <w:r w:rsidR="00FA6BCE" w:rsidRPr="001625C3">
        <w:rPr>
          <w:sz w:val="24"/>
          <w:szCs w:val="24"/>
        </w:rPr>
        <w:t>(</w:t>
      </w:r>
      <w:r w:rsidRPr="001625C3">
        <w:rPr>
          <w:sz w:val="24"/>
          <w:szCs w:val="24"/>
        </w:rPr>
        <w:t>also known as process-driven model</w:t>
      </w:r>
      <w:r w:rsidR="00506ADD" w:rsidRPr="001625C3">
        <w:rPr>
          <w:sz w:val="24"/>
          <w:szCs w:val="24"/>
        </w:rPr>
        <w:t>s</w:t>
      </w:r>
      <w:r w:rsidR="00FA6BCE" w:rsidRPr="001625C3">
        <w:rPr>
          <w:sz w:val="24"/>
          <w:szCs w:val="24"/>
        </w:rPr>
        <w:t>)</w:t>
      </w:r>
      <w:r w:rsidR="0020659A" w:rsidRPr="001625C3">
        <w:rPr>
          <w:sz w:val="24"/>
          <w:szCs w:val="24"/>
        </w:rPr>
        <w:t xml:space="preserve"> </w:t>
      </w:r>
      <w:r w:rsidR="00FA6BCE" w:rsidRPr="001625C3">
        <w:rPr>
          <w:sz w:val="24"/>
          <w:szCs w:val="24"/>
        </w:rPr>
        <w:t xml:space="preserve">use </w:t>
      </w:r>
      <w:r w:rsidR="0020659A" w:rsidRPr="001625C3">
        <w:rPr>
          <w:sz w:val="24"/>
          <w:szCs w:val="24"/>
        </w:rPr>
        <w:t>discrete time steps</w:t>
      </w:r>
      <w:r w:rsidRPr="001625C3">
        <w:rPr>
          <w:sz w:val="24"/>
          <w:szCs w:val="24"/>
        </w:rPr>
        <w:t xml:space="preserve">. </w:t>
      </w:r>
      <w:r w:rsidR="00E1002F" w:rsidRPr="001625C3">
        <w:rPr>
          <w:sz w:val="24"/>
          <w:szCs w:val="24"/>
        </w:rPr>
        <w:t>“</w:t>
      </w:r>
      <w:r w:rsidR="0021644F" w:rsidRPr="001625C3">
        <w:rPr>
          <w:sz w:val="24"/>
          <w:szCs w:val="24"/>
        </w:rPr>
        <w:t>Mechanistic</w:t>
      </w:r>
      <w:r w:rsidR="00E1002F" w:rsidRPr="001625C3">
        <w:rPr>
          <w:sz w:val="24"/>
          <w:szCs w:val="24"/>
        </w:rPr>
        <w:t>”</w:t>
      </w:r>
      <w:r w:rsidR="0021644F" w:rsidRPr="001625C3">
        <w:rPr>
          <w:sz w:val="24"/>
          <w:szCs w:val="24"/>
        </w:rPr>
        <w:t xml:space="preserve"> </w:t>
      </w:r>
      <w:r w:rsidR="0010433B" w:rsidRPr="001625C3">
        <w:rPr>
          <w:sz w:val="24"/>
          <w:szCs w:val="24"/>
        </w:rPr>
        <w:t xml:space="preserve">can be defined as </w:t>
      </w:r>
      <w:r w:rsidR="0021644F" w:rsidRPr="001625C3">
        <w:rPr>
          <w:sz w:val="24"/>
          <w:szCs w:val="24"/>
        </w:rPr>
        <w:t>“thinking of living things as if they were machines” (</w:t>
      </w:r>
      <w:hyperlink r:id="rId11" w:history="1">
        <w:r w:rsidR="0021644F" w:rsidRPr="001625C3">
          <w:rPr>
            <w:rStyle w:val="Hyperlink"/>
            <w:color w:val="auto"/>
            <w:sz w:val="24"/>
            <w:szCs w:val="24"/>
          </w:rPr>
          <w:t>https://dictionary.cambridge.org/dictionary/english/mechanistic</w:t>
        </w:r>
      </w:hyperlink>
      <w:r w:rsidR="00506ADD" w:rsidRPr="001625C3">
        <w:rPr>
          <w:sz w:val="24"/>
          <w:szCs w:val="24"/>
        </w:rPr>
        <w:t xml:space="preserve">, accessed </w:t>
      </w:r>
      <w:r w:rsidR="00C80E89" w:rsidRPr="001625C3">
        <w:rPr>
          <w:sz w:val="24"/>
          <w:szCs w:val="24"/>
        </w:rPr>
        <w:t>16</w:t>
      </w:r>
      <w:r w:rsidR="00506ADD" w:rsidRPr="001625C3">
        <w:rPr>
          <w:sz w:val="24"/>
          <w:szCs w:val="24"/>
        </w:rPr>
        <w:t>/</w:t>
      </w:r>
      <w:r w:rsidR="00E17CBE" w:rsidRPr="001625C3">
        <w:rPr>
          <w:sz w:val="24"/>
          <w:szCs w:val="24"/>
        </w:rPr>
        <w:t>09/2019</w:t>
      </w:r>
      <w:r w:rsidR="00E622F0" w:rsidRPr="001625C3">
        <w:rPr>
          <w:sz w:val="24"/>
          <w:szCs w:val="24"/>
        </w:rPr>
        <w:t>)</w:t>
      </w:r>
      <w:r w:rsidR="0021644F" w:rsidRPr="001625C3">
        <w:rPr>
          <w:sz w:val="24"/>
          <w:szCs w:val="24"/>
        </w:rPr>
        <w:t xml:space="preserve">.  In biology, and in the context of disease </w:t>
      </w:r>
      <w:r w:rsidR="00E11B69" w:rsidRPr="001625C3">
        <w:rPr>
          <w:sz w:val="24"/>
          <w:szCs w:val="24"/>
        </w:rPr>
        <w:t>transmission</w:t>
      </w:r>
      <w:r w:rsidR="007347C6" w:rsidRPr="001625C3">
        <w:rPr>
          <w:sz w:val="24"/>
          <w:szCs w:val="24"/>
        </w:rPr>
        <w:t xml:space="preserve"> </w:t>
      </w:r>
      <w:r w:rsidR="00077682" w:rsidRPr="001625C3">
        <w:rPr>
          <w:sz w:val="24"/>
          <w:szCs w:val="24"/>
        </w:rPr>
        <w:t>model</w:t>
      </w:r>
      <w:r w:rsidR="007347C6" w:rsidRPr="001625C3">
        <w:rPr>
          <w:sz w:val="24"/>
          <w:szCs w:val="24"/>
        </w:rPr>
        <w:t>ing</w:t>
      </w:r>
      <w:r w:rsidR="0021644F" w:rsidRPr="001625C3">
        <w:rPr>
          <w:sz w:val="24"/>
          <w:szCs w:val="24"/>
        </w:rPr>
        <w:t xml:space="preserve">, these models </w:t>
      </w:r>
      <w:r w:rsidR="00781056" w:rsidRPr="001625C3">
        <w:rPr>
          <w:sz w:val="24"/>
          <w:szCs w:val="24"/>
        </w:rPr>
        <w:t xml:space="preserve">describe </w:t>
      </w:r>
      <w:r w:rsidR="0021644F" w:rsidRPr="001625C3">
        <w:rPr>
          <w:sz w:val="24"/>
          <w:szCs w:val="24"/>
        </w:rPr>
        <w:t xml:space="preserve">the </w:t>
      </w:r>
      <w:r w:rsidR="000A3609" w:rsidRPr="001625C3">
        <w:rPr>
          <w:sz w:val="24"/>
          <w:szCs w:val="24"/>
        </w:rPr>
        <w:t>processes</w:t>
      </w:r>
      <w:r w:rsidR="00781056" w:rsidRPr="001625C3">
        <w:rPr>
          <w:sz w:val="24"/>
          <w:szCs w:val="24"/>
        </w:rPr>
        <w:t xml:space="preserve"> and </w:t>
      </w:r>
      <w:r w:rsidR="000A3609" w:rsidRPr="001625C3">
        <w:rPr>
          <w:sz w:val="24"/>
          <w:szCs w:val="24"/>
        </w:rPr>
        <w:t>mechanisms of</w:t>
      </w:r>
      <w:r w:rsidR="0021644F" w:rsidRPr="001625C3">
        <w:rPr>
          <w:sz w:val="24"/>
          <w:szCs w:val="24"/>
        </w:rPr>
        <w:t xml:space="preserve"> </w:t>
      </w:r>
      <w:r w:rsidR="00781056" w:rsidRPr="001625C3">
        <w:rPr>
          <w:sz w:val="24"/>
          <w:szCs w:val="24"/>
        </w:rPr>
        <w:t xml:space="preserve">disease </w:t>
      </w:r>
      <w:r w:rsidR="00E11B69" w:rsidRPr="001625C3">
        <w:rPr>
          <w:sz w:val="24"/>
          <w:szCs w:val="24"/>
        </w:rPr>
        <w:t>transmission</w:t>
      </w:r>
      <w:r w:rsidR="000A3609" w:rsidRPr="001625C3">
        <w:rPr>
          <w:sz w:val="24"/>
          <w:szCs w:val="24"/>
        </w:rPr>
        <w:t xml:space="preserve"> </w:t>
      </w:r>
      <w:r w:rsidR="00280DCC" w:rsidRPr="001625C3">
        <w:rPr>
          <w:sz w:val="24"/>
          <w:szCs w:val="24"/>
        </w:rPr>
        <w:t>between</w:t>
      </w:r>
      <w:r w:rsidR="000A3609" w:rsidRPr="001625C3">
        <w:rPr>
          <w:sz w:val="24"/>
          <w:szCs w:val="24"/>
        </w:rPr>
        <w:t xml:space="preserve"> unit</w:t>
      </w:r>
      <w:r w:rsidR="00280DCC" w:rsidRPr="001625C3">
        <w:rPr>
          <w:sz w:val="24"/>
          <w:szCs w:val="24"/>
        </w:rPr>
        <w:t>s</w:t>
      </w:r>
      <w:r w:rsidR="000A3609" w:rsidRPr="001625C3">
        <w:rPr>
          <w:sz w:val="24"/>
          <w:szCs w:val="24"/>
        </w:rPr>
        <w:t xml:space="preserve"> (</w:t>
      </w:r>
      <w:proofErr w:type="spellStart"/>
      <w:r w:rsidR="00625DA5" w:rsidRPr="001625C3">
        <w:rPr>
          <w:sz w:val="24"/>
          <w:szCs w:val="24"/>
        </w:rPr>
        <w:t>Smieszek</w:t>
      </w:r>
      <w:proofErr w:type="spellEnd"/>
      <w:r w:rsidR="00625DA5" w:rsidRPr="001625C3">
        <w:rPr>
          <w:sz w:val="24"/>
          <w:szCs w:val="24"/>
        </w:rPr>
        <w:t>, 2009</w:t>
      </w:r>
      <w:r w:rsidR="000A3609" w:rsidRPr="001625C3">
        <w:rPr>
          <w:sz w:val="24"/>
          <w:szCs w:val="24"/>
        </w:rPr>
        <w:t>)</w:t>
      </w:r>
      <w:r w:rsidR="0021644F" w:rsidRPr="001625C3">
        <w:rPr>
          <w:sz w:val="24"/>
          <w:szCs w:val="24"/>
        </w:rPr>
        <w:t xml:space="preserve">. </w:t>
      </w:r>
      <w:r w:rsidR="00D269F3" w:rsidRPr="001625C3">
        <w:rPr>
          <w:sz w:val="24"/>
          <w:szCs w:val="24"/>
        </w:rPr>
        <w:t xml:space="preserve">Mechanistic </w:t>
      </w:r>
      <w:r w:rsidR="000A3609" w:rsidRPr="001625C3">
        <w:rPr>
          <w:sz w:val="24"/>
          <w:szCs w:val="24"/>
        </w:rPr>
        <w:t xml:space="preserve">models are </w:t>
      </w:r>
      <w:r w:rsidR="00A87DB6" w:rsidRPr="001625C3">
        <w:rPr>
          <w:sz w:val="24"/>
          <w:szCs w:val="24"/>
        </w:rPr>
        <w:t>useful</w:t>
      </w:r>
      <w:r w:rsidR="00625DA5" w:rsidRPr="001625C3">
        <w:rPr>
          <w:sz w:val="24"/>
          <w:szCs w:val="24"/>
        </w:rPr>
        <w:t xml:space="preserve"> in the veterinary field</w:t>
      </w:r>
      <w:r w:rsidR="00280DCC" w:rsidRPr="001625C3">
        <w:rPr>
          <w:sz w:val="24"/>
          <w:szCs w:val="24"/>
        </w:rPr>
        <w:t xml:space="preserve"> because they simulate </w:t>
      </w:r>
      <w:r w:rsidR="00DB5C95" w:rsidRPr="001625C3">
        <w:rPr>
          <w:sz w:val="24"/>
          <w:szCs w:val="24"/>
        </w:rPr>
        <w:t>disease transmission</w:t>
      </w:r>
      <w:r w:rsidR="00280DCC" w:rsidRPr="001625C3">
        <w:rPr>
          <w:sz w:val="24"/>
          <w:szCs w:val="24"/>
        </w:rPr>
        <w:t xml:space="preserve"> heterogeneity between pairs of units</w:t>
      </w:r>
      <w:r w:rsidR="0020659A" w:rsidRPr="001625C3">
        <w:rPr>
          <w:sz w:val="24"/>
          <w:szCs w:val="24"/>
        </w:rPr>
        <w:t xml:space="preserve"> of interest</w:t>
      </w:r>
      <w:r w:rsidR="00625DA5" w:rsidRPr="001625C3">
        <w:rPr>
          <w:sz w:val="24"/>
          <w:szCs w:val="24"/>
        </w:rPr>
        <w:t xml:space="preserve">. </w:t>
      </w:r>
      <w:r w:rsidR="006B10D2" w:rsidRPr="001625C3">
        <w:rPr>
          <w:sz w:val="24"/>
          <w:szCs w:val="24"/>
        </w:rPr>
        <w:t>T</w:t>
      </w:r>
      <w:r w:rsidR="0020659A" w:rsidRPr="001625C3">
        <w:rPr>
          <w:sz w:val="24"/>
          <w:szCs w:val="24"/>
        </w:rPr>
        <w:t xml:space="preserve">he units of interest in </w:t>
      </w:r>
      <w:r w:rsidR="00863DC4" w:rsidRPr="001625C3">
        <w:rPr>
          <w:sz w:val="24"/>
          <w:szCs w:val="24"/>
        </w:rPr>
        <w:lastRenderedPageBreak/>
        <w:t xml:space="preserve">MSMs </w:t>
      </w:r>
      <w:r w:rsidR="008F28F1" w:rsidRPr="001625C3">
        <w:rPr>
          <w:sz w:val="24"/>
          <w:szCs w:val="24"/>
        </w:rPr>
        <w:t xml:space="preserve">represent </w:t>
      </w:r>
      <w:r w:rsidR="006B10D2" w:rsidRPr="001625C3">
        <w:rPr>
          <w:sz w:val="24"/>
          <w:szCs w:val="24"/>
        </w:rPr>
        <w:t xml:space="preserve">discrete entities, such as </w:t>
      </w:r>
      <w:r w:rsidR="0020659A" w:rsidRPr="001625C3">
        <w:rPr>
          <w:sz w:val="24"/>
          <w:szCs w:val="24"/>
        </w:rPr>
        <w:t>herds</w:t>
      </w:r>
      <w:r w:rsidR="0087760B" w:rsidRPr="001625C3">
        <w:rPr>
          <w:sz w:val="24"/>
          <w:szCs w:val="24"/>
        </w:rPr>
        <w:t xml:space="preserve"> or individual</w:t>
      </w:r>
      <w:r w:rsidR="006B10D2" w:rsidRPr="001625C3">
        <w:rPr>
          <w:sz w:val="24"/>
          <w:szCs w:val="24"/>
        </w:rPr>
        <w:t xml:space="preserve"> animal</w:t>
      </w:r>
      <w:r w:rsidR="00C20440" w:rsidRPr="001625C3">
        <w:rPr>
          <w:sz w:val="24"/>
          <w:szCs w:val="24"/>
        </w:rPr>
        <w:t>s</w:t>
      </w:r>
      <w:r w:rsidR="0087760B" w:rsidRPr="001625C3">
        <w:rPr>
          <w:sz w:val="24"/>
          <w:szCs w:val="24"/>
        </w:rPr>
        <w:t xml:space="preserve">. </w:t>
      </w:r>
      <w:r w:rsidR="00065AD1" w:rsidRPr="001625C3">
        <w:rPr>
          <w:sz w:val="24"/>
          <w:szCs w:val="24"/>
        </w:rPr>
        <w:t>The advantage of such models is that the individuals</w:t>
      </w:r>
      <w:r w:rsidR="00666809" w:rsidRPr="001625C3">
        <w:rPr>
          <w:sz w:val="24"/>
          <w:szCs w:val="24"/>
        </w:rPr>
        <w:t xml:space="preserve"> can have </w:t>
      </w:r>
      <w:r w:rsidR="00E03CC6" w:rsidRPr="001625C3">
        <w:rPr>
          <w:sz w:val="24"/>
          <w:szCs w:val="24"/>
        </w:rPr>
        <w:t>their</w:t>
      </w:r>
      <w:r w:rsidR="00666809" w:rsidRPr="001625C3">
        <w:rPr>
          <w:sz w:val="24"/>
          <w:szCs w:val="24"/>
        </w:rPr>
        <w:t xml:space="preserve"> own properties</w:t>
      </w:r>
      <w:r w:rsidR="00065AD1" w:rsidRPr="001625C3">
        <w:rPr>
          <w:sz w:val="24"/>
          <w:szCs w:val="24"/>
        </w:rPr>
        <w:t xml:space="preserve"> that can influence disease transmission, detection or control</w:t>
      </w:r>
      <w:r w:rsidR="00666809" w:rsidRPr="001625C3">
        <w:rPr>
          <w:sz w:val="24"/>
          <w:szCs w:val="24"/>
        </w:rPr>
        <w:t xml:space="preserve">. </w:t>
      </w:r>
      <w:r w:rsidR="00E03CC6" w:rsidRPr="001625C3">
        <w:rPr>
          <w:sz w:val="24"/>
          <w:szCs w:val="24"/>
        </w:rPr>
        <w:t xml:space="preserve">For example, in a model of </w:t>
      </w:r>
      <w:r w:rsidR="00E006E1" w:rsidRPr="001625C3">
        <w:rPr>
          <w:sz w:val="24"/>
          <w:szCs w:val="24"/>
        </w:rPr>
        <w:t>foot-and-mouth disease (</w:t>
      </w:r>
      <w:r w:rsidR="00E03CC6" w:rsidRPr="001625C3">
        <w:rPr>
          <w:sz w:val="24"/>
          <w:szCs w:val="24"/>
        </w:rPr>
        <w:t>FMD</w:t>
      </w:r>
      <w:r w:rsidR="00E006E1" w:rsidRPr="001625C3">
        <w:rPr>
          <w:sz w:val="24"/>
          <w:szCs w:val="24"/>
        </w:rPr>
        <w:t>)</w:t>
      </w:r>
      <w:r w:rsidR="00E03CC6" w:rsidRPr="001625C3">
        <w:rPr>
          <w:sz w:val="24"/>
          <w:szCs w:val="24"/>
        </w:rPr>
        <w:t xml:space="preserve">, an individual herd might be </w:t>
      </w:r>
      <w:r w:rsidR="00E006E1" w:rsidRPr="001625C3">
        <w:rPr>
          <w:sz w:val="24"/>
          <w:szCs w:val="24"/>
        </w:rPr>
        <w:t xml:space="preserve">predominantly </w:t>
      </w:r>
      <w:r w:rsidR="00E03CC6" w:rsidRPr="001625C3">
        <w:rPr>
          <w:sz w:val="24"/>
          <w:szCs w:val="24"/>
        </w:rPr>
        <w:t>sheep or cattle</w:t>
      </w:r>
      <w:r w:rsidR="00E006E1" w:rsidRPr="001625C3">
        <w:rPr>
          <w:sz w:val="24"/>
          <w:szCs w:val="24"/>
        </w:rPr>
        <w:t>,</w:t>
      </w:r>
      <w:r w:rsidR="00E03CC6" w:rsidRPr="001625C3">
        <w:rPr>
          <w:sz w:val="24"/>
          <w:szCs w:val="24"/>
        </w:rPr>
        <w:t xml:space="preserve"> which might influence disease susceptibility and transmission at the herd level </w:t>
      </w:r>
      <w:r w:rsidR="00124009" w:rsidRPr="001625C3">
        <w:rPr>
          <w:sz w:val="24"/>
          <w:szCs w:val="24"/>
        </w:rPr>
        <w:t xml:space="preserve">and be important to incorporate in a model </w:t>
      </w:r>
      <w:r w:rsidR="00E03CC6" w:rsidRPr="001625C3">
        <w:rPr>
          <w:sz w:val="24"/>
          <w:szCs w:val="24"/>
        </w:rPr>
        <w:t>(</w:t>
      </w:r>
      <w:proofErr w:type="spellStart"/>
      <w:r w:rsidR="00001907" w:rsidRPr="001625C3">
        <w:rPr>
          <w:sz w:val="24"/>
          <w:szCs w:val="24"/>
        </w:rPr>
        <w:t>Mardones</w:t>
      </w:r>
      <w:proofErr w:type="spellEnd"/>
      <w:r w:rsidR="00001907" w:rsidRPr="001625C3">
        <w:rPr>
          <w:sz w:val="24"/>
          <w:szCs w:val="24"/>
        </w:rPr>
        <w:t xml:space="preserve"> </w:t>
      </w:r>
      <w:r w:rsidR="002B00B4" w:rsidRPr="001625C3">
        <w:rPr>
          <w:sz w:val="24"/>
          <w:szCs w:val="24"/>
        </w:rPr>
        <w:t>et al.,</w:t>
      </w:r>
      <w:r w:rsidR="00BA2A05" w:rsidRPr="001625C3">
        <w:rPr>
          <w:sz w:val="24"/>
          <w:szCs w:val="24"/>
        </w:rPr>
        <w:t xml:space="preserve"> </w:t>
      </w:r>
      <w:r w:rsidR="00001907" w:rsidRPr="001625C3">
        <w:rPr>
          <w:sz w:val="24"/>
          <w:szCs w:val="24"/>
        </w:rPr>
        <w:t>2010</w:t>
      </w:r>
      <w:r w:rsidR="003654B5" w:rsidRPr="001625C3">
        <w:rPr>
          <w:sz w:val="24"/>
          <w:szCs w:val="24"/>
        </w:rPr>
        <w:t>;</w:t>
      </w:r>
      <w:r w:rsidR="00124009" w:rsidRPr="001625C3">
        <w:rPr>
          <w:sz w:val="24"/>
          <w:szCs w:val="24"/>
        </w:rPr>
        <w:t xml:space="preserve"> </w:t>
      </w:r>
      <w:r w:rsidR="00FA5BF7" w:rsidRPr="001625C3">
        <w:rPr>
          <w:sz w:val="24"/>
          <w:szCs w:val="24"/>
        </w:rPr>
        <w:t xml:space="preserve">Ward et al., 2009). </w:t>
      </w:r>
      <w:r w:rsidR="00E03CC6" w:rsidRPr="001625C3">
        <w:rPr>
          <w:sz w:val="24"/>
          <w:szCs w:val="24"/>
        </w:rPr>
        <w:t xml:space="preserve">In another example in which rabies transmission is </w:t>
      </w:r>
      <w:r w:rsidR="00077682" w:rsidRPr="001625C3">
        <w:rPr>
          <w:sz w:val="24"/>
          <w:szCs w:val="24"/>
        </w:rPr>
        <w:t>model</w:t>
      </w:r>
      <w:r w:rsidR="00E03CC6" w:rsidRPr="001625C3">
        <w:rPr>
          <w:sz w:val="24"/>
          <w:szCs w:val="24"/>
        </w:rPr>
        <w:t>ed, individual dogs were assigned roaming char</w:t>
      </w:r>
      <w:r w:rsidR="001E6FEF" w:rsidRPr="001625C3">
        <w:rPr>
          <w:sz w:val="24"/>
          <w:szCs w:val="24"/>
        </w:rPr>
        <w:t>ac</w:t>
      </w:r>
      <w:r w:rsidR="00E03CC6" w:rsidRPr="001625C3">
        <w:rPr>
          <w:sz w:val="24"/>
          <w:szCs w:val="24"/>
        </w:rPr>
        <w:t>t</w:t>
      </w:r>
      <w:r w:rsidR="001E6FEF" w:rsidRPr="001625C3">
        <w:rPr>
          <w:sz w:val="24"/>
          <w:szCs w:val="24"/>
        </w:rPr>
        <w:t>er</w:t>
      </w:r>
      <w:r w:rsidR="00E03CC6" w:rsidRPr="001625C3">
        <w:rPr>
          <w:sz w:val="24"/>
          <w:szCs w:val="24"/>
        </w:rPr>
        <w:t>ist</w:t>
      </w:r>
      <w:r w:rsidR="001E6FEF" w:rsidRPr="001625C3">
        <w:rPr>
          <w:sz w:val="24"/>
          <w:szCs w:val="24"/>
        </w:rPr>
        <w:t>i</w:t>
      </w:r>
      <w:r w:rsidR="00E03CC6" w:rsidRPr="001625C3">
        <w:rPr>
          <w:sz w:val="24"/>
          <w:szCs w:val="24"/>
        </w:rPr>
        <w:t xml:space="preserve">cs that influenced their contacts with other dogs (Hudson </w:t>
      </w:r>
      <w:r w:rsidR="002B00B4" w:rsidRPr="001625C3">
        <w:rPr>
          <w:sz w:val="24"/>
          <w:szCs w:val="24"/>
        </w:rPr>
        <w:t>et al.,</w:t>
      </w:r>
      <w:r w:rsidR="00BA2A05" w:rsidRPr="001625C3">
        <w:rPr>
          <w:sz w:val="24"/>
          <w:szCs w:val="24"/>
        </w:rPr>
        <w:t xml:space="preserve"> </w:t>
      </w:r>
      <w:r w:rsidR="00CC2D85" w:rsidRPr="001625C3">
        <w:rPr>
          <w:sz w:val="24"/>
          <w:szCs w:val="24"/>
        </w:rPr>
        <w:t>2019</w:t>
      </w:r>
      <w:r w:rsidR="00E03CC6" w:rsidRPr="001625C3">
        <w:rPr>
          <w:sz w:val="24"/>
          <w:szCs w:val="24"/>
        </w:rPr>
        <w:t xml:space="preserve">). </w:t>
      </w:r>
      <w:r w:rsidR="00D05CE6" w:rsidRPr="001625C3">
        <w:rPr>
          <w:sz w:val="24"/>
          <w:szCs w:val="24"/>
        </w:rPr>
        <w:t>The</w:t>
      </w:r>
      <w:r w:rsidR="00666809" w:rsidRPr="001625C3">
        <w:rPr>
          <w:sz w:val="24"/>
          <w:szCs w:val="24"/>
        </w:rPr>
        <w:t>se models</w:t>
      </w:r>
      <w:r w:rsidR="00D05CE6" w:rsidRPr="001625C3">
        <w:rPr>
          <w:sz w:val="24"/>
          <w:szCs w:val="24"/>
        </w:rPr>
        <w:t xml:space="preserve"> </w:t>
      </w:r>
      <w:r w:rsidR="00E03CC6" w:rsidRPr="001625C3">
        <w:rPr>
          <w:sz w:val="24"/>
          <w:szCs w:val="24"/>
        </w:rPr>
        <w:t xml:space="preserve">can all be </w:t>
      </w:r>
      <w:r w:rsidR="00D05CE6" w:rsidRPr="001625C3">
        <w:rPr>
          <w:sz w:val="24"/>
          <w:szCs w:val="24"/>
        </w:rPr>
        <w:t xml:space="preserve">referred to as </w:t>
      </w:r>
      <w:r w:rsidR="001E6FEF" w:rsidRPr="001625C3">
        <w:rPr>
          <w:i/>
          <w:sz w:val="24"/>
          <w:szCs w:val="24"/>
        </w:rPr>
        <w:t>i</w:t>
      </w:r>
      <w:r w:rsidR="00D05CE6" w:rsidRPr="001625C3">
        <w:rPr>
          <w:i/>
          <w:sz w:val="24"/>
          <w:szCs w:val="24"/>
        </w:rPr>
        <w:t>ndividual-based models</w:t>
      </w:r>
      <w:r w:rsidR="00D05CE6" w:rsidRPr="001625C3">
        <w:rPr>
          <w:sz w:val="24"/>
          <w:szCs w:val="24"/>
        </w:rPr>
        <w:t xml:space="preserve"> </w:t>
      </w:r>
      <w:r w:rsidR="00D05CE6" w:rsidRPr="001625C3">
        <w:rPr>
          <w:i/>
          <w:sz w:val="24"/>
          <w:szCs w:val="24"/>
        </w:rPr>
        <w:t>(IBM</w:t>
      </w:r>
      <w:r w:rsidR="00FA5BF7" w:rsidRPr="001625C3">
        <w:rPr>
          <w:i/>
          <w:sz w:val="24"/>
          <w:szCs w:val="24"/>
        </w:rPr>
        <w:t>s</w:t>
      </w:r>
      <w:ins w:id="169" w:author="Carsten Thure Kirkeby" w:date="2020-03-10T07:07:00Z">
        <w:r w:rsidR="0040366C" w:rsidRPr="0040366C">
          <w:rPr>
            <w:sz w:val="24"/>
            <w:szCs w:val="24"/>
            <w:rPrChange w:id="170" w:author="Carsten Thure Kirkeby" w:date="2020-03-10T07:07:00Z">
              <w:rPr>
                <w:i/>
                <w:sz w:val="24"/>
                <w:szCs w:val="24"/>
              </w:rPr>
            </w:rPrChange>
          </w:rPr>
          <w:t xml:space="preserve">, </w:t>
        </w:r>
        <w:r w:rsidR="0040366C">
          <w:rPr>
            <w:sz w:val="24"/>
            <w:szCs w:val="24"/>
          </w:rPr>
          <w:t>or Individual-level models, ILM (</w:t>
        </w:r>
        <w:proofErr w:type="spellStart"/>
        <w:r w:rsidR="0040366C">
          <w:rPr>
            <w:sz w:val="24"/>
            <w:szCs w:val="24"/>
          </w:rPr>
          <w:t>Mahsin</w:t>
        </w:r>
        <w:proofErr w:type="spellEnd"/>
        <w:r w:rsidR="0040366C">
          <w:rPr>
            <w:sz w:val="24"/>
            <w:szCs w:val="24"/>
          </w:rPr>
          <w:t xml:space="preserve"> et al. 2019)</w:t>
        </w:r>
      </w:ins>
      <w:r w:rsidR="00D05CE6" w:rsidRPr="001625C3">
        <w:rPr>
          <w:i/>
          <w:sz w:val="24"/>
          <w:szCs w:val="24"/>
        </w:rPr>
        <w:t>)</w:t>
      </w:r>
      <w:r w:rsidR="00E03CC6" w:rsidRPr="001625C3">
        <w:rPr>
          <w:i/>
          <w:sz w:val="24"/>
          <w:szCs w:val="24"/>
        </w:rPr>
        <w:t>,</w:t>
      </w:r>
      <w:r w:rsidR="00D05CE6" w:rsidRPr="001625C3">
        <w:rPr>
          <w:sz w:val="24"/>
          <w:szCs w:val="24"/>
        </w:rPr>
        <w:t xml:space="preserve"> </w:t>
      </w:r>
      <w:r w:rsidR="006934CB" w:rsidRPr="001625C3">
        <w:rPr>
          <w:sz w:val="24"/>
          <w:szCs w:val="24"/>
        </w:rPr>
        <w:t xml:space="preserve">but </w:t>
      </w:r>
      <w:r w:rsidR="00E03CC6" w:rsidRPr="001625C3">
        <w:rPr>
          <w:sz w:val="24"/>
          <w:szCs w:val="24"/>
        </w:rPr>
        <w:t>some are also</w:t>
      </w:r>
      <w:r w:rsidR="00666809" w:rsidRPr="001625C3">
        <w:rPr>
          <w:sz w:val="24"/>
          <w:szCs w:val="24"/>
        </w:rPr>
        <w:t xml:space="preserve"> </w:t>
      </w:r>
      <w:r w:rsidR="001E6FEF" w:rsidRPr="001625C3">
        <w:rPr>
          <w:i/>
          <w:sz w:val="24"/>
          <w:szCs w:val="24"/>
        </w:rPr>
        <w:t>a</w:t>
      </w:r>
      <w:r w:rsidR="006B56EE" w:rsidRPr="001625C3">
        <w:rPr>
          <w:i/>
          <w:sz w:val="24"/>
          <w:szCs w:val="24"/>
        </w:rPr>
        <w:t>gent-based models (ABM</w:t>
      </w:r>
      <w:r w:rsidR="00FA5BF7" w:rsidRPr="001625C3">
        <w:rPr>
          <w:i/>
          <w:sz w:val="24"/>
          <w:szCs w:val="24"/>
        </w:rPr>
        <w:t>s</w:t>
      </w:r>
      <w:r w:rsidR="006B56EE" w:rsidRPr="001625C3">
        <w:rPr>
          <w:i/>
          <w:sz w:val="24"/>
          <w:szCs w:val="24"/>
        </w:rPr>
        <w:t>)</w:t>
      </w:r>
      <w:r w:rsidR="006B56EE" w:rsidRPr="001625C3">
        <w:rPr>
          <w:sz w:val="24"/>
          <w:szCs w:val="24"/>
        </w:rPr>
        <w:t xml:space="preserve">. </w:t>
      </w:r>
      <w:r w:rsidR="00E76963" w:rsidRPr="001625C3">
        <w:rPr>
          <w:sz w:val="24"/>
          <w:szCs w:val="24"/>
        </w:rPr>
        <w:t xml:space="preserve">Both </w:t>
      </w:r>
      <w:r w:rsidR="001E6FEF" w:rsidRPr="001625C3">
        <w:rPr>
          <w:sz w:val="24"/>
          <w:szCs w:val="24"/>
        </w:rPr>
        <w:t>are mechanistic and model</w:t>
      </w:r>
      <w:r w:rsidR="006B56EE" w:rsidRPr="001625C3">
        <w:rPr>
          <w:sz w:val="24"/>
          <w:szCs w:val="24"/>
        </w:rPr>
        <w:t xml:space="preserve"> the individuals </w:t>
      </w:r>
      <w:r w:rsidR="006934CB" w:rsidRPr="001625C3">
        <w:rPr>
          <w:sz w:val="24"/>
          <w:szCs w:val="24"/>
        </w:rPr>
        <w:t>with</w:t>
      </w:r>
      <w:r w:rsidR="006B56EE" w:rsidRPr="001625C3">
        <w:rPr>
          <w:sz w:val="24"/>
          <w:szCs w:val="24"/>
        </w:rPr>
        <w:t xml:space="preserve">in the </w:t>
      </w:r>
      <w:r w:rsidR="00F047FA" w:rsidRPr="001625C3">
        <w:rPr>
          <w:sz w:val="24"/>
          <w:szCs w:val="24"/>
        </w:rPr>
        <w:t>system</w:t>
      </w:r>
      <w:r w:rsidR="00FA5BF7" w:rsidRPr="001625C3">
        <w:rPr>
          <w:sz w:val="24"/>
          <w:szCs w:val="24"/>
        </w:rPr>
        <w:t>;</w:t>
      </w:r>
      <w:r w:rsidR="00E76963" w:rsidRPr="001625C3">
        <w:rPr>
          <w:sz w:val="24"/>
          <w:szCs w:val="24"/>
        </w:rPr>
        <w:t xml:space="preserve"> </w:t>
      </w:r>
      <w:r w:rsidR="00FA5BF7" w:rsidRPr="001625C3">
        <w:rPr>
          <w:sz w:val="24"/>
          <w:szCs w:val="24"/>
        </w:rPr>
        <w:t xml:space="preserve">however, </w:t>
      </w:r>
      <w:r w:rsidR="00E76963" w:rsidRPr="001625C3">
        <w:rPr>
          <w:sz w:val="24"/>
          <w:szCs w:val="24"/>
        </w:rPr>
        <w:t>ABM</w:t>
      </w:r>
      <w:r w:rsidR="00FA5BF7" w:rsidRPr="001625C3">
        <w:rPr>
          <w:sz w:val="24"/>
          <w:szCs w:val="24"/>
        </w:rPr>
        <w:t>s</w:t>
      </w:r>
      <w:r w:rsidR="00E76963" w:rsidRPr="001625C3">
        <w:rPr>
          <w:sz w:val="24"/>
          <w:szCs w:val="24"/>
        </w:rPr>
        <w:t xml:space="preserve"> simulate</w:t>
      </w:r>
      <w:r w:rsidR="00B91E94" w:rsidRPr="001625C3">
        <w:rPr>
          <w:sz w:val="24"/>
          <w:szCs w:val="24"/>
        </w:rPr>
        <w:t xml:space="preserve"> </w:t>
      </w:r>
      <w:r w:rsidR="00FA5BF7" w:rsidRPr="001625C3">
        <w:rPr>
          <w:sz w:val="24"/>
          <w:szCs w:val="24"/>
        </w:rPr>
        <w:t xml:space="preserve">contact </w:t>
      </w:r>
      <w:r w:rsidR="00442F68" w:rsidRPr="001625C3">
        <w:rPr>
          <w:sz w:val="24"/>
          <w:szCs w:val="24"/>
        </w:rPr>
        <w:sym w:font="Symbol" w:char="F02D"/>
      </w:r>
      <w:r w:rsidR="00442F68" w:rsidRPr="001625C3">
        <w:rPr>
          <w:sz w:val="24"/>
          <w:szCs w:val="24"/>
        </w:rPr>
        <w:t xml:space="preserve"> </w:t>
      </w:r>
      <w:r w:rsidR="00FA5BF7" w:rsidRPr="001625C3">
        <w:rPr>
          <w:sz w:val="24"/>
          <w:szCs w:val="24"/>
        </w:rPr>
        <w:t xml:space="preserve">and hence </w:t>
      </w:r>
      <w:r w:rsidR="00DB5C95" w:rsidRPr="001625C3">
        <w:rPr>
          <w:sz w:val="24"/>
          <w:szCs w:val="24"/>
        </w:rPr>
        <w:t>disease transmission</w:t>
      </w:r>
      <w:r w:rsidR="002A7389" w:rsidRPr="001625C3">
        <w:rPr>
          <w:sz w:val="24"/>
          <w:szCs w:val="24"/>
        </w:rPr>
        <w:t xml:space="preserve"> </w:t>
      </w:r>
      <w:r w:rsidR="00442F68" w:rsidRPr="001625C3">
        <w:rPr>
          <w:sz w:val="24"/>
          <w:szCs w:val="24"/>
        </w:rPr>
        <w:sym w:font="Symbol" w:char="F02D"/>
      </w:r>
      <w:r w:rsidR="00442F68" w:rsidRPr="001625C3">
        <w:rPr>
          <w:sz w:val="24"/>
          <w:szCs w:val="24"/>
        </w:rPr>
        <w:t xml:space="preserve"> </w:t>
      </w:r>
      <w:r w:rsidR="00B91E94" w:rsidRPr="001625C3">
        <w:rPr>
          <w:sz w:val="24"/>
          <w:szCs w:val="24"/>
        </w:rPr>
        <w:t xml:space="preserve">between </w:t>
      </w:r>
      <w:r w:rsidR="001E6FEF" w:rsidRPr="001625C3">
        <w:rPr>
          <w:sz w:val="24"/>
          <w:szCs w:val="24"/>
        </w:rPr>
        <w:t xml:space="preserve">explicit pairs of </w:t>
      </w:r>
      <w:r w:rsidR="00B91E94" w:rsidRPr="001625C3">
        <w:rPr>
          <w:sz w:val="24"/>
          <w:szCs w:val="24"/>
        </w:rPr>
        <w:t>individual</w:t>
      </w:r>
      <w:r w:rsidR="00A72791" w:rsidRPr="001625C3">
        <w:rPr>
          <w:sz w:val="24"/>
          <w:szCs w:val="24"/>
        </w:rPr>
        <w:t>s</w:t>
      </w:r>
      <w:r w:rsidR="00FA5BF7" w:rsidRPr="001625C3">
        <w:rPr>
          <w:sz w:val="24"/>
          <w:szCs w:val="24"/>
        </w:rPr>
        <w:t>.</w:t>
      </w:r>
      <w:r w:rsidR="00152555" w:rsidRPr="001625C3">
        <w:rPr>
          <w:sz w:val="24"/>
          <w:szCs w:val="24"/>
        </w:rPr>
        <w:t xml:space="preserve"> T</w:t>
      </w:r>
      <w:r w:rsidR="002A7389" w:rsidRPr="001625C3">
        <w:rPr>
          <w:sz w:val="24"/>
          <w:szCs w:val="24"/>
        </w:rPr>
        <w:t xml:space="preserve">hus </w:t>
      </w:r>
      <w:r w:rsidR="00F44F74" w:rsidRPr="001625C3">
        <w:rPr>
          <w:sz w:val="24"/>
          <w:szCs w:val="24"/>
        </w:rPr>
        <w:t xml:space="preserve">the agents (individuals) in the model interact with each other, which </w:t>
      </w:r>
      <w:r w:rsidR="000D3866" w:rsidRPr="001625C3">
        <w:rPr>
          <w:sz w:val="24"/>
          <w:szCs w:val="24"/>
        </w:rPr>
        <w:t>includ</w:t>
      </w:r>
      <w:r w:rsidR="00F44F74" w:rsidRPr="001625C3">
        <w:rPr>
          <w:sz w:val="24"/>
          <w:szCs w:val="24"/>
        </w:rPr>
        <w:t>es</w:t>
      </w:r>
      <w:r w:rsidR="000D3866" w:rsidRPr="001625C3">
        <w:rPr>
          <w:sz w:val="24"/>
          <w:szCs w:val="24"/>
        </w:rPr>
        <w:t xml:space="preserve"> the inherent heterogeneity between each pair by representing </w:t>
      </w:r>
      <w:r w:rsidR="002A7389" w:rsidRPr="001625C3">
        <w:rPr>
          <w:sz w:val="24"/>
          <w:szCs w:val="24"/>
        </w:rPr>
        <w:t xml:space="preserve">the individuals in </w:t>
      </w:r>
      <w:r w:rsidR="00F44F74" w:rsidRPr="001625C3">
        <w:rPr>
          <w:sz w:val="24"/>
          <w:szCs w:val="24"/>
        </w:rPr>
        <w:t xml:space="preserve">both </w:t>
      </w:r>
      <w:r w:rsidR="002A7389" w:rsidRPr="001625C3">
        <w:rPr>
          <w:sz w:val="24"/>
          <w:szCs w:val="24"/>
        </w:rPr>
        <w:t>space and time</w:t>
      </w:r>
      <w:r w:rsidR="003B70CD" w:rsidRPr="001625C3">
        <w:rPr>
          <w:sz w:val="24"/>
          <w:szCs w:val="24"/>
        </w:rPr>
        <w:t>. ABM</w:t>
      </w:r>
      <w:r w:rsidR="000D3866" w:rsidRPr="001625C3">
        <w:rPr>
          <w:sz w:val="24"/>
          <w:szCs w:val="24"/>
        </w:rPr>
        <w:t>s</w:t>
      </w:r>
      <w:r w:rsidR="003B70CD" w:rsidRPr="001625C3">
        <w:rPr>
          <w:sz w:val="24"/>
          <w:szCs w:val="24"/>
        </w:rPr>
        <w:t xml:space="preserve"> often include explicit movement of animals</w:t>
      </w:r>
      <w:r w:rsidR="009971E2" w:rsidRPr="001625C3">
        <w:rPr>
          <w:sz w:val="24"/>
          <w:szCs w:val="24"/>
        </w:rPr>
        <w:t xml:space="preserve"> and</w:t>
      </w:r>
      <w:r w:rsidR="003B70CD" w:rsidRPr="001625C3">
        <w:rPr>
          <w:sz w:val="24"/>
          <w:szCs w:val="24"/>
        </w:rPr>
        <w:t xml:space="preserve"> </w:t>
      </w:r>
      <w:r w:rsidR="009971E2" w:rsidRPr="001625C3">
        <w:rPr>
          <w:sz w:val="24"/>
          <w:szCs w:val="24"/>
        </w:rPr>
        <w:t xml:space="preserve">can therefore </w:t>
      </w:r>
      <w:r w:rsidR="00F44F74" w:rsidRPr="001625C3">
        <w:rPr>
          <w:sz w:val="24"/>
          <w:szCs w:val="24"/>
        </w:rPr>
        <w:t xml:space="preserve">model </w:t>
      </w:r>
      <w:r w:rsidR="009971E2" w:rsidRPr="001625C3">
        <w:rPr>
          <w:sz w:val="24"/>
          <w:szCs w:val="24"/>
        </w:rPr>
        <w:t xml:space="preserve">heterogeneity in the population contact structure in great detail </w:t>
      </w:r>
      <w:r w:rsidR="003B70CD" w:rsidRPr="001625C3">
        <w:rPr>
          <w:sz w:val="24"/>
          <w:szCs w:val="24"/>
        </w:rPr>
        <w:t>(Tang and Be</w:t>
      </w:r>
      <w:r w:rsidR="00F44F74" w:rsidRPr="001625C3">
        <w:rPr>
          <w:sz w:val="24"/>
          <w:szCs w:val="24"/>
        </w:rPr>
        <w:t>n</w:t>
      </w:r>
      <w:r w:rsidR="003B70CD" w:rsidRPr="001625C3">
        <w:rPr>
          <w:sz w:val="24"/>
          <w:szCs w:val="24"/>
        </w:rPr>
        <w:t>net, 2010)</w:t>
      </w:r>
      <w:r w:rsidR="006B56EE" w:rsidRPr="001625C3">
        <w:rPr>
          <w:sz w:val="24"/>
          <w:szCs w:val="24"/>
        </w:rPr>
        <w:t>.</w:t>
      </w:r>
      <w:r w:rsidR="00F047FA" w:rsidRPr="001625C3">
        <w:rPr>
          <w:sz w:val="24"/>
          <w:szCs w:val="24"/>
        </w:rPr>
        <w:t xml:space="preserve"> </w:t>
      </w:r>
      <w:r w:rsidR="006934CB" w:rsidRPr="001625C3">
        <w:rPr>
          <w:sz w:val="24"/>
          <w:szCs w:val="24"/>
        </w:rPr>
        <w:t xml:space="preserve">If the individuals are </w:t>
      </w:r>
      <w:r w:rsidR="00077682" w:rsidRPr="001625C3">
        <w:rPr>
          <w:sz w:val="24"/>
          <w:szCs w:val="24"/>
        </w:rPr>
        <w:t>model</w:t>
      </w:r>
      <w:r w:rsidR="006934CB" w:rsidRPr="001625C3">
        <w:rPr>
          <w:sz w:val="24"/>
          <w:szCs w:val="24"/>
        </w:rPr>
        <w:t xml:space="preserve">ed, but the model does not </w:t>
      </w:r>
      <w:r w:rsidR="00F44F74" w:rsidRPr="001625C3">
        <w:rPr>
          <w:sz w:val="24"/>
          <w:szCs w:val="24"/>
        </w:rPr>
        <w:t xml:space="preserve">explicitly </w:t>
      </w:r>
      <w:r w:rsidR="006934CB" w:rsidRPr="001625C3">
        <w:rPr>
          <w:sz w:val="24"/>
          <w:szCs w:val="24"/>
        </w:rPr>
        <w:t>consider interactions between them, the model is an IBM.</w:t>
      </w:r>
    </w:p>
    <w:p w14:paraId="7DD9C330" w14:textId="188F09B6" w:rsidR="000D3866" w:rsidRPr="001625C3" w:rsidRDefault="00907BB3" w:rsidP="001625C3">
      <w:pPr>
        <w:pStyle w:val="Opstilling-punkttegn"/>
        <w:numPr>
          <w:ilvl w:val="0"/>
          <w:numId w:val="0"/>
        </w:numPr>
        <w:spacing w:line="240" w:lineRule="auto"/>
        <w:rPr>
          <w:sz w:val="24"/>
          <w:szCs w:val="24"/>
        </w:rPr>
      </w:pPr>
      <w:r w:rsidRPr="001625C3">
        <w:rPr>
          <w:sz w:val="24"/>
          <w:szCs w:val="24"/>
        </w:rPr>
        <w:t>In</w:t>
      </w:r>
      <w:r w:rsidR="00E03CC6" w:rsidRPr="001625C3">
        <w:rPr>
          <w:sz w:val="24"/>
          <w:szCs w:val="24"/>
        </w:rPr>
        <w:t xml:space="preserve"> a </w:t>
      </w:r>
      <w:r w:rsidR="00F44F74" w:rsidRPr="001625C3">
        <w:rPr>
          <w:sz w:val="24"/>
          <w:szCs w:val="24"/>
        </w:rPr>
        <w:t>herd-level MSM</w:t>
      </w:r>
      <w:r w:rsidR="00E03CC6" w:rsidRPr="001625C3">
        <w:rPr>
          <w:sz w:val="24"/>
          <w:szCs w:val="24"/>
        </w:rPr>
        <w:t xml:space="preserve">, </w:t>
      </w:r>
      <w:r w:rsidR="00F44F74" w:rsidRPr="001625C3">
        <w:rPr>
          <w:sz w:val="24"/>
          <w:szCs w:val="24"/>
        </w:rPr>
        <w:t xml:space="preserve">the whole herd or </w:t>
      </w:r>
      <w:r w:rsidR="00E03CC6" w:rsidRPr="001625C3">
        <w:rPr>
          <w:sz w:val="24"/>
          <w:szCs w:val="24"/>
        </w:rPr>
        <w:t xml:space="preserve">fractions of the population </w:t>
      </w:r>
      <w:r w:rsidRPr="001625C3">
        <w:rPr>
          <w:sz w:val="24"/>
          <w:szCs w:val="24"/>
        </w:rPr>
        <w:t xml:space="preserve">(rather than individuals) </w:t>
      </w:r>
      <w:r w:rsidR="00F44F74" w:rsidRPr="001625C3">
        <w:rPr>
          <w:sz w:val="24"/>
          <w:szCs w:val="24"/>
        </w:rPr>
        <w:t xml:space="preserve">can be </w:t>
      </w:r>
      <w:r w:rsidR="001324E4" w:rsidRPr="001625C3">
        <w:rPr>
          <w:sz w:val="24"/>
          <w:szCs w:val="24"/>
        </w:rPr>
        <w:t xml:space="preserve">associated </w:t>
      </w:r>
      <w:r w:rsidR="00E03CC6" w:rsidRPr="001625C3">
        <w:rPr>
          <w:sz w:val="24"/>
          <w:szCs w:val="24"/>
        </w:rPr>
        <w:t xml:space="preserve">with specific disease states. </w:t>
      </w:r>
      <w:r w:rsidR="00BC432F" w:rsidRPr="001625C3">
        <w:rPr>
          <w:sz w:val="24"/>
          <w:szCs w:val="24"/>
        </w:rPr>
        <w:t xml:space="preserve">Thus, there is no need to keep track of individuals </w:t>
      </w:r>
      <w:r w:rsidR="000F0D20" w:rsidRPr="001625C3">
        <w:rPr>
          <w:sz w:val="24"/>
          <w:szCs w:val="24"/>
        </w:rPr>
        <w:t>with</w:t>
      </w:r>
      <w:r w:rsidR="00BC432F" w:rsidRPr="001625C3">
        <w:rPr>
          <w:sz w:val="24"/>
          <w:szCs w:val="24"/>
        </w:rPr>
        <w:t xml:space="preserve">in the population. </w:t>
      </w:r>
      <w:r w:rsidR="00E8666B" w:rsidRPr="001625C3">
        <w:rPr>
          <w:sz w:val="24"/>
          <w:szCs w:val="24"/>
        </w:rPr>
        <w:t xml:space="preserve">For example, </w:t>
      </w:r>
      <w:r w:rsidR="00E03CC6" w:rsidRPr="001625C3">
        <w:rPr>
          <w:sz w:val="24"/>
          <w:szCs w:val="24"/>
        </w:rPr>
        <w:t>using the herd as the unit of interest</w:t>
      </w:r>
      <w:r w:rsidR="00E8666B" w:rsidRPr="001625C3">
        <w:rPr>
          <w:sz w:val="24"/>
          <w:szCs w:val="24"/>
        </w:rPr>
        <w:t>, o</w:t>
      </w:r>
      <w:r w:rsidR="00E03CC6" w:rsidRPr="001625C3">
        <w:rPr>
          <w:sz w:val="24"/>
          <w:szCs w:val="24"/>
        </w:rPr>
        <w:t>nce a herd is infected</w:t>
      </w:r>
      <w:r w:rsidR="00E8666B" w:rsidRPr="001625C3">
        <w:rPr>
          <w:sz w:val="24"/>
          <w:szCs w:val="24"/>
        </w:rPr>
        <w:t xml:space="preserve"> then</w:t>
      </w:r>
      <w:r w:rsidR="00E03CC6" w:rsidRPr="001625C3">
        <w:rPr>
          <w:sz w:val="24"/>
          <w:szCs w:val="24"/>
        </w:rPr>
        <w:t xml:space="preserve"> animals within th</w:t>
      </w:r>
      <w:r w:rsidR="00E8666B" w:rsidRPr="001625C3">
        <w:rPr>
          <w:sz w:val="24"/>
          <w:szCs w:val="24"/>
        </w:rPr>
        <w:t>at</w:t>
      </w:r>
      <w:r w:rsidR="00E03CC6" w:rsidRPr="001625C3">
        <w:rPr>
          <w:sz w:val="24"/>
          <w:szCs w:val="24"/>
        </w:rPr>
        <w:t xml:space="preserve"> herd </w:t>
      </w:r>
      <w:r w:rsidR="00F44F74" w:rsidRPr="001625C3">
        <w:rPr>
          <w:sz w:val="24"/>
          <w:szCs w:val="24"/>
        </w:rPr>
        <w:t xml:space="preserve">can be </w:t>
      </w:r>
      <w:r w:rsidR="00E03CC6" w:rsidRPr="001625C3">
        <w:rPr>
          <w:sz w:val="24"/>
          <w:szCs w:val="24"/>
        </w:rPr>
        <w:t>divided into compartments reflecting specific disease states</w:t>
      </w:r>
      <w:r w:rsidR="000D3866" w:rsidRPr="001625C3">
        <w:rPr>
          <w:sz w:val="24"/>
          <w:szCs w:val="24"/>
        </w:rPr>
        <w:t xml:space="preserve"> (for example, </w:t>
      </w:r>
      <w:r w:rsidR="000D3866" w:rsidRPr="001625C3">
        <w:rPr>
          <w:i/>
          <w:sz w:val="24"/>
          <w:szCs w:val="24"/>
        </w:rPr>
        <w:t>SIR</w:t>
      </w:r>
      <w:r w:rsidR="000D3866" w:rsidRPr="001625C3">
        <w:rPr>
          <w:sz w:val="24"/>
          <w:szCs w:val="24"/>
        </w:rPr>
        <w:t xml:space="preserve">) and disease transmission within the herd is </w:t>
      </w:r>
      <w:r w:rsidR="00077682" w:rsidRPr="001625C3">
        <w:rPr>
          <w:sz w:val="24"/>
          <w:szCs w:val="24"/>
        </w:rPr>
        <w:t>model</w:t>
      </w:r>
      <w:r w:rsidR="000D3866" w:rsidRPr="001625C3">
        <w:rPr>
          <w:sz w:val="24"/>
          <w:szCs w:val="24"/>
        </w:rPr>
        <w:t>ed using EBMs</w:t>
      </w:r>
      <w:r w:rsidR="00E03CC6" w:rsidRPr="001625C3">
        <w:rPr>
          <w:sz w:val="24"/>
          <w:szCs w:val="24"/>
        </w:rPr>
        <w:t xml:space="preserve">. </w:t>
      </w:r>
      <w:r w:rsidR="000D3866" w:rsidRPr="001625C3">
        <w:rPr>
          <w:sz w:val="24"/>
          <w:szCs w:val="24"/>
        </w:rPr>
        <w:t>Although</w:t>
      </w:r>
      <w:r w:rsidR="00E03CC6" w:rsidRPr="001625C3">
        <w:rPr>
          <w:sz w:val="24"/>
          <w:szCs w:val="24"/>
        </w:rPr>
        <w:t xml:space="preserve"> within</w:t>
      </w:r>
      <w:r w:rsidR="00F44F74" w:rsidRPr="001625C3">
        <w:rPr>
          <w:sz w:val="24"/>
          <w:szCs w:val="24"/>
        </w:rPr>
        <w:t>-</w:t>
      </w:r>
      <w:r w:rsidR="00E03CC6" w:rsidRPr="001625C3">
        <w:rPr>
          <w:sz w:val="24"/>
          <w:szCs w:val="24"/>
        </w:rPr>
        <w:t xml:space="preserve">herd disease spread elements are not mechanistically </w:t>
      </w:r>
      <w:r w:rsidR="00077682" w:rsidRPr="001625C3">
        <w:rPr>
          <w:sz w:val="24"/>
          <w:szCs w:val="24"/>
        </w:rPr>
        <w:t>model</w:t>
      </w:r>
      <w:r w:rsidR="00E03CC6" w:rsidRPr="001625C3">
        <w:rPr>
          <w:sz w:val="24"/>
          <w:szCs w:val="24"/>
        </w:rPr>
        <w:t xml:space="preserve">ed, disease spread between herds </w:t>
      </w:r>
      <w:r w:rsidR="00F44F74" w:rsidRPr="001625C3">
        <w:rPr>
          <w:sz w:val="24"/>
          <w:szCs w:val="24"/>
        </w:rPr>
        <w:t>is</w:t>
      </w:r>
      <w:r w:rsidR="00E03CC6" w:rsidRPr="001625C3">
        <w:rPr>
          <w:sz w:val="24"/>
          <w:szCs w:val="24"/>
        </w:rPr>
        <w:t xml:space="preserve"> </w:t>
      </w:r>
      <w:r w:rsidR="00077682" w:rsidRPr="001625C3">
        <w:rPr>
          <w:sz w:val="24"/>
          <w:szCs w:val="24"/>
        </w:rPr>
        <w:t>model</w:t>
      </w:r>
      <w:r w:rsidR="00E03CC6" w:rsidRPr="001625C3">
        <w:rPr>
          <w:sz w:val="24"/>
          <w:szCs w:val="24"/>
        </w:rPr>
        <w:t xml:space="preserve">ed </w:t>
      </w:r>
      <w:r w:rsidR="000D3866" w:rsidRPr="001625C3">
        <w:rPr>
          <w:sz w:val="24"/>
          <w:szCs w:val="24"/>
        </w:rPr>
        <w:t xml:space="preserve">using an IBM or even an ABM </w:t>
      </w:r>
      <w:r w:rsidR="00E03CC6" w:rsidRPr="001625C3">
        <w:rPr>
          <w:sz w:val="24"/>
          <w:szCs w:val="24"/>
        </w:rPr>
        <w:t>approach</w:t>
      </w:r>
      <w:r w:rsidR="00D20371" w:rsidRPr="001625C3">
        <w:rPr>
          <w:sz w:val="24"/>
          <w:szCs w:val="24"/>
        </w:rPr>
        <w:t xml:space="preserve">, </w:t>
      </w:r>
      <w:r w:rsidR="000D3866" w:rsidRPr="001625C3">
        <w:rPr>
          <w:sz w:val="24"/>
          <w:szCs w:val="24"/>
        </w:rPr>
        <w:t>by</w:t>
      </w:r>
      <w:r w:rsidR="00E03CC6" w:rsidRPr="001625C3">
        <w:rPr>
          <w:sz w:val="24"/>
          <w:szCs w:val="24"/>
        </w:rPr>
        <w:t xml:space="preserve"> simulating the actual animal movements from one herd to another. Such models are called nested models in ecological </w:t>
      </w:r>
      <w:r w:rsidR="00077682" w:rsidRPr="001625C3">
        <w:rPr>
          <w:sz w:val="24"/>
          <w:szCs w:val="24"/>
        </w:rPr>
        <w:t>model</w:t>
      </w:r>
      <w:r w:rsidR="00E03CC6" w:rsidRPr="001625C3">
        <w:rPr>
          <w:sz w:val="24"/>
          <w:szCs w:val="24"/>
        </w:rPr>
        <w:t>ing (</w:t>
      </w:r>
      <w:proofErr w:type="spellStart"/>
      <w:r w:rsidR="00E03CC6" w:rsidRPr="001625C3">
        <w:rPr>
          <w:sz w:val="24"/>
          <w:szCs w:val="24"/>
        </w:rPr>
        <w:t>Mideo</w:t>
      </w:r>
      <w:proofErr w:type="spellEnd"/>
      <w:r w:rsidR="00E03CC6" w:rsidRPr="001625C3">
        <w:rPr>
          <w:sz w:val="24"/>
          <w:szCs w:val="24"/>
        </w:rPr>
        <w:t xml:space="preserve"> et al., 2008). </w:t>
      </w:r>
    </w:p>
    <w:p w14:paraId="62A99F75" w14:textId="4F50BA58" w:rsidR="00655207" w:rsidRPr="00C122E8" w:rsidRDefault="00655207" w:rsidP="001625C3">
      <w:pPr>
        <w:pStyle w:val="Opstilling-punkttegn"/>
        <w:numPr>
          <w:ilvl w:val="0"/>
          <w:numId w:val="0"/>
        </w:numPr>
        <w:spacing w:line="240" w:lineRule="auto"/>
        <w:rPr>
          <w:sz w:val="24"/>
          <w:szCs w:val="24"/>
        </w:rPr>
      </w:pPr>
      <w:r w:rsidRPr="001625C3">
        <w:rPr>
          <w:sz w:val="24"/>
          <w:szCs w:val="24"/>
        </w:rPr>
        <w:t xml:space="preserve">In Appendix </w:t>
      </w:r>
      <w:r w:rsidR="004C1871" w:rsidRPr="001625C3">
        <w:rPr>
          <w:sz w:val="24"/>
          <w:szCs w:val="24"/>
        </w:rPr>
        <w:t>1</w:t>
      </w:r>
      <w:r w:rsidR="00266974" w:rsidRPr="001625C3">
        <w:rPr>
          <w:sz w:val="24"/>
          <w:szCs w:val="24"/>
        </w:rPr>
        <w:t xml:space="preserve"> (and </w:t>
      </w:r>
      <w:hyperlink r:id="rId12" w:history="1">
        <w:r w:rsidR="00266974" w:rsidRPr="001625C3">
          <w:rPr>
            <w:rStyle w:val="Hyperlink"/>
            <w:color w:val="auto"/>
            <w:sz w:val="24"/>
            <w:szCs w:val="24"/>
          </w:rPr>
          <w:t>https://github.com/ckirkeby/MDT</w:t>
        </w:r>
      </w:hyperlink>
      <w:r w:rsidR="00266974" w:rsidRPr="001625C3">
        <w:rPr>
          <w:sz w:val="24"/>
          <w:szCs w:val="24"/>
        </w:rPr>
        <w:t>)</w:t>
      </w:r>
      <w:r w:rsidRPr="001625C3">
        <w:rPr>
          <w:sz w:val="24"/>
          <w:szCs w:val="24"/>
        </w:rPr>
        <w:t xml:space="preserve">, code examples for some of the </w:t>
      </w:r>
      <w:r w:rsidR="00905153" w:rsidRPr="001625C3">
        <w:rPr>
          <w:sz w:val="24"/>
          <w:szCs w:val="24"/>
        </w:rPr>
        <w:t xml:space="preserve">models </w:t>
      </w:r>
      <w:r w:rsidRPr="001625C3">
        <w:rPr>
          <w:sz w:val="24"/>
          <w:szCs w:val="24"/>
        </w:rPr>
        <w:t xml:space="preserve">described </w:t>
      </w:r>
      <w:r w:rsidR="00905153" w:rsidRPr="001625C3">
        <w:rPr>
          <w:sz w:val="24"/>
          <w:szCs w:val="24"/>
        </w:rPr>
        <w:t>above</w:t>
      </w:r>
      <w:r w:rsidRPr="001625C3">
        <w:rPr>
          <w:sz w:val="24"/>
          <w:szCs w:val="24"/>
        </w:rPr>
        <w:t xml:space="preserve"> are shown; a </w:t>
      </w:r>
      <w:r w:rsidRPr="001625C3">
        <w:rPr>
          <w:i/>
          <w:sz w:val="24"/>
          <w:szCs w:val="24"/>
        </w:rPr>
        <w:t xml:space="preserve">difference equation model, </w:t>
      </w:r>
      <w:r w:rsidRPr="001625C3">
        <w:rPr>
          <w:sz w:val="24"/>
          <w:szCs w:val="24"/>
        </w:rPr>
        <w:t xml:space="preserve">a </w:t>
      </w:r>
      <w:r w:rsidRPr="001625C3">
        <w:rPr>
          <w:i/>
          <w:sz w:val="24"/>
          <w:szCs w:val="24"/>
        </w:rPr>
        <w:t xml:space="preserve">differential equation model, </w:t>
      </w:r>
      <w:r w:rsidRPr="001625C3">
        <w:rPr>
          <w:sz w:val="24"/>
          <w:szCs w:val="24"/>
        </w:rPr>
        <w:t xml:space="preserve">a </w:t>
      </w:r>
      <w:r w:rsidRPr="001625C3">
        <w:rPr>
          <w:i/>
          <w:sz w:val="24"/>
          <w:szCs w:val="24"/>
        </w:rPr>
        <w:t>mechanistic stochastic model</w:t>
      </w:r>
      <w:r w:rsidR="00E71113" w:rsidRPr="001625C3">
        <w:rPr>
          <w:i/>
          <w:sz w:val="24"/>
          <w:szCs w:val="24"/>
        </w:rPr>
        <w:t xml:space="preserve"> (at herd level)</w:t>
      </w:r>
      <w:r w:rsidRPr="001625C3">
        <w:rPr>
          <w:i/>
          <w:sz w:val="24"/>
          <w:szCs w:val="24"/>
        </w:rPr>
        <w:t xml:space="preserve">, </w:t>
      </w:r>
      <w:r w:rsidRPr="001625C3">
        <w:rPr>
          <w:sz w:val="24"/>
          <w:szCs w:val="24"/>
        </w:rPr>
        <w:t xml:space="preserve">and a </w:t>
      </w:r>
      <w:r w:rsidRPr="001625C3">
        <w:rPr>
          <w:i/>
          <w:sz w:val="24"/>
          <w:szCs w:val="24"/>
        </w:rPr>
        <w:t>mechanistic stochastic model</w:t>
      </w:r>
      <w:r w:rsidR="00E71113" w:rsidRPr="001625C3">
        <w:rPr>
          <w:i/>
          <w:sz w:val="24"/>
          <w:szCs w:val="24"/>
        </w:rPr>
        <w:t xml:space="preserve"> (at individual animal level)</w:t>
      </w:r>
      <w:r w:rsidRPr="001625C3">
        <w:rPr>
          <w:i/>
          <w:sz w:val="24"/>
          <w:szCs w:val="24"/>
        </w:rPr>
        <w:t xml:space="preserve">. </w:t>
      </w:r>
      <w:ins w:id="171" w:author="Carsten Thure Kirkeby" w:date="2020-03-10T09:33:00Z">
        <w:r w:rsidR="00C122E8">
          <w:rPr>
            <w:sz w:val="24"/>
            <w:szCs w:val="24"/>
          </w:rPr>
          <w:t xml:space="preserve">The examples are written as functional programming, but other styles are available, such as object-oriented programming. </w:t>
        </w:r>
      </w:ins>
      <w:ins w:id="172" w:author="Carsten Thure Kirkeby" w:date="2020-03-10T09:34:00Z">
        <w:r w:rsidR="00C122E8">
          <w:rPr>
            <w:sz w:val="24"/>
            <w:szCs w:val="24"/>
          </w:rPr>
          <w:t>For an introductory distinction between these two styles, see Chambers (2014).</w:t>
        </w:r>
      </w:ins>
    </w:p>
    <w:p w14:paraId="36B2A187" w14:textId="77777777" w:rsidR="00B826E2" w:rsidRPr="001625C3" w:rsidRDefault="00B826E2" w:rsidP="001625C3">
      <w:pPr>
        <w:pStyle w:val="Opstilling-punkttegn"/>
        <w:numPr>
          <w:ilvl w:val="0"/>
          <w:numId w:val="0"/>
        </w:numPr>
        <w:spacing w:line="240" w:lineRule="auto"/>
        <w:rPr>
          <w:sz w:val="24"/>
          <w:szCs w:val="24"/>
        </w:rPr>
      </w:pPr>
    </w:p>
    <w:p w14:paraId="19BD80D4" w14:textId="193DDB15" w:rsidR="00DF769D" w:rsidRPr="001625C3" w:rsidRDefault="00635531" w:rsidP="001625C3">
      <w:pPr>
        <w:pStyle w:val="Overskrift2"/>
        <w:numPr>
          <w:ilvl w:val="0"/>
          <w:numId w:val="0"/>
        </w:numPr>
        <w:spacing w:line="240" w:lineRule="auto"/>
        <w:ind w:left="567"/>
        <w:rPr>
          <w:szCs w:val="24"/>
        </w:rPr>
      </w:pPr>
      <w:r w:rsidRPr="001625C3">
        <w:rPr>
          <w:szCs w:val="24"/>
        </w:rPr>
        <w:t>2.</w:t>
      </w:r>
      <w:r w:rsidR="00407927" w:rsidRPr="001625C3">
        <w:rPr>
          <w:szCs w:val="24"/>
        </w:rPr>
        <w:t>2</w:t>
      </w:r>
      <w:r w:rsidRPr="001625C3">
        <w:rPr>
          <w:szCs w:val="24"/>
        </w:rPr>
        <w:t xml:space="preserve"> </w:t>
      </w:r>
      <w:r w:rsidR="00DF769D" w:rsidRPr="001625C3">
        <w:rPr>
          <w:szCs w:val="24"/>
        </w:rPr>
        <w:t>Building a</w:t>
      </w:r>
      <w:r w:rsidR="0077093A" w:rsidRPr="001625C3">
        <w:rPr>
          <w:szCs w:val="24"/>
        </w:rPr>
        <w:t xml:space="preserve"> mechanistic</w:t>
      </w:r>
      <w:r w:rsidR="00DF769D" w:rsidRPr="001625C3">
        <w:rPr>
          <w:szCs w:val="24"/>
        </w:rPr>
        <w:t xml:space="preserve"> model</w:t>
      </w:r>
    </w:p>
    <w:p w14:paraId="3B8DBD49" w14:textId="3C1521F9" w:rsidR="00202371" w:rsidRPr="001625C3" w:rsidRDefault="00202371" w:rsidP="001625C3">
      <w:pPr>
        <w:pStyle w:val="Opstilling-punkttegn"/>
        <w:numPr>
          <w:ilvl w:val="0"/>
          <w:numId w:val="0"/>
        </w:numPr>
        <w:spacing w:line="240" w:lineRule="auto"/>
        <w:rPr>
          <w:i/>
          <w:sz w:val="24"/>
          <w:szCs w:val="24"/>
        </w:rPr>
      </w:pPr>
    </w:p>
    <w:p w14:paraId="2057BFDD" w14:textId="5830121C" w:rsidR="00202371" w:rsidRPr="001625C3" w:rsidRDefault="00202371" w:rsidP="001625C3">
      <w:pPr>
        <w:pStyle w:val="Opstilling-punkttegn"/>
        <w:numPr>
          <w:ilvl w:val="0"/>
          <w:numId w:val="0"/>
        </w:numPr>
        <w:spacing w:line="240" w:lineRule="auto"/>
        <w:rPr>
          <w:sz w:val="24"/>
          <w:szCs w:val="24"/>
        </w:rPr>
      </w:pPr>
      <w:r w:rsidRPr="001625C3">
        <w:rPr>
          <w:sz w:val="24"/>
          <w:szCs w:val="24"/>
        </w:rPr>
        <w:t xml:space="preserve">Figure 1. </w:t>
      </w:r>
      <w:r w:rsidR="00943200" w:rsidRPr="001625C3">
        <w:rPr>
          <w:sz w:val="24"/>
          <w:szCs w:val="24"/>
        </w:rPr>
        <w:t>S</w:t>
      </w:r>
      <w:r w:rsidRPr="001625C3">
        <w:rPr>
          <w:sz w:val="24"/>
          <w:szCs w:val="24"/>
        </w:rPr>
        <w:t>t</w:t>
      </w:r>
      <w:r w:rsidR="00F44F74" w:rsidRPr="001625C3">
        <w:rPr>
          <w:sz w:val="24"/>
          <w:szCs w:val="24"/>
        </w:rPr>
        <w:t>age</w:t>
      </w:r>
      <w:r w:rsidRPr="001625C3">
        <w:rPr>
          <w:sz w:val="24"/>
          <w:szCs w:val="24"/>
        </w:rPr>
        <w:t>s</w:t>
      </w:r>
      <w:r w:rsidR="00F44F74" w:rsidRPr="001625C3">
        <w:rPr>
          <w:sz w:val="24"/>
          <w:szCs w:val="24"/>
        </w:rPr>
        <w:t>, and steps within each stage,</w:t>
      </w:r>
      <w:r w:rsidRPr="001625C3">
        <w:rPr>
          <w:sz w:val="24"/>
          <w:szCs w:val="24"/>
        </w:rPr>
        <w:t xml:space="preserve"> in </w:t>
      </w:r>
      <w:r w:rsidR="00943200" w:rsidRPr="001625C3">
        <w:rPr>
          <w:sz w:val="24"/>
          <w:szCs w:val="24"/>
        </w:rPr>
        <w:t xml:space="preserve">building a </w:t>
      </w:r>
      <w:r w:rsidRPr="001625C3">
        <w:rPr>
          <w:sz w:val="24"/>
          <w:szCs w:val="24"/>
        </w:rPr>
        <w:t>disease transmission model.</w:t>
      </w:r>
    </w:p>
    <w:p w14:paraId="05090B45" w14:textId="1B6C67FE" w:rsidR="006E5905" w:rsidRPr="001625C3" w:rsidRDefault="00C737E0" w:rsidP="001625C3">
      <w:pPr>
        <w:pStyle w:val="Opstilling-punkttegn"/>
        <w:numPr>
          <w:ilvl w:val="0"/>
          <w:numId w:val="0"/>
        </w:numPr>
        <w:spacing w:line="240" w:lineRule="auto"/>
        <w:rPr>
          <w:sz w:val="24"/>
          <w:szCs w:val="24"/>
        </w:rPr>
      </w:pPr>
      <w:r>
        <w:rPr>
          <w:sz w:val="24"/>
          <w:szCs w:val="24"/>
        </w:rPr>
        <w:lastRenderedPageBreak/>
        <w:pict w14:anchorId="4ED321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75pt;height:527.15pt">
            <v:imagedata r:id="rId13" o:title="SimulationModel_Framework (1)"/>
          </v:shape>
        </w:pict>
      </w:r>
    </w:p>
    <w:p w14:paraId="71CF02E0" w14:textId="77777777" w:rsidR="00AE3F21" w:rsidRPr="001625C3" w:rsidRDefault="00AE3F21" w:rsidP="001625C3">
      <w:pPr>
        <w:pStyle w:val="Opstilling-punkttegn"/>
        <w:numPr>
          <w:ilvl w:val="0"/>
          <w:numId w:val="0"/>
        </w:numPr>
        <w:spacing w:line="240" w:lineRule="auto"/>
        <w:rPr>
          <w:sz w:val="24"/>
          <w:szCs w:val="24"/>
        </w:rPr>
      </w:pPr>
    </w:p>
    <w:p w14:paraId="392896FA" w14:textId="5570EED8" w:rsidR="004A24F3" w:rsidRPr="001625C3" w:rsidRDefault="00EE7616" w:rsidP="001625C3">
      <w:pPr>
        <w:pStyle w:val="Opstilling-punkttegn"/>
        <w:numPr>
          <w:ilvl w:val="0"/>
          <w:numId w:val="0"/>
        </w:numPr>
        <w:spacing w:line="240" w:lineRule="auto"/>
        <w:rPr>
          <w:sz w:val="24"/>
          <w:szCs w:val="24"/>
        </w:rPr>
      </w:pPr>
      <w:r w:rsidRPr="001625C3">
        <w:rPr>
          <w:sz w:val="24"/>
          <w:szCs w:val="24"/>
        </w:rPr>
        <w:t xml:space="preserve">In this section, we focus on building </w:t>
      </w:r>
      <w:r w:rsidR="00AE3F21" w:rsidRPr="001625C3">
        <w:rPr>
          <w:sz w:val="24"/>
          <w:szCs w:val="24"/>
        </w:rPr>
        <w:t xml:space="preserve">an </w:t>
      </w:r>
      <w:r w:rsidR="00863DC4" w:rsidRPr="001625C3">
        <w:rPr>
          <w:sz w:val="24"/>
          <w:szCs w:val="24"/>
        </w:rPr>
        <w:t>MSM</w:t>
      </w:r>
      <w:r w:rsidR="002F23F0" w:rsidRPr="001625C3">
        <w:rPr>
          <w:sz w:val="24"/>
          <w:szCs w:val="24"/>
        </w:rPr>
        <w:t xml:space="preserve">. </w:t>
      </w:r>
      <w:r w:rsidR="004A24F3" w:rsidRPr="001625C3">
        <w:rPr>
          <w:sz w:val="24"/>
          <w:szCs w:val="24"/>
        </w:rPr>
        <w:t>Model building can be divided into three stages: pre-</w:t>
      </w:r>
      <w:r w:rsidR="00794647" w:rsidRPr="001625C3">
        <w:rPr>
          <w:sz w:val="24"/>
          <w:szCs w:val="24"/>
        </w:rPr>
        <w:t>programming</w:t>
      </w:r>
      <w:r w:rsidR="004A24F3" w:rsidRPr="001625C3">
        <w:rPr>
          <w:sz w:val="24"/>
          <w:szCs w:val="24"/>
        </w:rPr>
        <w:t xml:space="preserve">, </w:t>
      </w:r>
      <w:r w:rsidR="00794647" w:rsidRPr="001625C3">
        <w:rPr>
          <w:sz w:val="24"/>
          <w:szCs w:val="24"/>
        </w:rPr>
        <w:t xml:space="preserve">programming </w:t>
      </w:r>
      <w:r w:rsidR="004A24F3" w:rsidRPr="001625C3">
        <w:rPr>
          <w:sz w:val="24"/>
          <w:szCs w:val="24"/>
        </w:rPr>
        <w:t>and post-</w:t>
      </w:r>
      <w:r w:rsidR="00794647" w:rsidRPr="001625C3">
        <w:rPr>
          <w:sz w:val="24"/>
          <w:szCs w:val="24"/>
        </w:rPr>
        <w:t>programming</w:t>
      </w:r>
      <w:r w:rsidR="004A24F3" w:rsidRPr="001625C3">
        <w:rPr>
          <w:sz w:val="24"/>
          <w:szCs w:val="24"/>
        </w:rPr>
        <w:t>. Each stage include</w:t>
      </w:r>
      <w:r w:rsidR="00287E47" w:rsidRPr="001625C3">
        <w:rPr>
          <w:sz w:val="24"/>
          <w:szCs w:val="24"/>
        </w:rPr>
        <w:t>s</w:t>
      </w:r>
      <w:r w:rsidR="004A24F3" w:rsidRPr="001625C3">
        <w:rPr>
          <w:sz w:val="24"/>
          <w:szCs w:val="24"/>
        </w:rPr>
        <w:t xml:space="preserve"> different elements that should be considered</w:t>
      </w:r>
      <w:r w:rsidR="009B7104" w:rsidRPr="001625C3">
        <w:rPr>
          <w:sz w:val="24"/>
          <w:szCs w:val="24"/>
        </w:rPr>
        <w:t xml:space="preserve"> (Figure 1)</w:t>
      </w:r>
      <w:r w:rsidR="00036B98" w:rsidRPr="001625C3">
        <w:rPr>
          <w:sz w:val="24"/>
          <w:szCs w:val="24"/>
        </w:rPr>
        <w:t>.</w:t>
      </w:r>
    </w:p>
    <w:p w14:paraId="757A46EF" w14:textId="750A7D88" w:rsidR="004A24F3" w:rsidRPr="001625C3" w:rsidRDefault="00635531" w:rsidP="001625C3">
      <w:pPr>
        <w:pStyle w:val="Overskrift3"/>
        <w:numPr>
          <w:ilvl w:val="0"/>
          <w:numId w:val="0"/>
        </w:numPr>
        <w:spacing w:line="240" w:lineRule="auto"/>
        <w:rPr>
          <w:szCs w:val="24"/>
        </w:rPr>
      </w:pPr>
      <w:r w:rsidRPr="001625C3">
        <w:rPr>
          <w:szCs w:val="24"/>
        </w:rPr>
        <w:lastRenderedPageBreak/>
        <w:t>2.</w:t>
      </w:r>
      <w:r w:rsidR="00407927" w:rsidRPr="001625C3">
        <w:rPr>
          <w:szCs w:val="24"/>
        </w:rPr>
        <w:t>2</w:t>
      </w:r>
      <w:r w:rsidRPr="001625C3">
        <w:rPr>
          <w:szCs w:val="24"/>
        </w:rPr>
        <w:t xml:space="preserve">.1 </w:t>
      </w:r>
      <w:r w:rsidR="004A24F3" w:rsidRPr="001625C3">
        <w:rPr>
          <w:szCs w:val="24"/>
        </w:rPr>
        <w:t>Pre-</w:t>
      </w:r>
      <w:r w:rsidR="002115D8" w:rsidRPr="001625C3">
        <w:rPr>
          <w:szCs w:val="24"/>
        </w:rPr>
        <w:t xml:space="preserve">programming </w:t>
      </w:r>
      <w:r w:rsidR="004A24F3" w:rsidRPr="001625C3">
        <w:rPr>
          <w:szCs w:val="24"/>
        </w:rPr>
        <w:t>stage</w:t>
      </w:r>
    </w:p>
    <w:p w14:paraId="625EA972" w14:textId="3CB66000" w:rsidR="008D5F13" w:rsidRPr="001625C3" w:rsidRDefault="005659B1" w:rsidP="001625C3">
      <w:pPr>
        <w:pStyle w:val="Overskrift4"/>
        <w:spacing w:line="240" w:lineRule="auto"/>
      </w:pPr>
      <w:r w:rsidRPr="001625C3">
        <w:t>Purpose</w:t>
      </w:r>
    </w:p>
    <w:p w14:paraId="3A637BF3" w14:textId="3824E736" w:rsidR="00242EED" w:rsidRPr="001625C3" w:rsidRDefault="00F2145F" w:rsidP="001625C3">
      <w:pPr>
        <w:pStyle w:val="Opstilling-punkttegn"/>
        <w:numPr>
          <w:ilvl w:val="0"/>
          <w:numId w:val="0"/>
        </w:numPr>
        <w:spacing w:line="240" w:lineRule="auto"/>
        <w:rPr>
          <w:sz w:val="24"/>
          <w:szCs w:val="24"/>
        </w:rPr>
      </w:pPr>
      <w:r w:rsidRPr="001625C3">
        <w:rPr>
          <w:sz w:val="24"/>
          <w:szCs w:val="24"/>
        </w:rPr>
        <w:t>When using a model</w:t>
      </w:r>
      <w:r w:rsidR="007270E4" w:rsidRPr="001625C3">
        <w:rPr>
          <w:sz w:val="24"/>
          <w:szCs w:val="24"/>
        </w:rPr>
        <w:t xml:space="preserve">, it is important to consider </w:t>
      </w:r>
      <w:r w:rsidR="00857278" w:rsidRPr="001625C3">
        <w:rPr>
          <w:sz w:val="24"/>
          <w:szCs w:val="24"/>
        </w:rPr>
        <w:t xml:space="preserve">the research question </w:t>
      </w:r>
      <w:r w:rsidRPr="001625C3">
        <w:rPr>
          <w:sz w:val="24"/>
          <w:szCs w:val="24"/>
        </w:rPr>
        <w:t>to</w:t>
      </w:r>
      <w:r w:rsidR="00857278" w:rsidRPr="001625C3">
        <w:rPr>
          <w:sz w:val="24"/>
          <w:szCs w:val="24"/>
        </w:rPr>
        <w:t xml:space="preserve"> be investigated</w:t>
      </w:r>
      <w:r w:rsidR="0077093A" w:rsidRPr="001625C3">
        <w:rPr>
          <w:sz w:val="24"/>
          <w:szCs w:val="24"/>
        </w:rPr>
        <w:t>,</w:t>
      </w:r>
      <w:r w:rsidR="007270E4" w:rsidRPr="001625C3">
        <w:rPr>
          <w:sz w:val="24"/>
          <w:szCs w:val="24"/>
        </w:rPr>
        <w:t xml:space="preserve"> which</w:t>
      </w:r>
      <w:r w:rsidR="00857278" w:rsidRPr="001625C3">
        <w:rPr>
          <w:sz w:val="24"/>
          <w:szCs w:val="24"/>
        </w:rPr>
        <w:t xml:space="preserve"> </w:t>
      </w:r>
      <w:r w:rsidR="00280DCC" w:rsidRPr="001625C3">
        <w:rPr>
          <w:sz w:val="24"/>
          <w:szCs w:val="24"/>
        </w:rPr>
        <w:t xml:space="preserve">will </w:t>
      </w:r>
      <w:r w:rsidR="00F12801" w:rsidRPr="001625C3">
        <w:rPr>
          <w:sz w:val="24"/>
          <w:szCs w:val="24"/>
        </w:rPr>
        <w:t xml:space="preserve">drive the </w:t>
      </w:r>
      <w:r w:rsidR="00280DCC" w:rsidRPr="001625C3">
        <w:rPr>
          <w:sz w:val="24"/>
          <w:szCs w:val="24"/>
        </w:rPr>
        <w:t>requirements of the model output</w:t>
      </w:r>
      <w:r w:rsidR="00F12801" w:rsidRPr="001625C3">
        <w:rPr>
          <w:sz w:val="24"/>
          <w:szCs w:val="24"/>
        </w:rPr>
        <w:t xml:space="preserve"> for the end-user</w:t>
      </w:r>
      <w:r w:rsidR="00275454" w:rsidRPr="001625C3">
        <w:rPr>
          <w:sz w:val="24"/>
          <w:szCs w:val="24"/>
        </w:rPr>
        <w:t xml:space="preserve"> </w:t>
      </w:r>
      <w:r w:rsidR="00D11611" w:rsidRPr="001625C3">
        <w:rPr>
          <w:sz w:val="24"/>
          <w:szCs w:val="24"/>
        </w:rPr>
        <w:t>(</w:t>
      </w:r>
      <w:r w:rsidR="00275454" w:rsidRPr="001625C3">
        <w:rPr>
          <w:sz w:val="24"/>
          <w:szCs w:val="24"/>
        </w:rPr>
        <w:t>Garner and Hamilton, 2011</w:t>
      </w:r>
      <w:r w:rsidR="00D11611" w:rsidRPr="001625C3">
        <w:rPr>
          <w:sz w:val="24"/>
          <w:szCs w:val="24"/>
        </w:rPr>
        <w:t>)</w:t>
      </w:r>
      <w:r w:rsidR="00280DCC" w:rsidRPr="001625C3">
        <w:rPr>
          <w:sz w:val="24"/>
          <w:szCs w:val="24"/>
        </w:rPr>
        <w:t>. T</w:t>
      </w:r>
      <w:r w:rsidR="002D5EEF" w:rsidRPr="001625C3">
        <w:rPr>
          <w:sz w:val="24"/>
          <w:szCs w:val="24"/>
        </w:rPr>
        <w:t>he purpose c</w:t>
      </w:r>
      <w:r w:rsidR="00280DCC" w:rsidRPr="001625C3">
        <w:rPr>
          <w:sz w:val="24"/>
          <w:szCs w:val="24"/>
        </w:rPr>
        <w:t>ould</w:t>
      </w:r>
      <w:r w:rsidR="002D5EEF" w:rsidRPr="001625C3">
        <w:rPr>
          <w:sz w:val="24"/>
          <w:szCs w:val="24"/>
        </w:rPr>
        <w:t xml:space="preserve"> be to </w:t>
      </w:r>
      <w:r w:rsidR="00170B06" w:rsidRPr="001625C3">
        <w:rPr>
          <w:sz w:val="24"/>
          <w:szCs w:val="24"/>
        </w:rPr>
        <w:t>estimate</w:t>
      </w:r>
      <w:r w:rsidR="00F44514" w:rsidRPr="001625C3">
        <w:rPr>
          <w:sz w:val="24"/>
          <w:szCs w:val="24"/>
        </w:rPr>
        <w:t xml:space="preserve"> the epidemiological consequences of the disease</w:t>
      </w:r>
      <w:r w:rsidR="00280DCC" w:rsidRPr="001625C3">
        <w:rPr>
          <w:sz w:val="24"/>
          <w:szCs w:val="24"/>
        </w:rPr>
        <w:t xml:space="preserve"> (number of infected herds and epidemic duration). </w:t>
      </w:r>
      <w:r w:rsidR="00F44514" w:rsidRPr="001625C3">
        <w:rPr>
          <w:sz w:val="24"/>
          <w:szCs w:val="24"/>
        </w:rPr>
        <w:t>In th</w:t>
      </w:r>
      <w:r w:rsidR="00280DCC" w:rsidRPr="001625C3">
        <w:rPr>
          <w:sz w:val="24"/>
          <w:szCs w:val="24"/>
        </w:rPr>
        <w:t xml:space="preserve">e case of exotic diseases, </w:t>
      </w:r>
      <w:r w:rsidR="00F44514" w:rsidRPr="001625C3">
        <w:rPr>
          <w:sz w:val="24"/>
          <w:szCs w:val="24"/>
        </w:rPr>
        <w:t>the out</w:t>
      </w:r>
      <w:r w:rsidR="00280DCC" w:rsidRPr="001625C3">
        <w:rPr>
          <w:sz w:val="24"/>
          <w:szCs w:val="24"/>
        </w:rPr>
        <w:t>put</w:t>
      </w:r>
      <w:r w:rsidR="00F44514" w:rsidRPr="001625C3">
        <w:rPr>
          <w:sz w:val="24"/>
          <w:szCs w:val="24"/>
        </w:rPr>
        <w:t>s c</w:t>
      </w:r>
      <w:r w:rsidR="00280DCC" w:rsidRPr="001625C3">
        <w:rPr>
          <w:sz w:val="24"/>
          <w:szCs w:val="24"/>
        </w:rPr>
        <w:t>ould</w:t>
      </w:r>
      <w:r w:rsidR="00F44514" w:rsidRPr="001625C3">
        <w:rPr>
          <w:sz w:val="24"/>
          <w:szCs w:val="24"/>
        </w:rPr>
        <w:t xml:space="preserve"> be used for contingency planning</w:t>
      </w:r>
      <w:r w:rsidR="00864DF8" w:rsidRPr="001625C3">
        <w:rPr>
          <w:sz w:val="24"/>
          <w:szCs w:val="24"/>
        </w:rPr>
        <w:t xml:space="preserve"> to improve surveillance and control</w:t>
      </w:r>
      <w:r w:rsidR="00280DCC" w:rsidRPr="001625C3">
        <w:rPr>
          <w:sz w:val="24"/>
          <w:szCs w:val="24"/>
        </w:rPr>
        <w:t xml:space="preserve">; for example, </w:t>
      </w:r>
      <w:r w:rsidR="00864DF8" w:rsidRPr="001625C3">
        <w:rPr>
          <w:sz w:val="24"/>
          <w:szCs w:val="24"/>
        </w:rPr>
        <w:t xml:space="preserve">identifying sentinel herds, </w:t>
      </w:r>
      <w:r w:rsidR="00F44514" w:rsidRPr="001625C3">
        <w:rPr>
          <w:sz w:val="24"/>
          <w:szCs w:val="24"/>
        </w:rPr>
        <w:t>culling capacity</w:t>
      </w:r>
      <w:r w:rsidR="00864DF8" w:rsidRPr="001625C3">
        <w:rPr>
          <w:sz w:val="24"/>
          <w:szCs w:val="24"/>
        </w:rPr>
        <w:t xml:space="preserve"> or</w:t>
      </w:r>
      <w:r w:rsidR="00F44514" w:rsidRPr="001625C3">
        <w:rPr>
          <w:sz w:val="24"/>
          <w:szCs w:val="24"/>
        </w:rPr>
        <w:t xml:space="preserve"> laboratory capacity (</w:t>
      </w:r>
      <w:r w:rsidR="00766522" w:rsidRPr="001625C3">
        <w:rPr>
          <w:sz w:val="24"/>
          <w:szCs w:val="24"/>
        </w:rPr>
        <w:t>for example,</w:t>
      </w:r>
      <w:r w:rsidR="00F44514" w:rsidRPr="001625C3">
        <w:rPr>
          <w:sz w:val="24"/>
          <w:szCs w:val="24"/>
        </w:rPr>
        <w:t xml:space="preserve"> Garner et al., 2016; </w:t>
      </w:r>
      <w:proofErr w:type="spellStart"/>
      <w:r w:rsidR="00F44514" w:rsidRPr="001625C3">
        <w:rPr>
          <w:sz w:val="24"/>
          <w:szCs w:val="24"/>
        </w:rPr>
        <w:t>Boklund</w:t>
      </w:r>
      <w:proofErr w:type="spellEnd"/>
      <w:r w:rsidR="00F44514" w:rsidRPr="001625C3">
        <w:rPr>
          <w:sz w:val="24"/>
          <w:szCs w:val="24"/>
        </w:rPr>
        <w:t xml:space="preserve"> et al., 2017).</w:t>
      </w:r>
      <w:r w:rsidR="006A0CAE" w:rsidRPr="001625C3">
        <w:rPr>
          <w:sz w:val="24"/>
          <w:szCs w:val="24"/>
        </w:rPr>
        <w:t xml:space="preserve"> </w:t>
      </w:r>
      <w:r w:rsidR="00242EED" w:rsidRPr="001625C3">
        <w:rPr>
          <w:sz w:val="24"/>
          <w:szCs w:val="24"/>
        </w:rPr>
        <w:t>In this case, it is essential to generate capacity</w:t>
      </w:r>
      <w:r w:rsidR="009638B3" w:rsidRPr="001625C3">
        <w:rPr>
          <w:sz w:val="24"/>
          <w:szCs w:val="24"/>
        </w:rPr>
        <w:t>-</w:t>
      </w:r>
      <w:r w:rsidR="00242EED" w:rsidRPr="001625C3">
        <w:rPr>
          <w:sz w:val="24"/>
          <w:szCs w:val="24"/>
        </w:rPr>
        <w:t>related data that are included as parameter values</w:t>
      </w:r>
      <w:r w:rsidR="001B1C1D" w:rsidRPr="001625C3">
        <w:rPr>
          <w:sz w:val="24"/>
          <w:szCs w:val="24"/>
        </w:rPr>
        <w:t xml:space="preserve"> into the model. Similarly, if the purpose is to compare different surveillance strategies</w:t>
      </w:r>
      <w:r w:rsidR="00A21E90" w:rsidRPr="001625C3">
        <w:rPr>
          <w:sz w:val="24"/>
          <w:szCs w:val="24"/>
        </w:rPr>
        <w:t>,</w:t>
      </w:r>
      <w:r w:rsidR="001B1C1D" w:rsidRPr="001625C3">
        <w:rPr>
          <w:sz w:val="24"/>
          <w:szCs w:val="24"/>
        </w:rPr>
        <w:t xml:space="preserve"> sensitivity and specificity of tests used to detect disease could be included (</w:t>
      </w:r>
      <w:proofErr w:type="spellStart"/>
      <w:r w:rsidR="001B1C1D" w:rsidRPr="001625C3">
        <w:rPr>
          <w:sz w:val="24"/>
          <w:szCs w:val="24"/>
        </w:rPr>
        <w:t>Nusser</w:t>
      </w:r>
      <w:proofErr w:type="spellEnd"/>
      <w:r w:rsidR="001B1C1D" w:rsidRPr="001625C3">
        <w:rPr>
          <w:sz w:val="24"/>
          <w:szCs w:val="24"/>
        </w:rPr>
        <w:t xml:space="preserve"> </w:t>
      </w:r>
      <w:r w:rsidR="002B00B4" w:rsidRPr="001625C3">
        <w:rPr>
          <w:sz w:val="24"/>
          <w:szCs w:val="24"/>
        </w:rPr>
        <w:t>et al.,</w:t>
      </w:r>
      <w:r w:rsidR="00BA2A05" w:rsidRPr="001625C3">
        <w:rPr>
          <w:sz w:val="24"/>
          <w:szCs w:val="24"/>
        </w:rPr>
        <w:t xml:space="preserve"> </w:t>
      </w:r>
      <w:r w:rsidR="001B1C1D" w:rsidRPr="001625C3">
        <w:rPr>
          <w:sz w:val="24"/>
          <w:szCs w:val="24"/>
        </w:rPr>
        <w:t xml:space="preserve">2008; </w:t>
      </w:r>
      <w:proofErr w:type="spellStart"/>
      <w:r w:rsidR="001B1C1D" w:rsidRPr="001625C3">
        <w:rPr>
          <w:sz w:val="24"/>
          <w:szCs w:val="24"/>
        </w:rPr>
        <w:t>Halasa</w:t>
      </w:r>
      <w:proofErr w:type="spellEnd"/>
      <w:r w:rsidR="001B1C1D" w:rsidRPr="001625C3">
        <w:rPr>
          <w:sz w:val="24"/>
          <w:szCs w:val="24"/>
        </w:rPr>
        <w:t xml:space="preserve"> and </w:t>
      </w:r>
      <w:proofErr w:type="spellStart"/>
      <w:r w:rsidR="001B1C1D" w:rsidRPr="001625C3">
        <w:rPr>
          <w:sz w:val="24"/>
          <w:szCs w:val="24"/>
        </w:rPr>
        <w:t>Boklund</w:t>
      </w:r>
      <w:proofErr w:type="spellEnd"/>
      <w:r w:rsidR="001B1C1D" w:rsidRPr="001625C3">
        <w:rPr>
          <w:sz w:val="24"/>
          <w:szCs w:val="24"/>
        </w:rPr>
        <w:t xml:space="preserve">, 2014). </w:t>
      </w:r>
    </w:p>
    <w:p w14:paraId="45C76FCD" w14:textId="4DD031C8" w:rsidR="001B1C1D" w:rsidRPr="001625C3" w:rsidRDefault="006A0CAE" w:rsidP="001625C3">
      <w:pPr>
        <w:pStyle w:val="Opstilling-punkttegn"/>
        <w:numPr>
          <w:ilvl w:val="0"/>
          <w:numId w:val="0"/>
        </w:numPr>
        <w:spacing w:line="240" w:lineRule="auto"/>
        <w:rPr>
          <w:sz w:val="24"/>
          <w:szCs w:val="24"/>
        </w:rPr>
      </w:pPr>
      <w:r w:rsidRPr="001625C3">
        <w:rPr>
          <w:sz w:val="24"/>
          <w:szCs w:val="24"/>
        </w:rPr>
        <w:t>Secondly, the purpose c</w:t>
      </w:r>
      <w:r w:rsidR="003F1E35" w:rsidRPr="001625C3">
        <w:rPr>
          <w:sz w:val="24"/>
          <w:szCs w:val="24"/>
        </w:rPr>
        <w:t>ould</w:t>
      </w:r>
      <w:r w:rsidRPr="001625C3">
        <w:rPr>
          <w:sz w:val="24"/>
          <w:szCs w:val="24"/>
        </w:rPr>
        <w:t xml:space="preserve"> be to </w:t>
      </w:r>
      <w:r w:rsidR="00864DF8" w:rsidRPr="001625C3">
        <w:rPr>
          <w:sz w:val="24"/>
          <w:szCs w:val="24"/>
        </w:rPr>
        <w:t>evaluate</w:t>
      </w:r>
      <w:r w:rsidRPr="001625C3">
        <w:rPr>
          <w:sz w:val="24"/>
          <w:szCs w:val="24"/>
        </w:rPr>
        <w:t xml:space="preserve"> </w:t>
      </w:r>
      <w:r w:rsidR="00266974" w:rsidRPr="001625C3">
        <w:rPr>
          <w:sz w:val="24"/>
          <w:szCs w:val="24"/>
        </w:rPr>
        <w:t xml:space="preserve">and identify optimal </w:t>
      </w:r>
      <w:r w:rsidRPr="001625C3">
        <w:rPr>
          <w:sz w:val="24"/>
          <w:szCs w:val="24"/>
        </w:rPr>
        <w:t xml:space="preserve">control </w:t>
      </w:r>
      <w:r w:rsidR="003F1E35" w:rsidRPr="001625C3">
        <w:rPr>
          <w:sz w:val="24"/>
          <w:szCs w:val="24"/>
        </w:rPr>
        <w:t>strategies</w:t>
      </w:r>
      <w:r w:rsidRPr="001625C3">
        <w:rPr>
          <w:sz w:val="24"/>
          <w:szCs w:val="24"/>
        </w:rPr>
        <w:t xml:space="preserve"> given </w:t>
      </w:r>
      <w:r w:rsidR="003F1E35" w:rsidRPr="001625C3">
        <w:rPr>
          <w:sz w:val="24"/>
          <w:szCs w:val="24"/>
        </w:rPr>
        <w:t xml:space="preserve">a particular set of </w:t>
      </w:r>
      <w:r w:rsidRPr="001625C3">
        <w:rPr>
          <w:sz w:val="24"/>
          <w:szCs w:val="24"/>
        </w:rPr>
        <w:t>circumstances</w:t>
      </w:r>
      <w:r w:rsidR="003F1E35" w:rsidRPr="001625C3">
        <w:rPr>
          <w:sz w:val="24"/>
          <w:szCs w:val="24"/>
        </w:rPr>
        <w:t xml:space="preserve"> and constraints</w:t>
      </w:r>
      <w:r w:rsidR="00F44514" w:rsidRPr="001625C3">
        <w:rPr>
          <w:sz w:val="24"/>
          <w:szCs w:val="24"/>
        </w:rPr>
        <w:t xml:space="preserve"> (</w:t>
      </w:r>
      <w:r w:rsidR="006611A1" w:rsidRPr="001625C3">
        <w:rPr>
          <w:sz w:val="24"/>
          <w:szCs w:val="24"/>
        </w:rPr>
        <w:t xml:space="preserve">for example </w:t>
      </w:r>
      <w:proofErr w:type="spellStart"/>
      <w:ins w:id="173" w:author="Tariq Halasa" w:date="2020-03-04T11:32:00Z">
        <w:r w:rsidR="00B551B3">
          <w:rPr>
            <w:sz w:val="24"/>
            <w:szCs w:val="24"/>
          </w:rPr>
          <w:t>Allore</w:t>
        </w:r>
        <w:proofErr w:type="spellEnd"/>
        <w:r w:rsidR="00B551B3">
          <w:rPr>
            <w:sz w:val="24"/>
            <w:szCs w:val="24"/>
          </w:rPr>
          <w:t xml:space="preserve"> et al., 1998; </w:t>
        </w:r>
      </w:ins>
      <w:ins w:id="174" w:author="Tariq Halasa" w:date="2020-03-04T11:31:00Z">
        <w:r w:rsidR="00B551B3">
          <w:rPr>
            <w:sz w:val="24"/>
            <w:szCs w:val="24"/>
          </w:rPr>
          <w:t xml:space="preserve">Backer et al., 2012; </w:t>
        </w:r>
      </w:ins>
      <w:proofErr w:type="spellStart"/>
      <w:ins w:id="175" w:author="Tariq Halasa" w:date="2020-03-04T11:32:00Z">
        <w:r w:rsidR="00B551B3">
          <w:rPr>
            <w:sz w:val="24"/>
            <w:szCs w:val="24"/>
          </w:rPr>
          <w:t>Østergaard</w:t>
        </w:r>
        <w:proofErr w:type="spellEnd"/>
        <w:r w:rsidR="00B551B3">
          <w:rPr>
            <w:sz w:val="24"/>
            <w:szCs w:val="24"/>
          </w:rPr>
          <w:t xml:space="preserve"> et al., 2005;</w:t>
        </w:r>
      </w:ins>
      <w:r w:rsidR="00F44514" w:rsidRPr="001625C3">
        <w:rPr>
          <w:sz w:val="24"/>
          <w:szCs w:val="24"/>
        </w:rPr>
        <w:t>Ward et al.,</w:t>
      </w:r>
      <w:r w:rsidR="00170B06" w:rsidRPr="001625C3">
        <w:rPr>
          <w:sz w:val="24"/>
          <w:szCs w:val="24"/>
        </w:rPr>
        <w:t xml:space="preserve"> 2009</w:t>
      </w:r>
      <w:r w:rsidR="00F44514" w:rsidRPr="001625C3">
        <w:rPr>
          <w:sz w:val="24"/>
          <w:szCs w:val="24"/>
        </w:rPr>
        <w:t xml:space="preserve">; </w:t>
      </w:r>
      <w:ins w:id="176" w:author="Tariq Halasa" w:date="2020-03-04T11:32:00Z">
        <w:r w:rsidR="00B551B3">
          <w:rPr>
            <w:sz w:val="24"/>
            <w:szCs w:val="24"/>
          </w:rPr>
          <w:t xml:space="preserve">Lu et al., 2010; </w:t>
        </w:r>
      </w:ins>
      <w:proofErr w:type="spellStart"/>
      <w:r w:rsidR="00485178" w:rsidRPr="001625C3">
        <w:rPr>
          <w:sz w:val="24"/>
          <w:szCs w:val="24"/>
        </w:rPr>
        <w:t>Dürr</w:t>
      </w:r>
      <w:proofErr w:type="spellEnd"/>
      <w:r w:rsidR="00485178" w:rsidRPr="001625C3">
        <w:rPr>
          <w:sz w:val="24"/>
          <w:szCs w:val="24"/>
        </w:rPr>
        <w:t xml:space="preserve"> et al</w:t>
      </w:r>
      <w:r w:rsidR="00BA2A05" w:rsidRPr="001625C3">
        <w:rPr>
          <w:sz w:val="24"/>
          <w:szCs w:val="24"/>
        </w:rPr>
        <w:t>.</w:t>
      </w:r>
      <w:r w:rsidR="00485178" w:rsidRPr="001625C3">
        <w:rPr>
          <w:sz w:val="24"/>
          <w:szCs w:val="24"/>
        </w:rPr>
        <w:t xml:space="preserve">, 2014; </w:t>
      </w:r>
      <w:del w:id="177" w:author="Tariq Halasa" w:date="2020-03-04T11:34:00Z">
        <w:r w:rsidR="00F44514" w:rsidRPr="001625C3" w:rsidDel="00B551B3">
          <w:rPr>
            <w:sz w:val="24"/>
            <w:szCs w:val="24"/>
          </w:rPr>
          <w:delText xml:space="preserve">Kirkeby et al., 2016; </w:delText>
        </w:r>
      </w:del>
      <w:proofErr w:type="spellStart"/>
      <w:r w:rsidR="00F44514" w:rsidRPr="001625C3">
        <w:rPr>
          <w:sz w:val="24"/>
          <w:szCs w:val="24"/>
        </w:rPr>
        <w:t>Gussma</w:t>
      </w:r>
      <w:r w:rsidR="00294A21" w:rsidRPr="001625C3">
        <w:rPr>
          <w:sz w:val="24"/>
          <w:szCs w:val="24"/>
        </w:rPr>
        <w:t>n</w:t>
      </w:r>
      <w:r w:rsidR="00F44514" w:rsidRPr="001625C3">
        <w:rPr>
          <w:sz w:val="24"/>
          <w:szCs w:val="24"/>
        </w:rPr>
        <w:t>n</w:t>
      </w:r>
      <w:proofErr w:type="spellEnd"/>
      <w:r w:rsidR="00F44514" w:rsidRPr="001625C3">
        <w:rPr>
          <w:sz w:val="24"/>
          <w:szCs w:val="24"/>
        </w:rPr>
        <w:t xml:space="preserve"> </w:t>
      </w:r>
      <w:r w:rsidR="002B00B4" w:rsidRPr="001625C3">
        <w:rPr>
          <w:sz w:val="24"/>
          <w:szCs w:val="24"/>
        </w:rPr>
        <w:t>et al.,</w:t>
      </w:r>
      <w:r w:rsidR="00BA2A05" w:rsidRPr="001625C3">
        <w:rPr>
          <w:sz w:val="24"/>
          <w:szCs w:val="24"/>
        </w:rPr>
        <w:t xml:space="preserve"> </w:t>
      </w:r>
      <w:r w:rsidR="00F44514" w:rsidRPr="001625C3">
        <w:rPr>
          <w:sz w:val="24"/>
          <w:szCs w:val="24"/>
        </w:rPr>
        <w:t>201</w:t>
      </w:r>
      <w:r w:rsidR="00BF3D2F" w:rsidRPr="001625C3">
        <w:rPr>
          <w:sz w:val="24"/>
          <w:szCs w:val="24"/>
        </w:rPr>
        <w:t>8</w:t>
      </w:r>
      <w:r w:rsidR="00F44514" w:rsidRPr="001625C3">
        <w:rPr>
          <w:sz w:val="24"/>
          <w:szCs w:val="24"/>
        </w:rPr>
        <w:t>)</w:t>
      </w:r>
      <w:r w:rsidRPr="001625C3">
        <w:rPr>
          <w:sz w:val="24"/>
          <w:szCs w:val="24"/>
        </w:rPr>
        <w:t xml:space="preserve">. </w:t>
      </w:r>
      <w:r w:rsidR="001B1C1D" w:rsidRPr="001625C3">
        <w:rPr>
          <w:sz w:val="24"/>
          <w:szCs w:val="24"/>
        </w:rPr>
        <w:t xml:space="preserve">This requires additional knowledge and data to inform the model. </w:t>
      </w:r>
      <w:r w:rsidR="00661746" w:rsidRPr="001625C3">
        <w:rPr>
          <w:sz w:val="24"/>
          <w:szCs w:val="24"/>
        </w:rPr>
        <w:t>I</w:t>
      </w:r>
      <w:r w:rsidR="001B1C1D" w:rsidRPr="001625C3">
        <w:rPr>
          <w:sz w:val="24"/>
          <w:szCs w:val="24"/>
        </w:rPr>
        <w:t xml:space="preserve">f the intention is to investigate control strategies for a specific disease, </w:t>
      </w:r>
      <w:r w:rsidR="00661746" w:rsidRPr="001625C3">
        <w:rPr>
          <w:sz w:val="24"/>
          <w:szCs w:val="24"/>
        </w:rPr>
        <w:t xml:space="preserve">then </w:t>
      </w:r>
      <w:r w:rsidR="001B1C1D" w:rsidRPr="001625C3">
        <w:rPr>
          <w:sz w:val="24"/>
          <w:szCs w:val="24"/>
        </w:rPr>
        <w:t xml:space="preserve">all variables and mechanisms necessary to simulate </w:t>
      </w:r>
      <w:r w:rsidR="00661746" w:rsidRPr="001625C3">
        <w:rPr>
          <w:sz w:val="24"/>
          <w:szCs w:val="24"/>
        </w:rPr>
        <w:t xml:space="preserve">those </w:t>
      </w:r>
      <w:r w:rsidR="001B1C1D" w:rsidRPr="001625C3">
        <w:rPr>
          <w:sz w:val="24"/>
          <w:szCs w:val="24"/>
        </w:rPr>
        <w:t>control strategies should be included. For example</w:t>
      </w:r>
      <w:r w:rsidR="00661746" w:rsidRPr="001625C3">
        <w:rPr>
          <w:sz w:val="24"/>
          <w:szCs w:val="24"/>
        </w:rPr>
        <w:t>,</w:t>
      </w:r>
      <w:r w:rsidR="001B1C1D" w:rsidRPr="001625C3">
        <w:rPr>
          <w:sz w:val="24"/>
          <w:szCs w:val="24"/>
        </w:rPr>
        <w:t xml:space="preserve"> </w:t>
      </w:r>
      <w:r w:rsidR="00661746" w:rsidRPr="001625C3">
        <w:rPr>
          <w:sz w:val="24"/>
          <w:szCs w:val="24"/>
        </w:rPr>
        <w:t>to</w:t>
      </w:r>
      <w:r w:rsidR="001B1C1D" w:rsidRPr="001625C3">
        <w:rPr>
          <w:sz w:val="24"/>
          <w:szCs w:val="24"/>
        </w:rPr>
        <w:t xml:space="preserve"> simulat</w:t>
      </w:r>
      <w:r w:rsidR="00661746" w:rsidRPr="001625C3">
        <w:rPr>
          <w:sz w:val="24"/>
          <w:szCs w:val="24"/>
        </w:rPr>
        <w:t>e</w:t>
      </w:r>
      <w:r w:rsidR="001B1C1D" w:rsidRPr="001625C3">
        <w:rPr>
          <w:sz w:val="24"/>
          <w:szCs w:val="24"/>
        </w:rPr>
        <w:t xml:space="preserve"> vaccination as a control strategy, parameters related to vaccination</w:t>
      </w:r>
      <w:r w:rsidR="00661746" w:rsidRPr="001625C3">
        <w:rPr>
          <w:sz w:val="24"/>
          <w:szCs w:val="24"/>
        </w:rPr>
        <w:t xml:space="preserve">-specific parameters (such as the number of individuals or herds vaccinated per day, vaccine efficacy, time required to order vaccine and perform vaccination) </w:t>
      </w:r>
      <w:r w:rsidR="001B1C1D" w:rsidRPr="001625C3">
        <w:rPr>
          <w:sz w:val="24"/>
          <w:szCs w:val="24"/>
        </w:rPr>
        <w:t>should be included, depend</w:t>
      </w:r>
      <w:r w:rsidR="00661746" w:rsidRPr="001625C3">
        <w:rPr>
          <w:sz w:val="24"/>
          <w:szCs w:val="24"/>
        </w:rPr>
        <w:t>ent</w:t>
      </w:r>
      <w:r w:rsidR="001B1C1D" w:rsidRPr="001625C3">
        <w:rPr>
          <w:sz w:val="24"/>
          <w:szCs w:val="24"/>
        </w:rPr>
        <w:t xml:space="preserve"> on the required level of detail (</w:t>
      </w:r>
      <w:ins w:id="178" w:author="Tariq Halasa" w:date="2020-03-04T11:34:00Z">
        <w:r w:rsidR="00B551B3">
          <w:rPr>
            <w:sz w:val="24"/>
            <w:szCs w:val="24"/>
          </w:rPr>
          <w:t xml:space="preserve">Backer et al., 2012; </w:t>
        </w:r>
      </w:ins>
      <w:proofErr w:type="spellStart"/>
      <w:r w:rsidR="001B1C1D" w:rsidRPr="001625C3">
        <w:rPr>
          <w:sz w:val="24"/>
          <w:szCs w:val="24"/>
        </w:rPr>
        <w:t>Dürr</w:t>
      </w:r>
      <w:proofErr w:type="spellEnd"/>
      <w:r w:rsidR="00C23FB6" w:rsidRPr="001625C3">
        <w:rPr>
          <w:sz w:val="24"/>
          <w:szCs w:val="24"/>
        </w:rPr>
        <w:t>,</w:t>
      </w:r>
      <w:r w:rsidR="001B1C1D" w:rsidRPr="001625C3">
        <w:rPr>
          <w:sz w:val="24"/>
          <w:szCs w:val="24"/>
        </w:rPr>
        <w:t xml:space="preserve"> 2014</w:t>
      </w:r>
      <w:r w:rsidR="00C23FB6" w:rsidRPr="001625C3">
        <w:rPr>
          <w:sz w:val="24"/>
          <w:szCs w:val="24"/>
        </w:rPr>
        <w:t>;</w:t>
      </w:r>
      <w:r w:rsidR="001B1C1D" w:rsidRPr="001625C3">
        <w:rPr>
          <w:sz w:val="24"/>
          <w:szCs w:val="24"/>
        </w:rPr>
        <w:t xml:space="preserve"> </w:t>
      </w:r>
      <w:proofErr w:type="spellStart"/>
      <w:r w:rsidR="001B1C1D" w:rsidRPr="001625C3">
        <w:rPr>
          <w:sz w:val="24"/>
          <w:szCs w:val="24"/>
        </w:rPr>
        <w:t>Dürr</w:t>
      </w:r>
      <w:proofErr w:type="spellEnd"/>
      <w:r w:rsidR="001B1C1D" w:rsidRPr="001625C3">
        <w:rPr>
          <w:sz w:val="24"/>
          <w:szCs w:val="24"/>
        </w:rPr>
        <w:t xml:space="preserve"> and Ward</w:t>
      </w:r>
      <w:r w:rsidR="00C23FB6" w:rsidRPr="001625C3">
        <w:rPr>
          <w:sz w:val="24"/>
          <w:szCs w:val="24"/>
        </w:rPr>
        <w:t>,</w:t>
      </w:r>
      <w:r w:rsidR="001B1C1D" w:rsidRPr="001625C3">
        <w:rPr>
          <w:sz w:val="24"/>
          <w:szCs w:val="24"/>
        </w:rPr>
        <w:t xml:space="preserve"> 2015). In EBM</w:t>
      </w:r>
      <w:r w:rsidR="002F4D1C" w:rsidRPr="001625C3">
        <w:rPr>
          <w:sz w:val="24"/>
          <w:szCs w:val="24"/>
        </w:rPr>
        <w:t>s</w:t>
      </w:r>
      <w:r w:rsidR="001B1C1D" w:rsidRPr="001625C3">
        <w:rPr>
          <w:sz w:val="24"/>
          <w:szCs w:val="24"/>
        </w:rPr>
        <w:t xml:space="preserve">, this is typically </w:t>
      </w:r>
      <w:r w:rsidR="00077682" w:rsidRPr="001625C3">
        <w:rPr>
          <w:sz w:val="24"/>
          <w:szCs w:val="24"/>
        </w:rPr>
        <w:t>model</w:t>
      </w:r>
      <w:r w:rsidR="001B1C1D" w:rsidRPr="001625C3">
        <w:rPr>
          <w:sz w:val="24"/>
          <w:szCs w:val="24"/>
        </w:rPr>
        <w:t>ed by including a specific compartment in the model that account</w:t>
      </w:r>
      <w:r w:rsidR="00D85F85" w:rsidRPr="001625C3">
        <w:rPr>
          <w:sz w:val="24"/>
          <w:szCs w:val="24"/>
        </w:rPr>
        <w:t>s</w:t>
      </w:r>
      <w:r w:rsidR="001B1C1D" w:rsidRPr="001625C3">
        <w:rPr>
          <w:sz w:val="24"/>
          <w:szCs w:val="24"/>
        </w:rPr>
        <w:t xml:space="preserve"> for vaccinated animals (</w:t>
      </w:r>
      <w:proofErr w:type="spellStart"/>
      <w:r w:rsidR="001B1C1D" w:rsidRPr="001625C3">
        <w:rPr>
          <w:sz w:val="24"/>
          <w:szCs w:val="24"/>
        </w:rPr>
        <w:t>Tildesley</w:t>
      </w:r>
      <w:proofErr w:type="spellEnd"/>
      <w:r w:rsidR="001B1C1D" w:rsidRPr="001625C3">
        <w:rPr>
          <w:sz w:val="24"/>
          <w:szCs w:val="24"/>
        </w:rPr>
        <w:t xml:space="preserve"> et al., 2006; </w:t>
      </w:r>
      <w:ins w:id="179" w:author="Tariq Halasa" w:date="2020-03-04T11:35:00Z">
        <w:r w:rsidR="00B551B3">
          <w:rPr>
            <w:sz w:val="24"/>
            <w:szCs w:val="24"/>
          </w:rPr>
          <w:t xml:space="preserve">Backer et al., 2012; </w:t>
        </w:r>
      </w:ins>
      <w:r w:rsidR="001B1C1D" w:rsidRPr="001625C3">
        <w:rPr>
          <w:sz w:val="24"/>
          <w:szCs w:val="24"/>
        </w:rPr>
        <w:t xml:space="preserve">Rodrigues </w:t>
      </w:r>
      <w:r w:rsidR="002B00B4" w:rsidRPr="001625C3">
        <w:rPr>
          <w:sz w:val="24"/>
          <w:szCs w:val="24"/>
        </w:rPr>
        <w:t>et al.,</w:t>
      </w:r>
      <w:r w:rsidR="00885B05" w:rsidRPr="001625C3">
        <w:rPr>
          <w:sz w:val="24"/>
          <w:szCs w:val="24"/>
        </w:rPr>
        <w:t xml:space="preserve"> </w:t>
      </w:r>
      <w:r w:rsidR="001B1C1D" w:rsidRPr="001625C3">
        <w:rPr>
          <w:sz w:val="24"/>
          <w:szCs w:val="24"/>
        </w:rPr>
        <w:t xml:space="preserve">2014). </w:t>
      </w:r>
      <w:r w:rsidR="009A2C21" w:rsidRPr="001625C3">
        <w:rPr>
          <w:sz w:val="24"/>
          <w:szCs w:val="24"/>
        </w:rPr>
        <w:t xml:space="preserve">The optimal </w:t>
      </w:r>
      <w:r w:rsidR="00170B06" w:rsidRPr="001625C3">
        <w:rPr>
          <w:sz w:val="24"/>
          <w:szCs w:val="24"/>
        </w:rPr>
        <w:t>strategies</w:t>
      </w:r>
      <w:r w:rsidR="009A2C21" w:rsidRPr="001625C3">
        <w:rPr>
          <w:sz w:val="24"/>
          <w:szCs w:val="24"/>
        </w:rPr>
        <w:t xml:space="preserve"> could be </w:t>
      </w:r>
      <w:r w:rsidR="00C711D0" w:rsidRPr="001625C3">
        <w:rPr>
          <w:sz w:val="24"/>
          <w:szCs w:val="24"/>
        </w:rPr>
        <w:t>defined</w:t>
      </w:r>
      <w:r w:rsidR="009A2C21" w:rsidRPr="001625C3">
        <w:rPr>
          <w:sz w:val="24"/>
          <w:szCs w:val="24"/>
        </w:rPr>
        <w:t xml:space="preserve"> </w:t>
      </w:r>
      <w:r w:rsidR="003F1E35" w:rsidRPr="001625C3">
        <w:rPr>
          <w:sz w:val="24"/>
          <w:szCs w:val="24"/>
        </w:rPr>
        <w:t>according to</w:t>
      </w:r>
      <w:r w:rsidR="009A2C21" w:rsidRPr="001625C3">
        <w:rPr>
          <w:sz w:val="24"/>
          <w:szCs w:val="24"/>
        </w:rPr>
        <w:t xml:space="preserve"> epidemiological and economic </w:t>
      </w:r>
      <w:r w:rsidR="003F1E35" w:rsidRPr="001625C3">
        <w:rPr>
          <w:sz w:val="24"/>
          <w:szCs w:val="24"/>
        </w:rPr>
        <w:t>outputs (i</w:t>
      </w:r>
      <w:r w:rsidR="009A2C21" w:rsidRPr="001625C3">
        <w:rPr>
          <w:sz w:val="24"/>
          <w:szCs w:val="24"/>
        </w:rPr>
        <w:t xml:space="preserve">f economic outputs are included, the model </w:t>
      </w:r>
      <w:r w:rsidR="002736CE" w:rsidRPr="001625C3">
        <w:rPr>
          <w:sz w:val="24"/>
          <w:szCs w:val="24"/>
        </w:rPr>
        <w:t>can be</w:t>
      </w:r>
      <w:r w:rsidR="00121726" w:rsidRPr="001625C3">
        <w:rPr>
          <w:sz w:val="24"/>
          <w:szCs w:val="24"/>
        </w:rPr>
        <w:t xml:space="preserve"> </w:t>
      </w:r>
      <w:r w:rsidR="00864DF8" w:rsidRPr="001625C3">
        <w:rPr>
          <w:sz w:val="24"/>
          <w:szCs w:val="24"/>
        </w:rPr>
        <w:t xml:space="preserve">called </w:t>
      </w:r>
      <w:r w:rsidR="009E6741" w:rsidRPr="001625C3">
        <w:rPr>
          <w:sz w:val="24"/>
          <w:szCs w:val="24"/>
        </w:rPr>
        <w:t xml:space="preserve">a </w:t>
      </w:r>
      <w:proofErr w:type="spellStart"/>
      <w:r w:rsidR="009A2C21" w:rsidRPr="001625C3">
        <w:rPr>
          <w:sz w:val="24"/>
          <w:szCs w:val="24"/>
        </w:rPr>
        <w:t>bioeconomic</w:t>
      </w:r>
      <w:proofErr w:type="spellEnd"/>
      <w:r w:rsidR="009A2C21" w:rsidRPr="001625C3">
        <w:rPr>
          <w:sz w:val="24"/>
          <w:szCs w:val="24"/>
        </w:rPr>
        <w:t xml:space="preserve"> simulation model</w:t>
      </w:r>
      <w:r w:rsidR="00766522" w:rsidRPr="001625C3">
        <w:rPr>
          <w:sz w:val="24"/>
          <w:szCs w:val="24"/>
        </w:rPr>
        <w:t>; for example,</w:t>
      </w:r>
      <w:r w:rsidR="00D81352" w:rsidRPr="001625C3">
        <w:rPr>
          <w:sz w:val="24"/>
          <w:szCs w:val="24"/>
        </w:rPr>
        <w:t xml:space="preserve"> </w:t>
      </w:r>
      <w:del w:id="180" w:author="Carsten Thure Kirkeby" w:date="2020-03-09T13:30:00Z">
        <w:r w:rsidR="00844198" w:rsidRPr="001625C3" w:rsidDel="001306A7">
          <w:rPr>
            <w:sz w:val="24"/>
            <w:szCs w:val="24"/>
          </w:rPr>
          <w:delText xml:space="preserve">Halasa et al., 2009; </w:delText>
        </w:r>
      </w:del>
      <w:r w:rsidR="00D81352" w:rsidRPr="001625C3">
        <w:rPr>
          <w:sz w:val="24"/>
          <w:szCs w:val="24"/>
        </w:rPr>
        <w:t>Kirkeby et al., 2016</w:t>
      </w:r>
      <w:r w:rsidR="00C12470" w:rsidRPr="001625C3">
        <w:rPr>
          <w:sz w:val="24"/>
          <w:szCs w:val="24"/>
        </w:rPr>
        <w:t>)</w:t>
      </w:r>
      <w:r w:rsidR="009A2C21" w:rsidRPr="001625C3">
        <w:rPr>
          <w:sz w:val="24"/>
          <w:szCs w:val="24"/>
        </w:rPr>
        <w:t>.</w:t>
      </w:r>
    </w:p>
    <w:p w14:paraId="7A6B46DB" w14:textId="0238F61F" w:rsidR="00864DF8" w:rsidRPr="001625C3" w:rsidRDefault="006A0CAE" w:rsidP="001625C3">
      <w:pPr>
        <w:pStyle w:val="Opstilling-punkttegn"/>
        <w:numPr>
          <w:ilvl w:val="0"/>
          <w:numId w:val="0"/>
        </w:numPr>
        <w:spacing w:line="240" w:lineRule="auto"/>
        <w:rPr>
          <w:sz w:val="24"/>
          <w:szCs w:val="24"/>
        </w:rPr>
      </w:pPr>
      <w:r w:rsidRPr="001625C3">
        <w:rPr>
          <w:sz w:val="24"/>
          <w:szCs w:val="24"/>
        </w:rPr>
        <w:t xml:space="preserve">Thirdly, </w:t>
      </w:r>
      <w:r w:rsidR="005B55CF" w:rsidRPr="001625C3">
        <w:rPr>
          <w:sz w:val="24"/>
          <w:szCs w:val="24"/>
        </w:rPr>
        <w:t xml:space="preserve">if there are gaps in knowledge </w:t>
      </w:r>
      <w:r w:rsidR="006C3A57" w:rsidRPr="001625C3">
        <w:rPr>
          <w:sz w:val="24"/>
          <w:szCs w:val="24"/>
        </w:rPr>
        <w:t xml:space="preserve">about </w:t>
      </w:r>
      <w:r w:rsidR="005B55CF" w:rsidRPr="001625C3">
        <w:rPr>
          <w:sz w:val="24"/>
          <w:szCs w:val="24"/>
        </w:rPr>
        <w:t xml:space="preserve">the </w:t>
      </w:r>
      <w:r w:rsidR="00D85F85" w:rsidRPr="001625C3">
        <w:rPr>
          <w:sz w:val="24"/>
          <w:szCs w:val="24"/>
        </w:rPr>
        <w:t xml:space="preserve">disease </w:t>
      </w:r>
      <w:r w:rsidR="005B55CF" w:rsidRPr="001625C3">
        <w:rPr>
          <w:sz w:val="24"/>
          <w:szCs w:val="24"/>
        </w:rPr>
        <w:t xml:space="preserve">system, </w:t>
      </w:r>
      <w:r w:rsidR="00077682" w:rsidRPr="001625C3">
        <w:rPr>
          <w:sz w:val="24"/>
          <w:szCs w:val="24"/>
        </w:rPr>
        <w:t>model</w:t>
      </w:r>
      <w:r w:rsidR="004A7EFE" w:rsidRPr="001625C3">
        <w:rPr>
          <w:sz w:val="24"/>
          <w:szCs w:val="24"/>
        </w:rPr>
        <w:t xml:space="preserve">ing can be used to simulate various </w:t>
      </w:r>
      <w:r w:rsidR="00E11B69" w:rsidRPr="001625C3">
        <w:rPr>
          <w:sz w:val="24"/>
          <w:szCs w:val="24"/>
        </w:rPr>
        <w:t>transmission</w:t>
      </w:r>
      <w:r w:rsidR="004A7EFE" w:rsidRPr="001625C3">
        <w:rPr>
          <w:sz w:val="24"/>
          <w:szCs w:val="24"/>
        </w:rPr>
        <w:t xml:space="preserve"> patterns and compare </w:t>
      </w:r>
      <w:r w:rsidR="006C3A57" w:rsidRPr="001625C3">
        <w:rPr>
          <w:sz w:val="24"/>
          <w:szCs w:val="24"/>
        </w:rPr>
        <w:t xml:space="preserve">model output </w:t>
      </w:r>
      <w:r w:rsidR="004A7EFE" w:rsidRPr="001625C3">
        <w:rPr>
          <w:sz w:val="24"/>
          <w:szCs w:val="24"/>
        </w:rPr>
        <w:t>with data from real situations, to deduce the most likely transmission pathways</w:t>
      </w:r>
      <w:r w:rsidR="009A2C21" w:rsidRPr="001625C3">
        <w:rPr>
          <w:sz w:val="24"/>
          <w:szCs w:val="24"/>
        </w:rPr>
        <w:t xml:space="preserve"> and understand disease dynamics</w:t>
      </w:r>
      <w:r w:rsidR="00864DF8" w:rsidRPr="001625C3">
        <w:rPr>
          <w:sz w:val="24"/>
          <w:szCs w:val="24"/>
        </w:rPr>
        <w:t>, or to derive values for parameters such as transmission rates</w:t>
      </w:r>
      <w:r w:rsidR="00766522" w:rsidRPr="001625C3">
        <w:rPr>
          <w:sz w:val="24"/>
          <w:szCs w:val="24"/>
        </w:rPr>
        <w:t xml:space="preserve"> (for example</w:t>
      </w:r>
      <w:r w:rsidR="00D7734C" w:rsidRPr="001625C3">
        <w:rPr>
          <w:sz w:val="24"/>
          <w:szCs w:val="24"/>
        </w:rPr>
        <w:t xml:space="preserve"> </w:t>
      </w:r>
      <w:proofErr w:type="spellStart"/>
      <w:r w:rsidR="00485178" w:rsidRPr="001625C3">
        <w:rPr>
          <w:sz w:val="24"/>
          <w:szCs w:val="24"/>
        </w:rPr>
        <w:t>Zinsstag</w:t>
      </w:r>
      <w:proofErr w:type="spellEnd"/>
      <w:r w:rsidR="00485178" w:rsidRPr="001625C3">
        <w:rPr>
          <w:sz w:val="24"/>
          <w:szCs w:val="24"/>
        </w:rPr>
        <w:t xml:space="preserve"> et al, 2009</w:t>
      </w:r>
      <w:r w:rsidR="00885B05" w:rsidRPr="001625C3">
        <w:rPr>
          <w:sz w:val="24"/>
          <w:szCs w:val="24"/>
        </w:rPr>
        <w:t>;</w:t>
      </w:r>
      <w:r w:rsidR="00485178" w:rsidRPr="001625C3">
        <w:rPr>
          <w:sz w:val="24"/>
          <w:szCs w:val="24"/>
        </w:rPr>
        <w:t xml:space="preserve"> </w:t>
      </w:r>
      <w:proofErr w:type="spellStart"/>
      <w:r w:rsidR="001D5CD1" w:rsidRPr="001625C3">
        <w:rPr>
          <w:sz w:val="24"/>
          <w:szCs w:val="24"/>
        </w:rPr>
        <w:t>Marcé</w:t>
      </w:r>
      <w:proofErr w:type="spellEnd"/>
      <w:r w:rsidR="001D5CD1" w:rsidRPr="001625C3">
        <w:rPr>
          <w:sz w:val="24"/>
          <w:szCs w:val="24"/>
        </w:rPr>
        <w:t xml:space="preserve"> et al., 2010</w:t>
      </w:r>
      <w:r w:rsidR="00885B05" w:rsidRPr="001625C3">
        <w:rPr>
          <w:sz w:val="24"/>
          <w:szCs w:val="24"/>
        </w:rPr>
        <w:t>;</w:t>
      </w:r>
      <w:r w:rsidR="00FC1779" w:rsidRPr="001625C3">
        <w:rPr>
          <w:sz w:val="24"/>
          <w:szCs w:val="24"/>
        </w:rPr>
        <w:t xml:space="preserve"> Schul</w:t>
      </w:r>
      <w:r w:rsidR="002A442C" w:rsidRPr="001625C3">
        <w:rPr>
          <w:sz w:val="24"/>
          <w:szCs w:val="24"/>
        </w:rPr>
        <w:t>z et al., 2018</w:t>
      </w:r>
      <w:r w:rsidR="00766522" w:rsidRPr="001625C3">
        <w:rPr>
          <w:sz w:val="24"/>
          <w:szCs w:val="24"/>
        </w:rPr>
        <w:t>)</w:t>
      </w:r>
      <w:r w:rsidR="00864DF8" w:rsidRPr="001625C3">
        <w:rPr>
          <w:sz w:val="24"/>
          <w:szCs w:val="24"/>
        </w:rPr>
        <w:t>.</w:t>
      </w:r>
    </w:p>
    <w:p w14:paraId="7311732F" w14:textId="104A9E8C" w:rsidR="001B1C1D" w:rsidRPr="001625C3" w:rsidRDefault="00F57182" w:rsidP="001625C3">
      <w:pPr>
        <w:pStyle w:val="Opstilling-punkttegn"/>
        <w:numPr>
          <w:ilvl w:val="0"/>
          <w:numId w:val="0"/>
        </w:numPr>
        <w:spacing w:line="240" w:lineRule="auto"/>
        <w:rPr>
          <w:sz w:val="24"/>
          <w:szCs w:val="24"/>
        </w:rPr>
      </w:pPr>
      <w:r w:rsidRPr="001625C3">
        <w:rPr>
          <w:sz w:val="24"/>
          <w:szCs w:val="24"/>
        </w:rPr>
        <w:t>The</w:t>
      </w:r>
      <w:r w:rsidR="00305AC6" w:rsidRPr="001625C3">
        <w:rPr>
          <w:sz w:val="24"/>
          <w:szCs w:val="24"/>
        </w:rPr>
        <w:t xml:space="preserve"> structure and</w:t>
      </w:r>
      <w:r w:rsidRPr="001625C3">
        <w:rPr>
          <w:sz w:val="24"/>
          <w:szCs w:val="24"/>
        </w:rPr>
        <w:t xml:space="preserve"> output</w:t>
      </w:r>
      <w:r w:rsidR="00305AC6" w:rsidRPr="001625C3">
        <w:rPr>
          <w:sz w:val="24"/>
          <w:szCs w:val="24"/>
        </w:rPr>
        <w:t>s</w:t>
      </w:r>
      <w:r w:rsidRPr="001625C3">
        <w:rPr>
          <w:sz w:val="24"/>
          <w:szCs w:val="24"/>
        </w:rPr>
        <w:t xml:space="preserve"> of the model must reflect the purpose of the model. For </w:t>
      </w:r>
      <w:r w:rsidR="004F572D" w:rsidRPr="001625C3">
        <w:rPr>
          <w:sz w:val="24"/>
          <w:szCs w:val="24"/>
        </w:rPr>
        <w:t>example</w:t>
      </w:r>
      <w:r w:rsidRPr="001625C3">
        <w:rPr>
          <w:sz w:val="24"/>
          <w:szCs w:val="24"/>
        </w:rPr>
        <w:t>, i</w:t>
      </w:r>
      <w:r w:rsidR="008154AD" w:rsidRPr="001625C3">
        <w:rPr>
          <w:sz w:val="24"/>
          <w:szCs w:val="24"/>
        </w:rPr>
        <w:t xml:space="preserve">f the purpose is to </w:t>
      </w:r>
      <w:r w:rsidR="00D43623" w:rsidRPr="001625C3">
        <w:rPr>
          <w:sz w:val="24"/>
          <w:szCs w:val="24"/>
        </w:rPr>
        <w:t>estimate the prevalence of a disease</w:t>
      </w:r>
      <w:r w:rsidR="00242EED" w:rsidRPr="001625C3">
        <w:rPr>
          <w:sz w:val="24"/>
          <w:szCs w:val="24"/>
        </w:rPr>
        <w:t xml:space="preserve"> over time</w:t>
      </w:r>
      <w:r w:rsidR="00D43623" w:rsidRPr="001625C3">
        <w:rPr>
          <w:sz w:val="24"/>
          <w:szCs w:val="24"/>
        </w:rPr>
        <w:t xml:space="preserve">, the output should </w:t>
      </w:r>
      <w:r w:rsidR="00480FB7" w:rsidRPr="001625C3">
        <w:rPr>
          <w:sz w:val="24"/>
          <w:szCs w:val="24"/>
        </w:rPr>
        <w:t xml:space="preserve">include </w:t>
      </w:r>
      <w:r w:rsidR="00D43623" w:rsidRPr="001625C3">
        <w:rPr>
          <w:sz w:val="24"/>
          <w:szCs w:val="24"/>
        </w:rPr>
        <w:t>the number of infected animals</w:t>
      </w:r>
      <w:r w:rsidR="00480FB7" w:rsidRPr="001625C3">
        <w:rPr>
          <w:sz w:val="24"/>
          <w:szCs w:val="24"/>
        </w:rPr>
        <w:t xml:space="preserve"> and the total population</w:t>
      </w:r>
      <w:r w:rsidR="004F572D" w:rsidRPr="001625C3">
        <w:rPr>
          <w:sz w:val="24"/>
          <w:szCs w:val="24"/>
        </w:rPr>
        <w:t xml:space="preserve"> at-risk of that disease</w:t>
      </w:r>
      <w:r w:rsidR="00242EED" w:rsidRPr="001625C3">
        <w:rPr>
          <w:sz w:val="24"/>
          <w:szCs w:val="24"/>
        </w:rPr>
        <w:t xml:space="preserve"> </w:t>
      </w:r>
      <w:r w:rsidR="00D85F85" w:rsidRPr="001625C3">
        <w:rPr>
          <w:sz w:val="24"/>
          <w:szCs w:val="24"/>
        </w:rPr>
        <w:t>during the relevant time periods</w:t>
      </w:r>
      <w:r w:rsidR="00242EED" w:rsidRPr="001625C3">
        <w:rPr>
          <w:sz w:val="24"/>
          <w:szCs w:val="24"/>
        </w:rPr>
        <w:t xml:space="preserve"> of the simulated outbreak</w:t>
      </w:r>
      <w:r w:rsidR="00121726" w:rsidRPr="001625C3">
        <w:rPr>
          <w:sz w:val="24"/>
          <w:szCs w:val="24"/>
        </w:rPr>
        <w:t>.</w:t>
      </w:r>
      <w:r w:rsidR="00266974" w:rsidRPr="001625C3">
        <w:rPr>
          <w:sz w:val="24"/>
          <w:szCs w:val="24"/>
        </w:rPr>
        <w:t xml:space="preserve"> F</w:t>
      </w:r>
      <w:r w:rsidR="001B1C1D" w:rsidRPr="001625C3">
        <w:rPr>
          <w:sz w:val="24"/>
          <w:szCs w:val="24"/>
        </w:rPr>
        <w:t>or other research questions</w:t>
      </w:r>
      <w:r w:rsidR="00D85F85" w:rsidRPr="001625C3">
        <w:rPr>
          <w:sz w:val="24"/>
          <w:szCs w:val="24"/>
        </w:rPr>
        <w:t>,</w:t>
      </w:r>
      <w:r w:rsidR="001B1C1D" w:rsidRPr="001625C3">
        <w:rPr>
          <w:sz w:val="24"/>
          <w:szCs w:val="24"/>
        </w:rPr>
        <w:t xml:space="preserve"> the time to detect the disease or the economic benefit generated for a specific scenario </w:t>
      </w:r>
      <w:r w:rsidR="00D85F85" w:rsidRPr="001625C3">
        <w:rPr>
          <w:sz w:val="24"/>
          <w:szCs w:val="24"/>
        </w:rPr>
        <w:t xml:space="preserve">might be </w:t>
      </w:r>
      <w:r w:rsidR="001B1C1D" w:rsidRPr="001625C3">
        <w:rPr>
          <w:sz w:val="24"/>
          <w:szCs w:val="24"/>
        </w:rPr>
        <w:t>of interest</w:t>
      </w:r>
    </w:p>
    <w:p w14:paraId="7BC08ADB" w14:textId="78E5BC77" w:rsidR="008D5F13" w:rsidRPr="001625C3" w:rsidRDefault="008D5F13" w:rsidP="001625C3">
      <w:pPr>
        <w:pStyle w:val="Opstilling-punkttegn"/>
        <w:numPr>
          <w:ilvl w:val="0"/>
          <w:numId w:val="0"/>
        </w:numPr>
        <w:spacing w:line="240" w:lineRule="auto"/>
        <w:rPr>
          <w:sz w:val="24"/>
          <w:szCs w:val="24"/>
        </w:rPr>
      </w:pPr>
    </w:p>
    <w:p w14:paraId="207C106D" w14:textId="00537DC9" w:rsidR="008D5F13" w:rsidRPr="001625C3" w:rsidRDefault="008D5F13" w:rsidP="001625C3">
      <w:pPr>
        <w:pStyle w:val="Overskrift4"/>
        <w:spacing w:line="240" w:lineRule="auto"/>
      </w:pPr>
      <w:r w:rsidRPr="001625C3">
        <w:t>Unit of interest</w:t>
      </w:r>
    </w:p>
    <w:p w14:paraId="5C1AD94D" w14:textId="02F83D73" w:rsidR="002509B6" w:rsidRPr="001625C3" w:rsidRDefault="009B7104" w:rsidP="001625C3">
      <w:pPr>
        <w:pStyle w:val="Opstilling-punkttegn"/>
        <w:numPr>
          <w:ilvl w:val="0"/>
          <w:numId w:val="0"/>
        </w:numPr>
        <w:spacing w:line="240" w:lineRule="auto"/>
        <w:rPr>
          <w:sz w:val="24"/>
          <w:szCs w:val="24"/>
        </w:rPr>
      </w:pPr>
      <w:r w:rsidRPr="001625C3">
        <w:rPr>
          <w:sz w:val="24"/>
          <w:szCs w:val="24"/>
        </w:rPr>
        <w:t>The largest</w:t>
      </w:r>
      <w:r w:rsidR="00711566" w:rsidRPr="001625C3">
        <w:rPr>
          <w:sz w:val="24"/>
          <w:szCs w:val="24"/>
        </w:rPr>
        <w:t xml:space="preserve"> unit of interest </w:t>
      </w:r>
      <w:r w:rsidRPr="001625C3">
        <w:rPr>
          <w:sz w:val="24"/>
          <w:szCs w:val="24"/>
        </w:rPr>
        <w:t>is selected such</w:t>
      </w:r>
      <w:r w:rsidR="00FB2D51" w:rsidRPr="001625C3">
        <w:rPr>
          <w:sz w:val="24"/>
          <w:szCs w:val="24"/>
        </w:rPr>
        <w:t xml:space="preserve"> that the</w:t>
      </w:r>
      <w:r w:rsidR="001C632D" w:rsidRPr="001625C3">
        <w:rPr>
          <w:sz w:val="24"/>
          <w:szCs w:val="24"/>
        </w:rPr>
        <w:t xml:space="preserve"> simulation model</w:t>
      </w:r>
      <w:r w:rsidR="00FB2D51" w:rsidRPr="001625C3">
        <w:rPr>
          <w:sz w:val="24"/>
          <w:szCs w:val="24"/>
        </w:rPr>
        <w:t xml:space="preserve"> is sufficiently representative of the system </w:t>
      </w:r>
      <w:r w:rsidR="00174D99" w:rsidRPr="001625C3">
        <w:rPr>
          <w:sz w:val="24"/>
          <w:szCs w:val="24"/>
        </w:rPr>
        <w:t xml:space="preserve">so </w:t>
      </w:r>
      <w:r w:rsidR="00FB2D51" w:rsidRPr="001625C3">
        <w:rPr>
          <w:sz w:val="24"/>
          <w:szCs w:val="24"/>
        </w:rPr>
        <w:t>that outputs are meaningful and useful</w:t>
      </w:r>
      <w:r w:rsidR="00847F02" w:rsidRPr="001625C3">
        <w:rPr>
          <w:sz w:val="24"/>
          <w:szCs w:val="24"/>
        </w:rPr>
        <w:t xml:space="preserve"> according to the purpose of the model</w:t>
      </w:r>
      <w:r w:rsidRPr="001625C3">
        <w:rPr>
          <w:sz w:val="24"/>
          <w:szCs w:val="24"/>
        </w:rPr>
        <w:t>.</w:t>
      </w:r>
      <w:r w:rsidR="00FF0341" w:rsidRPr="001625C3">
        <w:rPr>
          <w:sz w:val="24"/>
          <w:szCs w:val="24"/>
        </w:rPr>
        <w:t xml:space="preserve"> This is the ep</w:t>
      </w:r>
      <w:r w:rsidR="00B3469C" w:rsidRPr="001625C3">
        <w:rPr>
          <w:sz w:val="24"/>
          <w:szCs w:val="24"/>
        </w:rPr>
        <w:t xml:space="preserve">idemiological unit </w:t>
      </w:r>
      <w:r w:rsidRPr="001625C3">
        <w:rPr>
          <w:sz w:val="24"/>
          <w:szCs w:val="24"/>
        </w:rPr>
        <w:t>of</w:t>
      </w:r>
      <w:r w:rsidR="00B3469C" w:rsidRPr="001625C3">
        <w:rPr>
          <w:sz w:val="24"/>
          <w:szCs w:val="24"/>
        </w:rPr>
        <w:t xml:space="preserve"> the model, and can range from </w:t>
      </w:r>
      <w:r w:rsidR="009B0A9A" w:rsidRPr="001625C3">
        <w:rPr>
          <w:sz w:val="24"/>
          <w:szCs w:val="24"/>
        </w:rPr>
        <w:lastRenderedPageBreak/>
        <w:t>individuals</w:t>
      </w:r>
      <w:ins w:id="181" w:author="Tariq Halasa" w:date="2020-03-04T11:36:00Z">
        <w:r w:rsidR="00105411">
          <w:rPr>
            <w:sz w:val="24"/>
            <w:szCs w:val="24"/>
          </w:rPr>
          <w:t xml:space="preserve"> (</w:t>
        </w:r>
      </w:ins>
      <w:ins w:id="182" w:author="Tariq Halasa" w:date="2020-03-04T11:37:00Z">
        <w:r w:rsidR="00105411">
          <w:rPr>
            <w:sz w:val="24"/>
            <w:szCs w:val="24"/>
          </w:rPr>
          <w:t xml:space="preserve">e.g. </w:t>
        </w:r>
        <w:proofErr w:type="spellStart"/>
        <w:r w:rsidR="00105411">
          <w:rPr>
            <w:sz w:val="24"/>
            <w:szCs w:val="24"/>
          </w:rPr>
          <w:t>Allore</w:t>
        </w:r>
        <w:proofErr w:type="spellEnd"/>
        <w:r w:rsidR="00105411">
          <w:rPr>
            <w:sz w:val="24"/>
            <w:szCs w:val="24"/>
          </w:rPr>
          <w:t xml:space="preserve"> et al., 1998; </w:t>
        </w:r>
        <w:proofErr w:type="spellStart"/>
        <w:r w:rsidR="00105411" w:rsidRPr="00C20DB9">
          <w:rPr>
            <w:sz w:val="24"/>
            <w:szCs w:val="24"/>
          </w:rPr>
          <w:t>Groenendaal</w:t>
        </w:r>
        <w:proofErr w:type="spellEnd"/>
        <w:r w:rsidR="00105411">
          <w:rPr>
            <w:sz w:val="24"/>
            <w:szCs w:val="24"/>
          </w:rPr>
          <w:t xml:space="preserve"> et al., 2002</w:t>
        </w:r>
      </w:ins>
      <w:ins w:id="183" w:author="Tariq Halasa" w:date="2020-03-04T11:36:00Z">
        <w:r w:rsidR="00105411">
          <w:rPr>
            <w:sz w:val="24"/>
            <w:szCs w:val="24"/>
          </w:rPr>
          <w:t>)</w:t>
        </w:r>
      </w:ins>
      <w:r w:rsidR="009B0A9A" w:rsidRPr="001625C3">
        <w:rPr>
          <w:sz w:val="24"/>
          <w:szCs w:val="24"/>
        </w:rPr>
        <w:t xml:space="preserve"> </w:t>
      </w:r>
      <w:r w:rsidR="00FB2D51" w:rsidRPr="001625C3">
        <w:rPr>
          <w:sz w:val="24"/>
          <w:szCs w:val="24"/>
        </w:rPr>
        <w:t xml:space="preserve">or </w:t>
      </w:r>
      <w:r w:rsidR="00174D99" w:rsidRPr="001625C3">
        <w:rPr>
          <w:sz w:val="24"/>
          <w:szCs w:val="24"/>
        </w:rPr>
        <w:t>their</w:t>
      </w:r>
      <w:r w:rsidR="009B0A9A" w:rsidRPr="001625C3">
        <w:rPr>
          <w:sz w:val="24"/>
          <w:szCs w:val="24"/>
        </w:rPr>
        <w:t xml:space="preserve"> parts (</w:t>
      </w:r>
      <w:ins w:id="184" w:author="Tariq Halasa" w:date="2020-03-04T11:37:00Z">
        <w:r w:rsidR="00105411">
          <w:rPr>
            <w:sz w:val="24"/>
            <w:szCs w:val="24"/>
          </w:rPr>
          <w:t xml:space="preserve">e.g. </w:t>
        </w:r>
      </w:ins>
      <w:proofErr w:type="spellStart"/>
      <w:r w:rsidR="009B0A9A" w:rsidRPr="001625C3">
        <w:rPr>
          <w:sz w:val="24"/>
          <w:szCs w:val="24"/>
        </w:rPr>
        <w:t>Gussmann</w:t>
      </w:r>
      <w:proofErr w:type="spellEnd"/>
      <w:r w:rsidR="009B0A9A" w:rsidRPr="001625C3">
        <w:rPr>
          <w:sz w:val="24"/>
          <w:szCs w:val="24"/>
        </w:rPr>
        <w:t xml:space="preserve"> </w:t>
      </w:r>
      <w:r w:rsidR="002B00B4" w:rsidRPr="001625C3">
        <w:rPr>
          <w:sz w:val="24"/>
          <w:szCs w:val="24"/>
        </w:rPr>
        <w:t>et al.,</w:t>
      </w:r>
      <w:r w:rsidR="00582C42" w:rsidRPr="001625C3">
        <w:rPr>
          <w:sz w:val="24"/>
          <w:szCs w:val="24"/>
        </w:rPr>
        <w:t xml:space="preserve"> </w:t>
      </w:r>
      <w:r w:rsidR="009B0A9A" w:rsidRPr="001625C3">
        <w:rPr>
          <w:sz w:val="24"/>
          <w:szCs w:val="24"/>
        </w:rPr>
        <w:t>2018)</w:t>
      </w:r>
      <w:r w:rsidR="00FB2D51" w:rsidRPr="001625C3">
        <w:rPr>
          <w:sz w:val="24"/>
          <w:szCs w:val="24"/>
        </w:rPr>
        <w:t xml:space="preserve"> to </w:t>
      </w:r>
      <w:r w:rsidR="00B3469C" w:rsidRPr="001625C3">
        <w:rPr>
          <w:sz w:val="24"/>
          <w:szCs w:val="24"/>
        </w:rPr>
        <w:t>sub</w:t>
      </w:r>
      <w:r w:rsidR="00251AEE" w:rsidRPr="001625C3">
        <w:rPr>
          <w:sz w:val="24"/>
          <w:szCs w:val="24"/>
        </w:rPr>
        <w:t>-</w:t>
      </w:r>
      <w:r w:rsidR="00FB2D51" w:rsidRPr="001625C3">
        <w:rPr>
          <w:sz w:val="24"/>
          <w:szCs w:val="24"/>
        </w:rPr>
        <w:t xml:space="preserve"> or entire</w:t>
      </w:r>
      <w:r w:rsidR="00B3469C" w:rsidRPr="001625C3">
        <w:rPr>
          <w:sz w:val="24"/>
          <w:szCs w:val="24"/>
        </w:rPr>
        <w:t xml:space="preserve"> population</w:t>
      </w:r>
      <w:r w:rsidR="00FB2D51" w:rsidRPr="001625C3">
        <w:rPr>
          <w:sz w:val="24"/>
          <w:szCs w:val="24"/>
        </w:rPr>
        <w:t>s</w:t>
      </w:r>
      <w:r w:rsidR="00853995" w:rsidRPr="001625C3">
        <w:rPr>
          <w:sz w:val="24"/>
          <w:szCs w:val="24"/>
        </w:rPr>
        <w:t xml:space="preserve"> (</w:t>
      </w:r>
      <w:proofErr w:type="spellStart"/>
      <w:r w:rsidR="00853995" w:rsidRPr="001625C3">
        <w:rPr>
          <w:sz w:val="24"/>
          <w:szCs w:val="24"/>
        </w:rPr>
        <w:t>Kopec</w:t>
      </w:r>
      <w:proofErr w:type="spellEnd"/>
      <w:r w:rsidR="00853995" w:rsidRPr="001625C3">
        <w:rPr>
          <w:sz w:val="24"/>
          <w:szCs w:val="24"/>
        </w:rPr>
        <w:t xml:space="preserve"> </w:t>
      </w:r>
      <w:r w:rsidR="002B00B4" w:rsidRPr="001625C3">
        <w:rPr>
          <w:sz w:val="24"/>
          <w:szCs w:val="24"/>
        </w:rPr>
        <w:t>et al.,</w:t>
      </w:r>
      <w:r w:rsidR="00582C42" w:rsidRPr="001625C3">
        <w:rPr>
          <w:sz w:val="24"/>
          <w:szCs w:val="24"/>
        </w:rPr>
        <w:t xml:space="preserve"> </w:t>
      </w:r>
      <w:r w:rsidR="00853995" w:rsidRPr="001625C3">
        <w:rPr>
          <w:sz w:val="24"/>
          <w:szCs w:val="24"/>
        </w:rPr>
        <w:t>20</w:t>
      </w:r>
      <w:r w:rsidR="00F71DC2" w:rsidRPr="001625C3">
        <w:rPr>
          <w:sz w:val="24"/>
          <w:szCs w:val="24"/>
        </w:rPr>
        <w:t>07</w:t>
      </w:r>
      <w:r w:rsidR="00853995" w:rsidRPr="001625C3">
        <w:rPr>
          <w:sz w:val="24"/>
          <w:szCs w:val="24"/>
        </w:rPr>
        <w:t>)</w:t>
      </w:r>
      <w:r w:rsidR="00B3469C" w:rsidRPr="001625C3">
        <w:rPr>
          <w:sz w:val="24"/>
          <w:szCs w:val="24"/>
        </w:rPr>
        <w:t>.</w:t>
      </w:r>
      <w:r w:rsidR="00057A8F" w:rsidRPr="001625C3">
        <w:rPr>
          <w:sz w:val="24"/>
          <w:szCs w:val="24"/>
        </w:rPr>
        <w:t xml:space="preserve"> </w:t>
      </w:r>
      <w:r w:rsidR="00773632" w:rsidRPr="001625C3">
        <w:rPr>
          <w:sz w:val="24"/>
          <w:szCs w:val="24"/>
        </w:rPr>
        <w:t xml:space="preserve">In </w:t>
      </w:r>
      <w:r w:rsidR="00251AEE" w:rsidRPr="001625C3">
        <w:rPr>
          <w:sz w:val="24"/>
          <w:szCs w:val="24"/>
        </w:rPr>
        <w:t xml:space="preserve">some </w:t>
      </w:r>
      <w:r w:rsidR="00266974" w:rsidRPr="001625C3">
        <w:rPr>
          <w:sz w:val="24"/>
          <w:szCs w:val="24"/>
        </w:rPr>
        <w:t xml:space="preserve">systems </w:t>
      </w:r>
      <w:r w:rsidR="00251AEE" w:rsidRPr="001625C3">
        <w:rPr>
          <w:sz w:val="24"/>
          <w:szCs w:val="24"/>
        </w:rPr>
        <w:t xml:space="preserve">there </w:t>
      </w:r>
      <w:r w:rsidR="00773632" w:rsidRPr="001625C3">
        <w:rPr>
          <w:sz w:val="24"/>
          <w:szCs w:val="24"/>
        </w:rPr>
        <w:t xml:space="preserve">might </w:t>
      </w:r>
      <w:r w:rsidR="00251AEE" w:rsidRPr="001625C3">
        <w:rPr>
          <w:sz w:val="24"/>
          <w:szCs w:val="24"/>
        </w:rPr>
        <w:t>be</w:t>
      </w:r>
      <w:r w:rsidR="00773632" w:rsidRPr="001625C3">
        <w:rPr>
          <w:sz w:val="24"/>
          <w:szCs w:val="24"/>
        </w:rPr>
        <w:t xml:space="preserve"> </w:t>
      </w:r>
      <w:r w:rsidR="002E4F13" w:rsidRPr="001625C3">
        <w:rPr>
          <w:sz w:val="24"/>
          <w:szCs w:val="24"/>
        </w:rPr>
        <w:t xml:space="preserve">more than one </w:t>
      </w:r>
      <w:r w:rsidR="00773632" w:rsidRPr="001625C3">
        <w:rPr>
          <w:sz w:val="24"/>
          <w:szCs w:val="24"/>
        </w:rPr>
        <w:t xml:space="preserve">unit of interest to be </w:t>
      </w:r>
      <w:r w:rsidR="00077682" w:rsidRPr="001625C3">
        <w:rPr>
          <w:sz w:val="24"/>
          <w:szCs w:val="24"/>
        </w:rPr>
        <w:t>model</w:t>
      </w:r>
      <w:r w:rsidR="00773632" w:rsidRPr="001625C3">
        <w:rPr>
          <w:sz w:val="24"/>
          <w:szCs w:val="24"/>
        </w:rPr>
        <w:t>ed, as in the case of vector-borne diseases</w:t>
      </w:r>
      <w:r w:rsidR="00251AEE" w:rsidRPr="001625C3">
        <w:rPr>
          <w:sz w:val="24"/>
          <w:szCs w:val="24"/>
        </w:rPr>
        <w:t xml:space="preserve"> </w:t>
      </w:r>
      <w:r w:rsidR="00251AEE" w:rsidRPr="001625C3">
        <w:rPr>
          <w:sz w:val="24"/>
          <w:szCs w:val="24"/>
        </w:rPr>
        <w:sym w:font="Symbol" w:char="F02D"/>
      </w:r>
      <w:r w:rsidR="00251AEE" w:rsidRPr="001625C3">
        <w:rPr>
          <w:sz w:val="24"/>
          <w:szCs w:val="24"/>
        </w:rPr>
        <w:t xml:space="preserve"> b</w:t>
      </w:r>
      <w:r w:rsidR="00FB2D51" w:rsidRPr="001625C3">
        <w:rPr>
          <w:sz w:val="24"/>
          <w:szCs w:val="24"/>
        </w:rPr>
        <w:t>oth t</w:t>
      </w:r>
      <w:r w:rsidR="00773632" w:rsidRPr="001625C3">
        <w:rPr>
          <w:sz w:val="24"/>
          <w:szCs w:val="24"/>
        </w:rPr>
        <w:t>he vector and the animal can be unit</w:t>
      </w:r>
      <w:r w:rsidR="002E4F13" w:rsidRPr="001625C3">
        <w:rPr>
          <w:sz w:val="24"/>
          <w:szCs w:val="24"/>
        </w:rPr>
        <w:t>s</w:t>
      </w:r>
      <w:r w:rsidR="00773632" w:rsidRPr="001625C3">
        <w:rPr>
          <w:sz w:val="24"/>
          <w:szCs w:val="24"/>
        </w:rPr>
        <w:t xml:space="preserve"> of interest (</w:t>
      </w:r>
      <w:proofErr w:type="spellStart"/>
      <w:r w:rsidR="00773632" w:rsidRPr="001625C3">
        <w:rPr>
          <w:sz w:val="24"/>
          <w:szCs w:val="24"/>
        </w:rPr>
        <w:t>Græsbøll</w:t>
      </w:r>
      <w:proofErr w:type="spellEnd"/>
      <w:r w:rsidR="00773632" w:rsidRPr="001625C3">
        <w:rPr>
          <w:sz w:val="24"/>
          <w:szCs w:val="24"/>
        </w:rPr>
        <w:t xml:space="preserve"> et al., 2012). </w:t>
      </w:r>
      <w:r w:rsidR="00FB2D51" w:rsidRPr="001625C3">
        <w:rPr>
          <w:sz w:val="24"/>
          <w:szCs w:val="24"/>
        </w:rPr>
        <w:t>It t</w:t>
      </w:r>
      <w:r w:rsidR="006A7741" w:rsidRPr="001625C3">
        <w:rPr>
          <w:sz w:val="24"/>
          <w:szCs w:val="24"/>
        </w:rPr>
        <w:t xml:space="preserve">hen </w:t>
      </w:r>
      <w:r w:rsidR="002E4F13" w:rsidRPr="001625C3">
        <w:rPr>
          <w:sz w:val="24"/>
          <w:szCs w:val="24"/>
        </w:rPr>
        <w:t xml:space="preserve">becomes </w:t>
      </w:r>
      <w:r w:rsidR="006A7741" w:rsidRPr="001625C3">
        <w:rPr>
          <w:sz w:val="24"/>
          <w:szCs w:val="24"/>
        </w:rPr>
        <w:t>critical to consider how the</w:t>
      </w:r>
      <w:r w:rsidR="00773632" w:rsidRPr="001625C3">
        <w:rPr>
          <w:sz w:val="24"/>
          <w:szCs w:val="24"/>
        </w:rPr>
        <w:t>se units</w:t>
      </w:r>
      <w:r w:rsidR="006A7741" w:rsidRPr="001625C3">
        <w:rPr>
          <w:sz w:val="24"/>
          <w:szCs w:val="24"/>
        </w:rPr>
        <w:t xml:space="preserve"> </w:t>
      </w:r>
      <w:r w:rsidR="00773632" w:rsidRPr="001625C3">
        <w:rPr>
          <w:sz w:val="24"/>
          <w:szCs w:val="24"/>
        </w:rPr>
        <w:t xml:space="preserve">interact </w:t>
      </w:r>
      <w:r w:rsidR="00FB2D51" w:rsidRPr="001625C3">
        <w:rPr>
          <w:sz w:val="24"/>
          <w:szCs w:val="24"/>
        </w:rPr>
        <w:t>so that</w:t>
      </w:r>
      <w:r w:rsidR="006A7741" w:rsidRPr="001625C3">
        <w:rPr>
          <w:sz w:val="24"/>
          <w:szCs w:val="24"/>
        </w:rPr>
        <w:t xml:space="preserve"> disease</w:t>
      </w:r>
      <w:r w:rsidR="00773632" w:rsidRPr="001625C3">
        <w:rPr>
          <w:sz w:val="24"/>
          <w:szCs w:val="24"/>
        </w:rPr>
        <w:t xml:space="preserve"> transmi</w:t>
      </w:r>
      <w:r w:rsidR="002D5705" w:rsidRPr="001625C3">
        <w:rPr>
          <w:sz w:val="24"/>
          <w:szCs w:val="24"/>
        </w:rPr>
        <w:t>s</w:t>
      </w:r>
      <w:r w:rsidR="00FB2D51" w:rsidRPr="001625C3">
        <w:rPr>
          <w:sz w:val="24"/>
          <w:szCs w:val="24"/>
        </w:rPr>
        <w:t>s</w:t>
      </w:r>
      <w:r w:rsidR="002D5705" w:rsidRPr="001625C3">
        <w:rPr>
          <w:sz w:val="24"/>
          <w:szCs w:val="24"/>
        </w:rPr>
        <w:t xml:space="preserve">ion is </w:t>
      </w:r>
      <w:r w:rsidR="00077682" w:rsidRPr="001625C3">
        <w:rPr>
          <w:sz w:val="24"/>
          <w:szCs w:val="24"/>
        </w:rPr>
        <w:t>model</w:t>
      </w:r>
      <w:r w:rsidR="002D5705" w:rsidRPr="001625C3">
        <w:rPr>
          <w:sz w:val="24"/>
          <w:szCs w:val="24"/>
        </w:rPr>
        <w:t>ed</w:t>
      </w:r>
      <w:r w:rsidR="00FB2D51" w:rsidRPr="001625C3">
        <w:rPr>
          <w:sz w:val="24"/>
          <w:szCs w:val="24"/>
        </w:rPr>
        <w:t xml:space="preserve">. </w:t>
      </w:r>
      <w:r w:rsidR="00ED42BB" w:rsidRPr="001625C3">
        <w:rPr>
          <w:sz w:val="24"/>
          <w:szCs w:val="24"/>
        </w:rPr>
        <w:t xml:space="preserve">In </w:t>
      </w:r>
      <w:r w:rsidR="00FB2D51" w:rsidRPr="001625C3">
        <w:rPr>
          <w:sz w:val="24"/>
          <w:szCs w:val="24"/>
        </w:rPr>
        <w:t>A</w:t>
      </w:r>
      <w:r w:rsidR="00ED42BB" w:rsidRPr="001625C3">
        <w:rPr>
          <w:sz w:val="24"/>
          <w:szCs w:val="24"/>
        </w:rPr>
        <w:t xml:space="preserve">ppendix </w:t>
      </w:r>
      <w:r w:rsidR="004C1871" w:rsidRPr="001625C3">
        <w:rPr>
          <w:sz w:val="24"/>
          <w:szCs w:val="24"/>
        </w:rPr>
        <w:t>1</w:t>
      </w:r>
      <w:r w:rsidR="00ED42BB" w:rsidRPr="001625C3">
        <w:rPr>
          <w:sz w:val="24"/>
          <w:szCs w:val="24"/>
        </w:rPr>
        <w:t xml:space="preserve"> we </w:t>
      </w:r>
      <w:r w:rsidR="002D5705" w:rsidRPr="001625C3">
        <w:rPr>
          <w:sz w:val="24"/>
          <w:szCs w:val="24"/>
        </w:rPr>
        <w:t>provide</w:t>
      </w:r>
      <w:r w:rsidR="00FB2D51" w:rsidRPr="001625C3">
        <w:rPr>
          <w:sz w:val="24"/>
          <w:szCs w:val="24"/>
        </w:rPr>
        <w:t xml:space="preserve"> </w:t>
      </w:r>
      <w:r w:rsidR="003148C2" w:rsidRPr="001625C3">
        <w:rPr>
          <w:sz w:val="24"/>
          <w:szCs w:val="24"/>
        </w:rPr>
        <w:t xml:space="preserve">code </w:t>
      </w:r>
      <w:r w:rsidR="00ED42BB" w:rsidRPr="001625C3">
        <w:rPr>
          <w:sz w:val="24"/>
          <w:szCs w:val="24"/>
        </w:rPr>
        <w:t>example</w:t>
      </w:r>
      <w:r w:rsidR="00BD6083" w:rsidRPr="001625C3">
        <w:rPr>
          <w:sz w:val="24"/>
          <w:szCs w:val="24"/>
        </w:rPr>
        <w:t>s</w:t>
      </w:r>
      <w:r w:rsidR="006611A1" w:rsidRPr="001625C3">
        <w:rPr>
          <w:sz w:val="24"/>
          <w:szCs w:val="24"/>
        </w:rPr>
        <w:t xml:space="preserve"> of MSM using different </w:t>
      </w:r>
      <w:r w:rsidR="00CF179C" w:rsidRPr="001625C3">
        <w:rPr>
          <w:sz w:val="24"/>
          <w:szCs w:val="24"/>
        </w:rPr>
        <w:t>unit</w:t>
      </w:r>
      <w:r w:rsidR="00B97D83" w:rsidRPr="001625C3">
        <w:rPr>
          <w:sz w:val="24"/>
          <w:szCs w:val="24"/>
        </w:rPr>
        <w:t>s</w:t>
      </w:r>
      <w:r w:rsidR="00CF179C" w:rsidRPr="001625C3">
        <w:rPr>
          <w:sz w:val="24"/>
          <w:szCs w:val="24"/>
        </w:rPr>
        <w:t xml:space="preserve"> of interest</w:t>
      </w:r>
      <w:r w:rsidR="00121726" w:rsidRPr="001625C3">
        <w:rPr>
          <w:sz w:val="24"/>
          <w:szCs w:val="24"/>
        </w:rPr>
        <w:t xml:space="preserve"> </w:t>
      </w:r>
      <w:r w:rsidR="00BD6083" w:rsidRPr="001625C3">
        <w:rPr>
          <w:sz w:val="24"/>
          <w:szCs w:val="24"/>
        </w:rPr>
        <w:t xml:space="preserve">(also available online at </w:t>
      </w:r>
      <w:hyperlink r:id="rId14" w:history="1">
        <w:r w:rsidR="00BD6083" w:rsidRPr="001625C3">
          <w:rPr>
            <w:rStyle w:val="Hyperlink"/>
            <w:color w:val="auto"/>
            <w:sz w:val="24"/>
            <w:szCs w:val="24"/>
          </w:rPr>
          <w:t>https://github.com/ckirkeby/MDT</w:t>
        </w:r>
      </w:hyperlink>
      <w:r w:rsidR="00BD6083" w:rsidRPr="001625C3">
        <w:rPr>
          <w:sz w:val="24"/>
          <w:szCs w:val="24"/>
        </w:rPr>
        <w:t>)</w:t>
      </w:r>
      <w:r w:rsidR="00121726" w:rsidRPr="001625C3">
        <w:rPr>
          <w:sz w:val="24"/>
          <w:szCs w:val="24"/>
        </w:rPr>
        <w:t>.</w:t>
      </w:r>
    </w:p>
    <w:p w14:paraId="76D46538" w14:textId="7670F06F" w:rsidR="00857278" w:rsidRPr="001625C3" w:rsidRDefault="00613C48" w:rsidP="001625C3">
      <w:pPr>
        <w:pStyle w:val="Opstilling-punkttegn"/>
        <w:numPr>
          <w:ilvl w:val="0"/>
          <w:numId w:val="0"/>
        </w:numPr>
        <w:spacing w:line="240" w:lineRule="auto"/>
        <w:rPr>
          <w:sz w:val="24"/>
          <w:szCs w:val="24"/>
        </w:rPr>
      </w:pPr>
      <w:r w:rsidRPr="001625C3">
        <w:rPr>
          <w:sz w:val="24"/>
          <w:szCs w:val="24"/>
        </w:rPr>
        <w:t>Th</w:t>
      </w:r>
      <w:r w:rsidR="00773632" w:rsidRPr="001625C3">
        <w:rPr>
          <w:sz w:val="24"/>
          <w:szCs w:val="24"/>
        </w:rPr>
        <w:t xml:space="preserve">e choice of </w:t>
      </w:r>
      <w:r w:rsidR="00FB2D51" w:rsidRPr="001625C3">
        <w:rPr>
          <w:sz w:val="24"/>
          <w:szCs w:val="24"/>
        </w:rPr>
        <w:t xml:space="preserve">epidemiologic </w:t>
      </w:r>
      <w:r w:rsidR="00773632" w:rsidRPr="001625C3">
        <w:rPr>
          <w:sz w:val="24"/>
          <w:szCs w:val="24"/>
        </w:rPr>
        <w:t xml:space="preserve">unit of interest is highly dependent on the </w:t>
      </w:r>
      <w:r w:rsidRPr="001625C3">
        <w:rPr>
          <w:sz w:val="24"/>
          <w:szCs w:val="24"/>
        </w:rPr>
        <w:t xml:space="preserve">purpose </w:t>
      </w:r>
      <w:r w:rsidR="002D5705" w:rsidRPr="001625C3">
        <w:rPr>
          <w:sz w:val="24"/>
          <w:szCs w:val="24"/>
        </w:rPr>
        <w:t>of</w:t>
      </w:r>
      <w:r w:rsidR="00C16AF9" w:rsidRPr="001625C3">
        <w:rPr>
          <w:sz w:val="24"/>
          <w:szCs w:val="24"/>
        </w:rPr>
        <w:t xml:space="preserve"> </w:t>
      </w:r>
      <w:r w:rsidR="00680308" w:rsidRPr="001625C3">
        <w:rPr>
          <w:sz w:val="24"/>
          <w:szCs w:val="24"/>
        </w:rPr>
        <w:t xml:space="preserve">building </w:t>
      </w:r>
      <w:r w:rsidRPr="001625C3">
        <w:rPr>
          <w:sz w:val="24"/>
          <w:szCs w:val="24"/>
        </w:rPr>
        <w:t>the model</w:t>
      </w:r>
      <w:r w:rsidR="00C16AF9" w:rsidRPr="001625C3">
        <w:rPr>
          <w:sz w:val="24"/>
          <w:szCs w:val="24"/>
        </w:rPr>
        <w:t>, the disease of concern and</w:t>
      </w:r>
      <w:r w:rsidR="00680308" w:rsidRPr="001625C3">
        <w:rPr>
          <w:sz w:val="24"/>
          <w:szCs w:val="24"/>
        </w:rPr>
        <w:t xml:space="preserve"> the </w:t>
      </w:r>
      <w:r w:rsidR="009B7104" w:rsidRPr="001625C3">
        <w:rPr>
          <w:sz w:val="24"/>
          <w:szCs w:val="24"/>
        </w:rPr>
        <w:t xml:space="preserve">data </w:t>
      </w:r>
      <w:r w:rsidR="00680308" w:rsidRPr="001625C3">
        <w:rPr>
          <w:sz w:val="24"/>
          <w:szCs w:val="24"/>
        </w:rPr>
        <w:t>available to paramet</w:t>
      </w:r>
      <w:r w:rsidR="006E62E6" w:rsidRPr="001625C3">
        <w:rPr>
          <w:sz w:val="24"/>
          <w:szCs w:val="24"/>
        </w:rPr>
        <w:t>e</w:t>
      </w:r>
      <w:r w:rsidR="00680308" w:rsidRPr="001625C3">
        <w:rPr>
          <w:sz w:val="24"/>
          <w:szCs w:val="24"/>
        </w:rPr>
        <w:t>rize the model</w:t>
      </w:r>
      <w:r w:rsidRPr="001625C3">
        <w:rPr>
          <w:sz w:val="24"/>
          <w:szCs w:val="24"/>
        </w:rPr>
        <w:t>.</w:t>
      </w:r>
      <w:r w:rsidR="00680308" w:rsidRPr="001625C3">
        <w:rPr>
          <w:sz w:val="24"/>
          <w:szCs w:val="24"/>
        </w:rPr>
        <w:t xml:space="preserve"> </w:t>
      </w:r>
      <w:r w:rsidR="006611A1" w:rsidRPr="001625C3">
        <w:rPr>
          <w:sz w:val="24"/>
          <w:szCs w:val="24"/>
        </w:rPr>
        <w:t xml:space="preserve">Whereas for some disease transmission models disease spread </w:t>
      </w:r>
      <w:r w:rsidR="00F018A8" w:rsidRPr="001625C3">
        <w:rPr>
          <w:sz w:val="24"/>
          <w:szCs w:val="24"/>
        </w:rPr>
        <w:t>at</w:t>
      </w:r>
      <w:r w:rsidR="006611A1" w:rsidRPr="001625C3">
        <w:rPr>
          <w:sz w:val="24"/>
          <w:szCs w:val="24"/>
        </w:rPr>
        <w:t xml:space="preserve"> the individual level </w:t>
      </w:r>
      <w:r w:rsidR="005B2846" w:rsidRPr="001625C3">
        <w:rPr>
          <w:sz w:val="24"/>
          <w:szCs w:val="24"/>
        </w:rPr>
        <w:t xml:space="preserve">needs to be captured </w:t>
      </w:r>
      <w:r w:rsidR="006611A1" w:rsidRPr="001625C3">
        <w:rPr>
          <w:sz w:val="24"/>
          <w:szCs w:val="24"/>
        </w:rPr>
        <w:t>(e.g. because disease detection or control is performed on individual level), i</w:t>
      </w:r>
      <w:r w:rsidR="00C16AF9" w:rsidRPr="001625C3">
        <w:rPr>
          <w:sz w:val="24"/>
          <w:szCs w:val="24"/>
        </w:rPr>
        <w:t xml:space="preserve">n the case of </w:t>
      </w:r>
      <w:r w:rsidR="00077682" w:rsidRPr="001625C3">
        <w:rPr>
          <w:sz w:val="24"/>
          <w:szCs w:val="24"/>
        </w:rPr>
        <w:t>model</w:t>
      </w:r>
      <w:r w:rsidR="00C16AF9" w:rsidRPr="001625C3">
        <w:rPr>
          <w:sz w:val="24"/>
          <w:szCs w:val="24"/>
        </w:rPr>
        <w:t xml:space="preserve">ing the spread of </w:t>
      </w:r>
      <w:r w:rsidR="002E2F2E" w:rsidRPr="001625C3">
        <w:rPr>
          <w:sz w:val="24"/>
          <w:szCs w:val="24"/>
        </w:rPr>
        <w:t xml:space="preserve">an </w:t>
      </w:r>
      <w:r w:rsidR="00C16AF9" w:rsidRPr="001625C3">
        <w:rPr>
          <w:sz w:val="24"/>
          <w:szCs w:val="24"/>
        </w:rPr>
        <w:t>exotic disease</w:t>
      </w:r>
      <w:r w:rsidR="002E2F2E" w:rsidRPr="001625C3">
        <w:rPr>
          <w:sz w:val="24"/>
          <w:szCs w:val="24"/>
        </w:rPr>
        <w:t xml:space="preserve"> in animals aggregated in herds</w:t>
      </w:r>
      <w:r w:rsidR="00C16AF9" w:rsidRPr="001625C3">
        <w:rPr>
          <w:sz w:val="24"/>
          <w:szCs w:val="24"/>
        </w:rPr>
        <w:t xml:space="preserve"> in a country or a region, the herd </w:t>
      </w:r>
      <w:r w:rsidR="00FB2D51" w:rsidRPr="001625C3">
        <w:rPr>
          <w:sz w:val="24"/>
          <w:szCs w:val="24"/>
        </w:rPr>
        <w:t xml:space="preserve">might </w:t>
      </w:r>
      <w:r w:rsidR="00C16AF9" w:rsidRPr="001625C3">
        <w:rPr>
          <w:sz w:val="24"/>
          <w:szCs w:val="24"/>
        </w:rPr>
        <w:t xml:space="preserve">be a more realistic unit to model, </w:t>
      </w:r>
      <w:r w:rsidR="00FB2D51" w:rsidRPr="001625C3">
        <w:rPr>
          <w:sz w:val="24"/>
          <w:szCs w:val="24"/>
        </w:rPr>
        <w:t xml:space="preserve">because </w:t>
      </w:r>
      <w:r w:rsidR="002D5705" w:rsidRPr="001625C3">
        <w:rPr>
          <w:sz w:val="24"/>
          <w:szCs w:val="24"/>
        </w:rPr>
        <w:t xml:space="preserve">surveillance and decisions occur at the herd-level, and also </w:t>
      </w:r>
      <w:r w:rsidR="00C16AF9" w:rsidRPr="001625C3">
        <w:rPr>
          <w:sz w:val="24"/>
          <w:szCs w:val="24"/>
        </w:rPr>
        <w:t>it would be computationally challenging to model each individual animal in the country.</w:t>
      </w:r>
      <w:r w:rsidR="00FB2D51" w:rsidRPr="001625C3">
        <w:rPr>
          <w:sz w:val="24"/>
          <w:szCs w:val="24"/>
        </w:rPr>
        <w:t xml:space="preserve"> This also raises another consideration</w:t>
      </w:r>
      <w:r w:rsidR="002D5705" w:rsidRPr="001625C3">
        <w:rPr>
          <w:sz w:val="24"/>
          <w:szCs w:val="24"/>
        </w:rPr>
        <w:t>:</w:t>
      </w:r>
      <w:r w:rsidR="00FB2D51" w:rsidRPr="001625C3">
        <w:rPr>
          <w:sz w:val="24"/>
          <w:szCs w:val="24"/>
        </w:rPr>
        <w:t xml:space="preserve"> the availability of computational resources. This is discussed in Section </w:t>
      </w:r>
      <w:r w:rsidR="002115D8" w:rsidRPr="001625C3">
        <w:rPr>
          <w:i/>
          <w:sz w:val="24"/>
          <w:szCs w:val="24"/>
        </w:rPr>
        <w:t xml:space="preserve">Programming </w:t>
      </w:r>
      <w:r w:rsidR="0014119B" w:rsidRPr="001625C3">
        <w:rPr>
          <w:i/>
          <w:sz w:val="24"/>
          <w:szCs w:val="24"/>
        </w:rPr>
        <w:t>stage</w:t>
      </w:r>
      <w:r w:rsidR="00FB2D51" w:rsidRPr="001625C3">
        <w:rPr>
          <w:sz w:val="24"/>
          <w:szCs w:val="24"/>
        </w:rPr>
        <w:t>.</w:t>
      </w:r>
    </w:p>
    <w:p w14:paraId="1053D2CC" w14:textId="77777777" w:rsidR="008D5F13" w:rsidRPr="001625C3" w:rsidRDefault="008D5F13" w:rsidP="001625C3">
      <w:pPr>
        <w:pStyle w:val="Opstilling-punkttegn"/>
        <w:numPr>
          <w:ilvl w:val="0"/>
          <w:numId w:val="0"/>
        </w:numPr>
        <w:spacing w:line="240" w:lineRule="auto"/>
        <w:rPr>
          <w:sz w:val="24"/>
          <w:szCs w:val="24"/>
        </w:rPr>
      </w:pPr>
    </w:p>
    <w:p w14:paraId="045DF93B" w14:textId="2D8494EE" w:rsidR="008D5F13" w:rsidRPr="001625C3" w:rsidRDefault="008D5F13" w:rsidP="001625C3">
      <w:pPr>
        <w:pStyle w:val="Overskrift4"/>
        <w:spacing w:line="240" w:lineRule="auto"/>
      </w:pPr>
      <w:r w:rsidRPr="001625C3">
        <w:t>System knowledge</w:t>
      </w:r>
      <w:r w:rsidR="004A24F3" w:rsidRPr="001625C3">
        <w:t>, complexity and data availability</w:t>
      </w:r>
    </w:p>
    <w:p w14:paraId="3E4BF7C3" w14:textId="4A3E39EE" w:rsidR="00DF67B8" w:rsidRPr="001625C3" w:rsidRDefault="00DF67B8" w:rsidP="001625C3">
      <w:pPr>
        <w:pStyle w:val="Opstilling-punkttegn"/>
        <w:numPr>
          <w:ilvl w:val="0"/>
          <w:numId w:val="0"/>
        </w:numPr>
        <w:spacing w:line="240" w:lineRule="auto"/>
        <w:rPr>
          <w:sz w:val="24"/>
          <w:szCs w:val="24"/>
        </w:rPr>
      </w:pPr>
      <w:r w:rsidRPr="001625C3">
        <w:rPr>
          <w:sz w:val="24"/>
          <w:szCs w:val="24"/>
        </w:rPr>
        <w:t xml:space="preserve">Model outputs reflect the input parameters of the model; if the input parameters are highly uncertain, the results will also be highly uncertain. </w:t>
      </w:r>
      <w:r w:rsidR="009B7104" w:rsidRPr="001625C3">
        <w:rPr>
          <w:sz w:val="24"/>
          <w:szCs w:val="24"/>
        </w:rPr>
        <w:t>There</w:t>
      </w:r>
      <w:r w:rsidRPr="001625C3">
        <w:rPr>
          <w:sz w:val="24"/>
          <w:szCs w:val="24"/>
        </w:rPr>
        <w:t xml:space="preserve"> will likely be more variance in real life than in a model</w:t>
      </w:r>
      <w:r w:rsidR="009B7104" w:rsidRPr="001625C3">
        <w:rPr>
          <w:sz w:val="24"/>
          <w:szCs w:val="24"/>
        </w:rPr>
        <w:t>, and i</w:t>
      </w:r>
      <w:r w:rsidRPr="001625C3">
        <w:rPr>
          <w:sz w:val="24"/>
          <w:szCs w:val="24"/>
        </w:rPr>
        <w:t xml:space="preserve">f the model is parameterized using data from just one subpopulation of the target population, </w:t>
      </w:r>
      <w:r w:rsidR="009B7104" w:rsidRPr="001625C3">
        <w:rPr>
          <w:sz w:val="24"/>
          <w:szCs w:val="24"/>
        </w:rPr>
        <w:t xml:space="preserve">bias in model </w:t>
      </w:r>
      <w:r w:rsidRPr="001625C3">
        <w:rPr>
          <w:sz w:val="24"/>
          <w:szCs w:val="24"/>
        </w:rPr>
        <w:t>output</w:t>
      </w:r>
      <w:r w:rsidR="009B7104" w:rsidRPr="001625C3">
        <w:rPr>
          <w:sz w:val="24"/>
          <w:szCs w:val="24"/>
        </w:rPr>
        <w:t xml:space="preserve"> could be introduced</w:t>
      </w:r>
      <w:r w:rsidRPr="001625C3">
        <w:rPr>
          <w:sz w:val="24"/>
          <w:szCs w:val="24"/>
        </w:rPr>
        <w:t xml:space="preserve">. </w:t>
      </w:r>
      <w:r w:rsidR="00F94ED9" w:rsidRPr="001625C3">
        <w:rPr>
          <w:sz w:val="24"/>
          <w:szCs w:val="24"/>
        </w:rPr>
        <w:t xml:space="preserve">Furthermore, all processes are modeled with the assumption that they correctly represent the system. This is not always the case. </w:t>
      </w:r>
      <w:r w:rsidRPr="001625C3">
        <w:rPr>
          <w:sz w:val="24"/>
          <w:szCs w:val="24"/>
        </w:rPr>
        <w:t xml:space="preserve">Following the principle of parsimony, </w:t>
      </w:r>
      <w:r w:rsidR="00436071" w:rsidRPr="001625C3">
        <w:rPr>
          <w:sz w:val="24"/>
          <w:szCs w:val="24"/>
        </w:rPr>
        <w:t>a model should</w:t>
      </w:r>
      <w:r w:rsidRPr="001625C3">
        <w:rPr>
          <w:sz w:val="24"/>
          <w:szCs w:val="24"/>
        </w:rPr>
        <w:t xml:space="preserve"> only </w:t>
      </w:r>
      <w:r w:rsidR="00F94ED9" w:rsidRPr="001625C3">
        <w:rPr>
          <w:sz w:val="24"/>
          <w:szCs w:val="24"/>
        </w:rPr>
        <w:t xml:space="preserve">be </w:t>
      </w:r>
      <w:r w:rsidRPr="001625C3">
        <w:rPr>
          <w:sz w:val="24"/>
          <w:szCs w:val="24"/>
        </w:rPr>
        <w:t xml:space="preserve">as complex as necessary to achieve the model purpose, thereby </w:t>
      </w:r>
      <w:r w:rsidR="00436071" w:rsidRPr="001625C3">
        <w:rPr>
          <w:sz w:val="24"/>
          <w:szCs w:val="24"/>
        </w:rPr>
        <w:t>requiring</w:t>
      </w:r>
      <w:r w:rsidRPr="001625C3">
        <w:rPr>
          <w:sz w:val="24"/>
          <w:szCs w:val="24"/>
        </w:rPr>
        <w:t xml:space="preserve"> the minimum number of assumptions (</w:t>
      </w:r>
      <w:proofErr w:type="spellStart"/>
      <w:r w:rsidRPr="001625C3">
        <w:rPr>
          <w:sz w:val="24"/>
          <w:szCs w:val="24"/>
        </w:rPr>
        <w:t>Lilien</w:t>
      </w:r>
      <w:proofErr w:type="spellEnd"/>
      <w:r w:rsidRPr="001625C3">
        <w:rPr>
          <w:sz w:val="24"/>
          <w:szCs w:val="24"/>
        </w:rPr>
        <w:t>, 1975).</w:t>
      </w:r>
      <w:r w:rsidR="00F94ED9" w:rsidRPr="001625C3">
        <w:rPr>
          <w:sz w:val="24"/>
          <w:szCs w:val="24"/>
        </w:rPr>
        <w:t xml:space="preserve"> In all models, decisions need to be made about which of the known processes to include and which to exclude.</w:t>
      </w:r>
    </w:p>
    <w:p w14:paraId="312EBC01" w14:textId="56C00576" w:rsidR="00F75333" w:rsidRPr="001625C3" w:rsidRDefault="00FB2D51" w:rsidP="001625C3">
      <w:pPr>
        <w:pStyle w:val="Opstilling-punkttegn"/>
        <w:numPr>
          <w:ilvl w:val="0"/>
          <w:numId w:val="0"/>
        </w:numPr>
        <w:spacing w:line="240" w:lineRule="auto"/>
        <w:rPr>
          <w:sz w:val="24"/>
          <w:szCs w:val="24"/>
        </w:rPr>
      </w:pPr>
      <w:r w:rsidRPr="001625C3">
        <w:rPr>
          <w:sz w:val="24"/>
          <w:szCs w:val="24"/>
        </w:rPr>
        <w:t>T</w:t>
      </w:r>
      <w:r w:rsidR="008D5F13" w:rsidRPr="001625C3">
        <w:rPr>
          <w:sz w:val="24"/>
          <w:szCs w:val="24"/>
        </w:rPr>
        <w:t xml:space="preserve">o create a model that is a </w:t>
      </w:r>
      <w:r w:rsidRPr="001625C3">
        <w:rPr>
          <w:sz w:val="24"/>
          <w:szCs w:val="24"/>
        </w:rPr>
        <w:t xml:space="preserve">sufficient </w:t>
      </w:r>
      <w:r w:rsidR="008D5F13" w:rsidRPr="001625C3">
        <w:rPr>
          <w:sz w:val="24"/>
          <w:szCs w:val="24"/>
        </w:rPr>
        <w:t>representation of a real</w:t>
      </w:r>
      <w:r w:rsidRPr="001625C3">
        <w:rPr>
          <w:sz w:val="24"/>
          <w:szCs w:val="24"/>
        </w:rPr>
        <w:t>-</w:t>
      </w:r>
      <w:r w:rsidR="008D5F13" w:rsidRPr="001625C3">
        <w:rPr>
          <w:sz w:val="24"/>
          <w:szCs w:val="24"/>
        </w:rPr>
        <w:t xml:space="preserve">life system, </w:t>
      </w:r>
      <w:r w:rsidR="00F165D6" w:rsidRPr="001625C3">
        <w:rPr>
          <w:sz w:val="24"/>
          <w:szCs w:val="24"/>
        </w:rPr>
        <w:t>good</w:t>
      </w:r>
      <w:r w:rsidR="008D5F13" w:rsidRPr="001625C3">
        <w:rPr>
          <w:sz w:val="24"/>
          <w:szCs w:val="24"/>
        </w:rPr>
        <w:t xml:space="preserve"> knowledge of th</w:t>
      </w:r>
      <w:r w:rsidRPr="001625C3">
        <w:rPr>
          <w:sz w:val="24"/>
          <w:szCs w:val="24"/>
        </w:rPr>
        <w:t>at</w:t>
      </w:r>
      <w:r w:rsidR="008D5F13" w:rsidRPr="001625C3">
        <w:rPr>
          <w:sz w:val="24"/>
          <w:szCs w:val="24"/>
        </w:rPr>
        <w:t xml:space="preserve"> system</w:t>
      </w:r>
      <w:r w:rsidR="00F018A8" w:rsidRPr="001625C3">
        <w:rPr>
          <w:sz w:val="24"/>
          <w:szCs w:val="24"/>
        </w:rPr>
        <w:t xml:space="preserve"> is needed</w:t>
      </w:r>
      <w:r w:rsidRPr="001625C3">
        <w:rPr>
          <w:sz w:val="24"/>
          <w:szCs w:val="24"/>
        </w:rPr>
        <w:t>.</w:t>
      </w:r>
      <w:r w:rsidR="008078F5" w:rsidRPr="001625C3">
        <w:rPr>
          <w:sz w:val="24"/>
          <w:szCs w:val="24"/>
        </w:rPr>
        <w:t xml:space="preserve"> </w:t>
      </w:r>
      <w:r w:rsidR="00DD191B" w:rsidRPr="001625C3">
        <w:rPr>
          <w:sz w:val="24"/>
          <w:szCs w:val="24"/>
        </w:rPr>
        <w:t>This</w:t>
      </w:r>
      <w:r w:rsidR="00EE7616" w:rsidRPr="001625C3">
        <w:rPr>
          <w:sz w:val="24"/>
          <w:szCs w:val="24"/>
        </w:rPr>
        <w:t xml:space="preserve"> includes the </w:t>
      </w:r>
      <w:r w:rsidR="002F23F0" w:rsidRPr="001625C3">
        <w:rPr>
          <w:sz w:val="24"/>
          <w:szCs w:val="24"/>
        </w:rPr>
        <w:t xml:space="preserve">population </w:t>
      </w:r>
      <w:r w:rsidR="00EE7616" w:rsidRPr="001625C3">
        <w:rPr>
          <w:sz w:val="24"/>
          <w:szCs w:val="24"/>
        </w:rPr>
        <w:t>dynamics of the</w:t>
      </w:r>
      <w:r w:rsidRPr="001625C3">
        <w:rPr>
          <w:sz w:val="24"/>
          <w:szCs w:val="24"/>
        </w:rPr>
        <w:t xml:space="preserve"> unit of interest in the</w:t>
      </w:r>
      <w:r w:rsidR="00EE7616" w:rsidRPr="001625C3">
        <w:rPr>
          <w:sz w:val="24"/>
          <w:szCs w:val="24"/>
        </w:rPr>
        <w:t xml:space="preserve"> system, </w:t>
      </w:r>
      <w:r w:rsidRPr="001625C3">
        <w:rPr>
          <w:sz w:val="24"/>
          <w:szCs w:val="24"/>
        </w:rPr>
        <w:t>including</w:t>
      </w:r>
      <w:r w:rsidR="00EE7616" w:rsidRPr="001625C3">
        <w:rPr>
          <w:sz w:val="24"/>
          <w:szCs w:val="24"/>
        </w:rPr>
        <w:t xml:space="preserve"> the </w:t>
      </w:r>
      <w:r w:rsidR="00DD191B" w:rsidRPr="001625C3">
        <w:rPr>
          <w:sz w:val="24"/>
          <w:szCs w:val="24"/>
        </w:rPr>
        <w:t xml:space="preserve">population </w:t>
      </w:r>
      <w:r w:rsidR="00EE7616" w:rsidRPr="001625C3">
        <w:rPr>
          <w:sz w:val="24"/>
          <w:szCs w:val="24"/>
        </w:rPr>
        <w:t>structure</w:t>
      </w:r>
      <w:r w:rsidR="00F91316" w:rsidRPr="001625C3">
        <w:rPr>
          <w:sz w:val="24"/>
          <w:szCs w:val="24"/>
        </w:rPr>
        <w:t xml:space="preserve"> in terms of births, deaths and</w:t>
      </w:r>
      <w:r w:rsidRPr="001625C3">
        <w:rPr>
          <w:sz w:val="24"/>
          <w:szCs w:val="24"/>
        </w:rPr>
        <w:t xml:space="preserve"> l</w:t>
      </w:r>
      <w:r w:rsidR="001E65B1" w:rsidRPr="001625C3">
        <w:rPr>
          <w:sz w:val="24"/>
          <w:szCs w:val="24"/>
        </w:rPr>
        <w:t>ifespan</w:t>
      </w:r>
      <w:r w:rsidRPr="001625C3">
        <w:rPr>
          <w:sz w:val="24"/>
          <w:szCs w:val="24"/>
        </w:rPr>
        <w:t xml:space="preserve"> (</w:t>
      </w:r>
      <w:r w:rsidR="00F91316" w:rsidRPr="001625C3">
        <w:rPr>
          <w:sz w:val="24"/>
          <w:szCs w:val="24"/>
        </w:rPr>
        <w:t xml:space="preserve">this </w:t>
      </w:r>
      <w:r w:rsidR="00F75333" w:rsidRPr="001625C3">
        <w:rPr>
          <w:sz w:val="24"/>
          <w:szCs w:val="24"/>
        </w:rPr>
        <w:t>is usually based on</w:t>
      </w:r>
      <w:r w:rsidR="00F91316" w:rsidRPr="001625C3">
        <w:rPr>
          <w:sz w:val="24"/>
          <w:szCs w:val="24"/>
        </w:rPr>
        <w:t xml:space="preserve"> age, but </w:t>
      </w:r>
      <w:r w:rsidRPr="001625C3">
        <w:rPr>
          <w:sz w:val="24"/>
          <w:szCs w:val="24"/>
        </w:rPr>
        <w:t xml:space="preserve">in the case of a </w:t>
      </w:r>
      <w:r w:rsidR="001E65B1" w:rsidRPr="001625C3">
        <w:rPr>
          <w:sz w:val="24"/>
          <w:szCs w:val="24"/>
        </w:rPr>
        <w:t xml:space="preserve">livestock </w:t>
      </w:r>
      <w:r w:rsidRPr="001625C3">
        <w:rPr>
          <w:sz w:val="24"/>
          <w:szCs w:val="24"/>
        </w:rPr>
        <w:t>production system, this could be parity</w:t>
      </w:r>
      <w:r w:rsidR="00F91316" w:rsidRPr="001625C3">
        <w:rPr>
          <w:sz w:val="24"/>
          <w:szCs w:val="24"/>
        </w:rPr>
        <w:t>)</w:t>
      </w:r>
      <w:r w:rsidR="00EE7616" w:rsidRPr="001625C3">
        <w:rPr>
          <w:sz w:val="24"/>
          <w:szCs w:val="24"/>
        </w:rPr>
        <w:t xml:space="preserve">, </w:t>
      </w:r>
      <w:r w:rsidR="00F75333" w:rsidRPr="001625C3">
        <w:rPr>
          <w:sz w:val="24"/>
          <w:szCs w:val="24"/>
        </w:rPr>
        <w:t>migration</w:t>
      </w:r>
      <w:r w:rsidR="002509B6" w:rsidRPr="001625C3">
        <w:rPr>
          <w:sz w:val="24"/>
          <w:szCs w:val="24"/>
        </w:rPr>
        <w:t xml:space="preserve"> of individual</w:t>
      </w:r>
      <w:r w:rsidR="00F75333" w:rsidRPr="001625C3">
        <w:rPr>
          <w:sz w:val="24"/>
          <w:szCs w:val="24"/>
        </w:rPr>
        <w:t xml:space="preserve"> unit</w:t>
      </w:r>
      <w:r w:rsidR="002509B6" w:rsidRPr="001625C3">
        <w:rPr>
          <w:sz w:val="24"/>
          <w:szCs w:val="24"/>
        </w:rPr>
        <w:t>s in</w:t>
      </w:r>
      <w:r w:rsidR="00F75333" w:rsidRPr="001625C3">
        <w:rPr>
          <w:sz w:val="24"/>
          <w:szCs w:val="24"/>
        </w:rPr>
        <w:t xml:space="preserve"> and out</w:t>
      </w:r>
      <w:r w:rsidR="001E65B1" w:rsidRPr="001625C3">
        <w:rPr>
          <w:sz w:val="24"/>
          <w:szCs w:val="24"/>
        </w:rPr>
        <w:t xml:space="preserve"> of</w:t>
      </w:r>
      <w:r w:rsidR="002509B6" w:rsidRPr="001625C3">
        <w:rPr>
          <w:sz w:val="24"/>
          <w:szCs w:val="24"/>
        </w:rPr>
        <w:t xml:space="preserve"> the system, </w:t>
      </w:r>
      <w:r w:rsidR="00EE7616" w:rsidRPr="001625C3">
        <w:rPr>
          <w:sz w:val="24"/>
          <w:szCs w:val="24"/>
        </w:rPr>
        <w:t xml:space="preserve">the contact patterns </w:t>
      </w:r>
      <w:r w:rsidR="00F75333" w:rsidRPr="001625C3">
        <w:rPr>
          <w:sz w:val="24"/>
          <w:szCs w:val="24"/>
        </w:rPr>
        <w:t xml:space="preserve">of units </w:t>
      </w:r>
      <w:r w:rsidR="00EE7616" w:rsidRPr="001625C3">
        <w:rPr>
          <w:sz w:val="24"/>
          <w:szCs w:val="24"/>
        </w:rPr>
        <w:t xml:space="preserve">and </w:t>
      </w:r>
      <w:r w:rsidR="00F75333" w:rsidRPr="001625C3">
        <w:rPr>
          <w:sz w:val="24"/>
          <w:szCs w:val="24"/>
        </w:rPr>
        <w:t>the</w:t>
      </w:r>
      <w:r w:rsidR="00EE7616" w:rsidRPr="001625C3">
        <w:rPr>
          <w:sz w:val="24"/>
          <w:szCs w:val="24"/>
        </w:rPr>
        <w:t xml:space="preserve"> </w:t>
      </w:r>
      <w:r w:rsidR="006259E0" w:rsidRPr="001625C3">
        <w:rPr>
          <w:sz w:val="24"/>
          <w:szCs w:val="24"/>
        </w:rPr>
        <w:t>production system of the modelled population</w:t>
      </w:r>
      <w:r w:rsidR="00436071" w:rsidRPr="001625C3">
        <w:rPr>
          <w:sz w:val="24"/>
          <w:szCs w:val="24"/>
        </w:rPr>
        <w:t xml:space="preserve"> (for example, milk </w:t>
      </w:r>
      <w:r w:rsidR="006259E0" w:rsidRPr="001625C3">
        <w:rPr>
          <w:sz w:val="24"/>
          <w:szCs w:val="24"/>
        </w:rPr>
        <w:t xml:space="preserve">or beef </w:t>
      </w:r>
      <w:r w:rsidR="00436071" w:rsidRPr="001625C3">
        <w:rPr>
          <w:sz w:val="24"/>
          <w:szCs w:val="24"/>
        </w:rPr>
        <w:t>production)</w:t>
      </w:r>
      <w:r w:rsidR="00EE7616" w:rsidRPr="001625C3">
        <w:rPr>
          <w:sz w:val="24"/>
          <w:szCs w:val="24"/>
        </w:rPr>
        <w:t>.</w:t>
      </w:r>
      <w:r w:rsidR="002F23F0" w:rsidRPr="001625C3">
        <w:rPr>
          <w:sz w:val="24"/>
          <w:szCs w:val="24"/>
        </w:rPr>
        <w:t xml:space="preserve"> It also includes knowledge of the </w:t>
      </w:r>
      <w:r w:rsidR="00F91316" w:rsidRPr="001625C3">
        <w:rPr>
          <w:sz w:val="24"/>
          <w:szCs w:val="24"/>
        </w:rPr>
        <w:t xml:space="preserve">epidemiology of the </w:t>
      </w:r>
      <w:r w:rsidR="002F23F0" w:rsidRPr="001625C3">
        <w:rPr>
          <w:sz w:val="24"/>
          <w:szCs w:val="24"/>
        </w:rPr>
        <w:t xml:space="preserve">disease to be </w:t>
      </w:r>
      <w:r w:rsidR="00077682" w:rsidRPr="001625C3">
        <w:rPr>
          <w:sz w:val="24"/>
          <w:szCs w:val="24"/>
        </w:rPr>
        <w:t>model</w:t>
      </w:r>
      <w:r w:rsidR="002F23F0" w:rsidRPr="001625C3">
        <w:rPr>
          <w:sz w:val="24"/>
          <w:szCs w:val="24"/>
        </w:rPr>
        <w:t xml:space="preserve">ed, </w:t>
      </w:r>
      <w:r w:rsidR="00F75333" w:rsidRPr="001625C3">
        <w:rPr>
          <w:sz w:val="24"/>
          <w:szCs w:val="24"/>
        </w:rPr>
        <w:t xml:space="preserve">such as </w:t>
      </w:r>
      <w:r w:rsidR="002F23F0" w:rsidRPr="001625C3">
        <w:rPr>
          <w:sz w:val="24"/>
          <w:szCs w:val="24"/>
        </w:rPr>
        <w:t xml:space="preserve">the </w:t>
      </w:r>
      <w:r w:rsidR="002509B6" w:rsidRPr="001625C3">
        <w:rPr>
          <w:sz w:val="24"/>
          <w:szCs w:val="24"/>
        </w:rPr>
        <w:t xml:space="preserve">relevant </w:t>
      </w:r>
      <w:r w:rsidR="00F91316" w:rsidRPr="001625C3">
        <w:rPr>
          <w:sz w:val="24"/>
          <w:szCs w:val="24"/>
        </w:rPr>
        <w:t>disease states</w:t>
      </w:r>
      <w:r w:rsidR="002509B6" w:rsidRPr="001625C3">
        <w:rPr>
          <w:sz w:val="24"/>
          <w:szCs w:val="24"/>
        </w:rPr>
        <w:t xml:space="preserve"> and their durations</w:t>
      </w:r>
      <w:r w:rsidR="002F23F0" w:rsidRPr="001625C3">
        <w:rPr>
          <w:sz w:val="24"/>
          <w:szCs w:val="24"/>
        </w:rPr>
        <w:t>, the modes of transmission of the causative pathogen</w:t>
      </w:r>
      <w:r w:rsidR="001167F6" w:rsidRPr="001625C3">
        <w:rPr>
          <w:sz w:val="24"/>
          <w:szCs w:val="24"/>
        </w:rPr>
        <w:t xml:space="preserve"> </w:t>
      </w:r>
      <w:r w:rsidR="003F7D19" w:rsidRPr="001625C3">
        <w:rPr>
          <w:sz w:val="24"/>
          <w:szCs w:val="24"/>
        </w:rPr>
        <w:t>(</w:t>
      </w:r>
      <w:r w:rsidR="000978CE" w:rsidRPr="001625C3">
        <w:rPr>
          <w:sz w:val="24"/>
          <w:szCs w:val="24"/>
        </w:rPr>
        <w:t xml:space="preserve">for example, </w:t>
      </w:r>
      <w:r w:rsidR="003F7D19" w:rsidRPr="001625C3">
        <w:rPr>
          <w:sz w:val="24"/>
          <w:szCs w:val="24"/>
        </w:rPr>
        <w:t xml:space="preserve">whether or not airborne spread is an essential pathway of transmission) </w:t>
      </w:r>
      <w:r w:rsidR="001167F6" w:rsidRPr="001625C3">
        <w:rPr>
          <w:sz w:val="24"/>
          <w:szCs w:val="24"/>
        </w:rPr>
        <w:t xml:space="preserve">and </w:t>
      </w:r>
      <w:r w:rsidR="002C14B8" w:rsidRPr="001625C3">
        <w:rPr>
          <w:sz w:val="24"/>
          <w:szCs w:val="24"/>
        </w:rPr>
        <w:t>how</w:t>
      </w:r>
      <w:r w:rsidR="001167F6" w:rsidRPr="001625C3">
        <w:rPr>
          <w:sz w:val="24"/>
          <w:szCs w:val="24"/>
        </w:rPr>
        <w:t xml:space="preserve"> </w:t>
      </w:r>
      <w:r w:rsidR="002C14B8" w:rsidRPr="001625C3">
        <w:rPr>
          <w:sz w:val="24"/>
          <w:szCs w:val="24"/>
        </w:rPr>
        <w:t xml:space="preserve">the </w:t>
      </w:r>
      <w:r w:rsidR="001167F6" w:rsidRPr="001625C3">
        <w:rPr>
          <w:sz w:val="24"/>
          <w:szCs w:val="24"/>
        </w:rPr>
        <w:t>disease</w:t>
      </w:r>
      <w:r w:rsidR="002C14B8" w:rsidRPr="001625C3">
        <w:rPr>
          <w:sz w:val="24"/>
          <w:szCs w:val="24"/>
        </w:rPr>
        <w:t xml:space="preserve"> develops</w:t>
      </w:r>
      <w:r w:rsidR="007E2A55" w:rsidRPr="001625C3">
        <w:rPr>
          <w:sz w:val="24"/>
          <w:szCs w:val="24"/>
        </w:rPr>
        <w:t xml:space="preserve"> in the individuals</w:t>
      </w:r>
      <w:r w:rsidR="002F23F0" w:rsidRPr="001625C3">
        <w:rPr>
          <w:sz w:val="24"/>
          <w:szCs w:val="24"/>
        </w:rPr>
        <w:t>. Th</w:t>
      </w:r>
      <w:r w:rsidR="00C31A01" w:rsidRPr="001625C3">
        <w:rPr>
          <w:sz w:val="24"/>
          <w:szCs w:val="24"/>
        </w:rPr>
        <w:t>is</w:t>
      </w:r>
      <w:r w:rsidR="002F23F0" w:rsidRPr="001625C3">
        <w:rPr>
          <w:sz w:val="24"/>
          <w:szCs w:val="24"/>
        </w:rPr>
        <w:t xml:space="preserve"> </w:t>
      </w:r>
      <w:r w:rsidR="000679C7" w:rsidRPr="001625C3">
        <w:rPr>
          <w:sz w:val="24"/>
          <w:szCs w:val="24"/>
        </w:rPr>
        <w:t xml:space="preserve">information </w:t>
      </w:r>
      <w:r w:rsidR="00C31A01" w:rsidRPr="001625C3">
        <w:rPr>
          <w:sz w:val="24"/>
          <w:szCs w:val="24"/>
        </w:rPr>
        <w:t>is</w:t>
      </w:r>
      <w:r w:rsidR="000679C7" w:rsidRPr="001625C3">
        <w:rPr>
          <w:sz w:val="24"/>
          <w:szCs w:val="24"/>
        </w:rPr>
        <w:t xml:space="preserve"> important to gather</w:t>
      </w:r>
      <w:r w:rsidR="00C31A01" w:rsidRPr="001625C3">
        <w:rPr>
          <w:sz w:val="24"/>
          <w:szCs w:val="24"/>
        </w:rPr>
        <w:t xml:space="preserve"> </w:t>
      </w:r>
      <w:r w:rsidR="00F91316" w:rsidRPr="001625C3">
        <w:rPr>
          <w:sz w:val="24"/>
          <w:szCs w:val="24"/>
        </w:rPr>
        <w:t>prior to model building</w:t>
      </w:r>
      <w:r w:rsidR="000679C7" w:rsidRPr="001625C3">
        <w:rPr>
          <w:sz w:val="24"/>
          <w:szCs w:val="24"/>
        </w:rPr>
        <w:t xml:space="preserve"> to assess how much data </w:t>
      </w:r>
      <w:r w:rsidR="00F018A8" w:rsidRPr="001625C3">
        <w:rPr>
          <w:sz w:val="24"/>
          <w:szCs w:val="24"/>
        </w:rPr>
        <w:t>about</w:t>
      </w:r>
      <w:r w:rsidR="00566CAD" w:rsidRPr="001625C3">
        <w:rPr>
          <w:sz w:val="24"/>
          <w:szCs w:val="24"/>
        </w:rPr>
        <w:t xml:space="preserve"> </w:t>
      </w:r>
      <w:r w:rsidR="000679C7" w:rsidRPr="001625C3">
        <w:rPr>
          <w:sz w:val="24"/>
          <w:szCs w:val="24"/>
        </w:rPr>
        <w:t>the system</w:t>
      </w:r>
      <w:r w:rsidR="00F018A8" w:rsidRPr="001625C3">
        <w:rPr>
          <w:sz w:val="24"/>
          <w:szCs w:val="24"/>
        </w:rPr>
        <w:t xml:space="preserve"> is available</w:t>
      </w:r>
      <w:r w:rsidR="000679C7" w:rsidRPr="001625C3">
        <w:rPr>
          <w:sz w:val="24"/>
          <w:szCs w:val="24"/>
        </w:rPr>
        <w:t xml:space="preserve">, </w:t>
      </w:r>
      <w:r w:rsidR="00C31A01" w:rsidRPr="001625C3">
        <w:rPr>
          <w:sz w:val="24"/>
          <w:szCs w:val="24"/>
        </w:rPr>
        <w:t xml:space="preserve">the </w:t>
      </w:r>
      <w:r w:rsidR="00F91316" w:rsidRPr="001625C3">
        <w:rPr>
          <w:sz w:val="24"/>
          <w:szCs w:val="24"/>
        </w:rPr>
        <w:t xml:space="preserve">level of </w:t>
      </w:r>
      <w:r w:rsidR="00C31A01" w:rsidRPr="001625C3">
        <w:rPr>
          <w:sz w:val="24"/>
          <w:szCs w:val="24"/>
        </w:rPr>
        <w:t>uncertaint</w:t>
      </w:r>
      <w:r w:rsidR="00F91316" w:rsidRPr="001625C3">
        <w:rPr>
          <w:sz w:val="24"/>
          <w:szCs w:val="24"/>
        </w:rPr>
        <w:t>y</w:t>
      </w:r>
      <w:r w:rsidR="00566CAD" w:rsidRPr="001625C3">
        <w:rPr>
          <w:sz w:val="24"/>
          <w:szCs w:val="24"/>
        </w:rPr>
        <w:t xml:space="preserve"> that </w:t>
      </w:r>
      <w:r w:rsidR="000978CE" w:rsidRPr="001625C3">
        <w:rPr>
          <w:sz w:val="24"/>
          <w:szCs w:val="24"/>
        </w:rPr>
        <w:t xml:space="preserve">is </w:t>
      </w:r>
      <w:r w:rsidR="00436071" w:rsidRPr="001625C3">
        <w:rPr>
          <w:sz w:val="24"/>
          <w:szCs w:val="24"/>
        </w:rPr>
        <w:t>due to</w:t>
      </w:r>
      <w:r w:rsidR="00566CAD" w:rsidRPr="001625C3">
        <w:rPr>
          <w:sz w:val="24"/>
          <w:szCs w:val="24"/>
        </w:rPr>
        <w:t xml:space="preserve"> limited knowledge</w:t>
      </w:r>
      <w:r w:rsidR="003E6276" w:rsidRPr="001625C3">
        <w:rPr>
          <w:sz w:val="24"/>
          <w:szCs w:val="24"/>
        </w:rPr>
        <w:t xml:space="preserve">, </w:t>
      </w:r>
      <w:r w:rsidR="00F91316" w:rsidRPr="001625C3">
        <w:rPr>
          <w:sz w:val="24"/>
          <w:szCs w:val="24"/>
        </w:rPr>
        <w:t xml:space="preserve">and the feasibility of delivering outputs that fulfil the purpose of the model. If </w:t>
      </w:r>
      <w:r w:rsidR="000679C7" w:rsidRPr="001625C3">
        <w:rPr>
          <w:sz w:val="24"/>
          <w:szCs w:val="24"/>
        </w:rPr>
        <w:t xml:space="preserve">essential data </w:t>
      </w:r>
      <w:r w:rsidR="00F91316" w:rsidRPr="001625C3">
        <w:rPr>
          <w:sz w:val="24"/>
          <w:szCs w:val="24"/>
        </w:rPr>
        <w:t>are</w:t>
      </w:r>
      <w:r w:rsidR="000679C7" w:rsidRPr="001625C3">
        <w:rPr>
          <w:sz w:val="24"/>
          <w:szCs w:val="24"/>
        </w:rPr>
        <w:t xml:space="preserve"> missing</w:t>
      </w:r>
      <w:r w:rsidR="00F91316" w:rsidRPr="001625C3">
        <w:rPr>
          <w:sz w:val="24"/>
          <w:szCs w:val="24"/>
        </w:rPr>
        <w:t xml:space="preserve"> to fulfil the designated purpose, options include</w:t>
      </w:r>
      <w:r w:rsidR="000679C7" w:rsidRPr="001625C3">
        <w:rPr>
          <w:sz w:val="24"/>
          <w:szCs w:val="24"/>
        </w:rPr>
        <w:t xml:space="preserve"> </w:t>
      </w:r>
      <w:r w:rsidR="00F91316" w:rsidRPr="001625C3">
        <w:rPr>
          <w:sz w:val="24"/>
          <w:szCs w:val="24"/>
        </w:rPr>
        <w:t>collecting</w:t>
      </w:r>
      <w:r w:rsidR="000679C7" w:rsidRPr="001625C3">
        <w:rPr>
          <w:sz w:val="24"/>
          <w:szCs w:val="24"/>
        </w:rPr>
        <w:t xml:space="preserve"> </w:t>
      </w:r>
      <w:r w:rsidR="00F91316" w:rsidRPr="001625C3">
        <w:rPr>
          <w:sz w:val="24"/>
          <w:szCs w:val="24"/>
        </w:rPr>
        <w:t>more dat</w:t>
      </w:r>
      <w:r w:rsidR="001E20E8" w:rsidRPr="001625C3">
        <w:rPr>
          <w:sz w:val="24"/>
          <w:szCs w:val="24"/>
        </w:rPr>
        <w:t>a</w:t>
      </w:r>
      <w:r w:rsidR="00F91316" w:rsidRPr="001625C3">
        <w:rPr>
          <w:sz w:val="24"/>
          <w:szCs w:val="24"/>
        </w:rPr>
        <w:t xml:space="preserve"> </w:t>
      </w:r>
      <w:r w:rsidR="000679C7" w:rsidRPr="001625C3">
        <w:rPr>
          <w:sz w:val="24"/>
          <w:szCs w:val="24"/>
        </w:rPr>
        <w:t xml:space="preserve">before </w:t>
      </w:r>
      <w:r w:rsidR="00077682" w:rsidRPr="001625C3">
        <w:rPr>
          <w:sz w:val="24"/>
          <w:szCs w:val="24"/>
        </w:rPr>
        <w:t>model</w:t>
      </w:r>
      <w:r w:rsidR="000679C7" w:rsidRPr="001625C3">
        <w:rPr>
          <w:sz w:val="24"/>
          <w:szCs w:val="24"/>
        </w:rPr>
        <w:t>ing is initiated</w:t>
      </w:r>
      <w:r w:rsidR="00F91316" w:rsidRPr="001625C3">
        <w:rPr>
          <w:sz w:val="24"/>
          <w:szCs w:val="24"/>
        </w:rPr>
        <w:t>, re-specifying model complexity or re-evaluating the model purpose</w:t>
      </w:r>
      <w:r w:rsidR="000679C7" w:rsidRPr="001625C3">
        <w:rPr>
          <w:sz w:val="24"/>
          <w:szCs w:val="24"/>
        </w:rPr>
        <w:t>.</w:t>
      </w:r>
      <w:r w:rsidR="003E6276" w:rsidRPr="001625C3">
        <w:rPr>
          <w:sz w:val="24"/>
          <w:szCs w:val="24"/>
        </w:rPr>
        <w:t xml:space="preserve"> </w:t>
      </w:r>
    </w:p>
    <w:p w14:paraId="703A0993" w14:textId="3B0CD7A9" w:rsidR="00DF67B8" w:rsidRPr="001625C3" w:rsidRDefault="00DF67B8" w:rsidP="001625C3">
      <w:pPr>
        <w:pStyle w:val="Overskrift4"/>
        <w:spacing w:line="240" w:lineRule="auto"/>
      </w:pPr>
      <w:r w:rsidRPr="001625C3">
        <w:lastRenderedPageBreak/>
        <w:t>Model type selection</w:t>
      </w:r>
    </w:p>
    <w:p w14:paraId="0C057F74" w14:textId="69F36913" w:rsidR="008B40A5" w:rsidRPr="001625C3" w:rsidRDefault="001E20E8" w:rsidP="001625C3">
      <w:pPr>
        <w:pStyle w:val="Opstilling-punkttegn"/>
        <w:numPr>
          <w:ilvl w:val="0"/>
          <w:numId w:val="0"/>
        </w:numPr>
        <w:spacing w:line="240" w:lineRule="auto"/>
        <w:rPr>
          <w:sz w:val="24"/>
          <w:szCs w:val="24"/>
        </w:rPr>
      </w:pPr>
      <w:r w:rsidRPr="001625C3">
        <w:rPr>
          <w:sz w:val="24"/>
          <w:szCs w:val="24"/>
        </w:rPr>
        <w:t>O</w:t>
      </w:r>
      <w:r w:rsidR="00827551" w:rsidRPr="001625C3">
        <w:rPr>
          <w:sz w:val="24"/>
          <w:szCs w:val="24"/>
        </w:rPr>
        <w:t>nce the unit</w:t>
      </w:r>
      <w:r w:rsidR="004B23E9" w:rsidRPr="001625C3">
        <w:rPr>
          <w:sz w:val="24"/>
          <w:szCs w:val="24"/>
        </w:rPr>
        <w:t xml:space="preserve"> of interest</w:t>
      </w:r>
      <w:r w:rsidR="009148AB" w:rsidRPr="001625C3">
        <w:rPr>
          <w:sz w:val="24"/>
          <w:szCs w:val="24"/>
        </w:rPr>
        <w:t xml:space="preserve"> has been established</w:t>
      </w:r>
      <w:r w:rsidR="00827551" w:rsidRPr="001625C3">
        <w:rPr>
          <w:sz w:val="24"/>
          <w:szCs w:val="24"/>
        </w:rPr>
        <w:t xml:space="preserve">, and knowledge about the system to be </w:t>
      </w:r>
      <w:r w:rsidR="00077682" w:rsidRPr="001625C3">
        <w:rPr>
          <w:sz w:val="24"/>
          <w:szCs w:val="24"/>
        </w:rPr>
        <w:t>model</w:t>
      </w:r>
      <w:r w:rsidR="00827551" w:rsidRPr="001625C3">
        <w:rPr>
          <w:sz w:val="24"/>
          <w:szCs w:val="24"/>
        </w:rPr>
        <w:t>ed and the available data</w:t>
      </w:r>
      <w:r w:rsidR="009148AB" w:rsidRPr="001625C3">
        <w:rPr>
          <w:sz w:val="24"/>
          <w:szCs w:val="24"/>
        </w:rPr>
        <w:t xml:space="preserve"> obtained</w:t>
      </w:r>
      <w:r w:rsidR="00827551" w:rsidRPr="001625C3">
        <w:rPr>
          <w:sz w:val="24"/>
          <w:szCs w:val="24"/>
        </w:rPr>
        <w:t xml:space="preserve">, </w:t>
      </w:r>
      <w:r w:rsidR="00F75333" w:rsidRPr="001625C3">
        <w:rPr>
          <w:sz w:val="24"/>
          <w:szCs w:val="24"/>
        </w:rPr>
        <w:t xml:space="preserve">an informed decision can be made about the type of model required (for example, </w:t>
      </w:r>
      <w:r w:rsidR="00827551" w:rsidRPr="001625C3">
        <w:rPr>
          <w:sz w:val="24"/>
          <w:szCs w:val="24"/>
        </w:rPr>
        <w:t>whether a</w:t>
      </w:r>
      <w:r w:rsidR="00C412E2" w:rsidRPr="001625C3">
        <w:rPr>
          <w:sz w:val="24"/>
          <w:szCs w:val="24"/>
        </w:rPr>
        <w:t>n</w:t>
      </w:r>
      <w:r w:rsidR="00827551" w:rsidRPr="001625C3">
        <w:rPr>
          <w:sz w:val="24"/>
          <w:szCs w:val="24"/>
        </w:rPr>
        <w:t xml:space="preserve"> </w:t>
      </w:r>
      <w:r w:rsidR="00FC6B86" w:rsidRPr="001625C3">
        <w:rPr>
          <w:sz w:val="24"/>
          <w:szCs w:val="24"/>
        </w:rPr>
        <w:t xml:space="preserve">EBM </w:t>
      </w:r>
      <w:r w:rsidR="00827551" w:rsidRPr="001625C3">
        <w:rPr>
          <w:sz w:val="24"/>
          <w:szCs w:val="24"/>
        </w:rPr>
        <w:t>or a</w:t>
      </w:r>
      <w:r w:rsidRPr="001625C3">
        <w:rPr>
          <w:sz w:val="24"/>
          <w:szCs w:val="24"/>
        </w:rPr>
        <w:t>n</w:t>
      </w:r>
      <w:r w:rsidR="00FC6B86" w:rsidRPr="001625C3">
        <w:rPr>
          <w:sz w:val="24"/>
          <w:szCs w:val="24"/>
        </w:rPr>
        <w:t xml:space="preserve"> </w:t>
      </w:r>
      <w:r w:rsidR="00863DC4" w:rsidRPr="001625C3">
        <w:rPr>
          <w:sz w:val="24"/>
          <w:szCs w:val="24"/>
        </w:rPr>
        <w:t xml:space="preserve">MSM </w:t>
      </w:r>
      <w:r w:rsidRPr="001625C3">
        <w:rPr>
          <w:sz w:val="24"/>
          <w:szCs w:val="24"/>
        </w:rPr>
        <w:t>is appropriate</w:t>
      </w:r>
      <w:r w:rsidR="00F75333" w:rsidRPr="001625C3">
        <w:rPr>
          <w:sz w:val="24"/>
          <w:szCs w:val="24"/>
        </w:rPr>
        <w:t>)</w:t>
      </w:r>
      <w:r w:rsidR="00827551" w:rsidRPr="001625C3">
        <w:rPr>
          <w:sz w:val="24"/>
          <w:szCs w:val="24"/>
        </w:rPr>
        <w:t>.</w:t>
      </w:r>
      <w:r w:rsidR="00F75333" w:rsidRPr="001625C3">
        <w:rPr>
          <w:sz w:val="24"/>
          <w:szCs w:val="24"/>
        </w:rPr>
        <w:t xml:space="preserve"> In this way, model specification (structure and type) and data gathering for parameterization</w:t>
      </w:r>
      <w:r w:rsidR="000978CE" w:rsidRPr="001625C3">
        <w:rPr>
          <w:sz w:val="24"/>
          <w:szCs w:val="24"/>
        </w:rPr>
        <w:t xml:space="preserve"> is</w:t>
      </w:r>
      <w:r w:rsidR="00F75333" w:rsidRPr="001625C3">
        <w:rPr>
          <w:sz w:val="24"/>
          <w:szCs w:val="24"/>
        </w:rPr>
        <w:t xml:space="preserve"> </w:t>
      </w:r>
      <w:r w:rsidR="00DF67B8" w:rsidRPr="001625C3">
        <w:rPr>
          <w:sz w:val="24"/>
          <w:szCs w:val="24"/>
        </w:rPr>
        <w:t>typically an</w:t>
      </w:r>
      <w:r w:rsidR="00F75333" w:rsidRPr="001625C3">
        <w:rPr>
          <w:sz w:val="24"/>
          <w:szCs w:val="24"/>
        </w:rPr>
        <w:t xml:space="preserve"> iterative process (Figure </w:t>
      </w:r>
      <w:r w:rsidR="001167F6" w:rsidRPr="001625C3">
        <w:rPr>
          <w:sz w:val="24"/>
          <w:szCs w:val="24"/>
        </w:rPr>
        <w:t>1</w:t>
      </w:r>
      <w:r w:rsidR="00655207" w:rsidRPr="001625C3">
        <w:rPr>
          <w:sz w:val="24"/>
          <w:szCs w:val="24"/>
        </w:rPr>
        <w:t xml:space="preserve">, section </w:t>
      </w:r>
      <w:r w:rsidR="001167F6" w:rsidRPr="001625C3">
        <w:rPr>
          <w:sz w:val="24"/>
          <w:szCs w:val="24"/>
        </w:rPr>
        <w:t>2.4</w:t>
      </w:r>
      <w:r w:rsidR="00F75333" w:rsidRPr="001625C3">
        <w:rPr>
          <w:sz w:val="24"/>
          <w:szCs w:val="24"/>
        </w:rPr>
        <w:t>).</w:t>
      </w:r>
      <w:r w:rsidR="00827551" w:rsidRPr="001625C3">
        <w:rPr>
          <w:sz w:val="24"/>
          <w:szCs w:val="24"/>
        </w:rPr>
        <w:t xml:space="preserve"> </w:t>
      </w:r>
    </w:p>
    <w:p w14:paraId="5D6AABB8" w14:textId="4B80E9AE" w:rsidR="001F7389" w:rsidRPr="001625C3" w:rsidRDefault="001F7389" w:rsidP="001625C3">
      <w:pPr>
        <w:pStyle w:val="Opstilling-punkttegn"/>
        <w:numPr>
          <w:ilvl w:val="0"/>
          <w:numId w:val="0"/>
        </w:numPr>
        <w:spacing w:line="240" w:lineRule="auto"/>
        <w:jc w:val="center"/>
        <w:rPr>
          <w:sz w:val="24"/>
          <w:szCs w:val="24"/>
        </w:rPr>
      </w:pPr>
    </w:p>
    <w:p w14:paraId="4BF08CC9" w14:textId="5E46C546" w:rsidR="002E1FFC" w:rsidRPr="001625C3" w:rsidRDefault="00635531" w:rsidP="001625C3">
      <w:pPr>
        <w:pStyle w:val="Overskrift3"/>
        <w:numPr>
          <w:ilvl w:val="0"/>
          <w:numId w:val="0"/>
        </w:numPr>
        <w:spacing w:line="240" w:lineRule="auto"/>
        <w:ind w:left="288"/>
        <w:rPr>
          <w:szCs w:val="24"/>
        </w:rPr>
      </w:pPr>
      <w:r w:rsidRPr="001625C3">
        <w:rPr>
          <w:szCs w:val="24"/>
        </w:rPr>
        <w:t>2.</w:t>
      </w:r>
      <w:r w:rsidR="00407927" w:rsidRPr="001625C3">
        <w:rPr>
          <w:szCs w:val="24"/>
        </w:rPr>
        <w:t>2</w:t>
      </w:r>
      <w:r w:rsidRPr="001625C3">
        <w:rPr>
          <w:szCs w:val="24"/>
        </w:rPr>
        <w:t xml:space="preserve">.2 </w:t>
      </w:r>
      <w:r w:rsidR="002115D8" w:rsidRPr="001625C3">
        <w:rPr>
          <w:szCs w:val="24"/>
        </w:rPr>
        <w:t xml:space="preserve">Programming </w:t>
      </w:r>
      <w:r w:rsidR="002E1FFC" w:rsidRPr="001625C3">
        <w:rPr>
          <w:szCs w:val="24"/>
        </w:rPr>
        <w:t>stage</w:t>
      </w:r>
    </w:p>
    <w:p w14:paraId="33458685" w14:textId="03E0B6D6" w:rsidR="00A53ACB" w:rsidRPr="001625C3" w:rsidRDefault="000978CE" w:rsidP="001625C3">
      <w:pPr>
        <w:pStyle w:val="Opstilling-punkttegn"/>
        <w:numPr>
          <w:ilvl w:val="0"/>
          <w:numId w:val="0"/>
        </w:numPr>
        <w:spacing w:line="240" w:lineRule="auto"/>
        <w:rPr>
          <w:b/>
          <w:i/>
          <w:sz w:val="24"/>
          <w:szCs w:val="24"/>
        </w:rPr>
      </w:pPr>
      <w:r w:rsidRPr="001625C3">
        <w:rPr>
          <w:b/>
          <w:i/>
          <w:sz w:val="24"/>
          <w:szCs w:val="24"/>
        </w:rPr>
        <w:t>P</w:t>
      </w:r>
      <w:r w:rsidR="00C45BE2" w:rsidRPr="001625C3">
        <w:rPr>
          <w:b/>
          <w:i/>
          <w:sz w:val="24"/>
          <w:szCs w:val="24"/>
        </w:rPr>
        <w:t>rogramming language and coding</w:t>
      </w:r>
    </w:p>
    <w:p w14:paraId="13211008" w14:textId="63599795" w:rsidR="000978CE" w:rsidRPr="001625C3" w:rsidRDefault="00EC600E" w:rsidP="001625C3">
      <w:pPr>
        <w:pStyle w:val="Opstilling-punkttegn"/>
        <w:numPr>
          <w:ilvl w:val="0"/>
          <w:numId w:val="0"/>
        </w:numPr>
        <w:spacing w:line="240" w:lineRule="auto"/>
        <w:rPr>
          <w:sz w:val="24"/>
          <w:szCs w:val="24"/>
        </w:rPr>
      </w:pPr>
      <w:r w:rsidRPr="001625C3">
        <w:rPr>
          <w:sz w:val="24"/>
          <w:szCs w:val="24"/>
        </w:rPr>
        <w:t xml:space="preserve">Programming languages </w:t>
      </w:r>
      <w:r w:rsidR="000F4F6D" w:rsidRPr="001625C3">
        <w:rPr>
          <w:sz w:val="24"/>
          <w:szCs w:val="24"/>
        </w:rPr>
        <w:t xml:space="preserve">can be classified in many ways </w:t>
      </w:r>
      <w:r w:rsidR="0042687E" w:rsidRPr="001625C3">
        <w:rPr>
          <w:sz w:val="24"/>
          <w:szCs w:val="24"/>
        </w:rPr>
        <w:sym w:font="Symbol" w:char="F02D"/>
      </w:r>
      <w:r w:rsidR="0042687E" w:rsidRPr="001625C3">
        <w:rPr>
          <w:sz w:val="24"/>
          <w:szCs w:val="24"/>
        </w:rPr>
        <w:t xml:space="preserve"> </w:t>
      </w:r>
      <w:r w:rsidR="000F4F6D" w:rsidRPr="001625C3">
        <w:rPr>
          <w:sz w:val="24"/>
          <w:szCs w:val="24"/>
        </w:rPr>
        <w:t xml:space="preserve">such as whether </w:t>
      </w:r>
      <w:r w:rsidRPr="001625C3">
        <w:rPr>
          <w:sz w:val="24"/>
          <w:szCs w:val="24"/>
        </w:rPr>
        <w:t>interpreted</w:t>
      </w:r>
      <w:r w:rsidR="00436071" w:rsidRPr="001625C3">
        <w:rPr>
          <w:sz w:val="24"/>
          <w:szCs w:val="24"/>
        </w:rPr>
        <w:t xml:space="preserve"> </w:t>
      </w:r>
      <w:r w:rsidR="00946815" w:rsidRPr="001625C3">
        <w:rPr>
          <w:sz w:val="24"/>
          <w:szCs w:val="24"/>
        </w:rPr>
        <w:t xml:space="preserve">directly </w:t>
      </w:r>
      <w:r w:rsidRPr="001625C3">
        <w:rPr>
          <w:sz w:val="24"/>
          <w:szCs w:val="24"/>
        </w:rPr>
        <w:t>or compiled</w:t>
      </w:r>
      <w:r w:rsidR="000F4F6D" w:rsidRPr="001625C3">
        <w:rPr>
          <w:sz w:val="24"/>
          <w:szCs w:val="24"/>
        </w:rPr>
        <w:t xml:space="preserve"> (</w:t>
      </w:r>
      <w:r w:rsidR="000978CE" w:rsidRPr="001625C3">
        <w:rPr>
          <w:sz w:val="24"/>
          <w:szCs w:val="24"/>
        </w:rPr>
        <w:t xml:space="preserve">all the code has to be run together, rather than running one single line of code at a time; </w:t>
      </w:r>
      <w:r w:rsidR="000F4F6D" w:rsidRPr="001625C3">
        <w:rPr>
          <w:sz w:val="24"/>
          <w:szCs w:val="24"/>
        </w:rPr>
        <w:t xml:space="preserve">for example, Python and R </w:t>
      </w:r>
      <w:r w:rsidR="000F4F6D" w:rsidRPr="001625C3">
        <w:rPr>
          <w:i/>
          <w:sz w:val="24"/>
          <w:szCs w:val="24"/>
        </w:rPr>
        <w:t>versus</w:t>
      </w:r>
      <w:r w:rsidR="000F4F6D" w:rsidRPr="001625C3">
        <w:rPr>
          <w:sz w:val="24"/>
          <w:szCs w:val="24"/>
        </w:rPr>
        <w:t xml:space="preserve"> C++ and Fortran</w:t>
      </w:r>
      <w:r w:rsidR="00946815" w:rsidRPr="001625C3">
        <w:rPr>
          <w:sz w:val="24"/>
          <w:szCs w:val="24"/>
        </w:rPr>
        <w:t>, respectively</w:t>
      </w:r>
      <w:r w:rsidR="000F4F6D" w:rsidRPr="001625C3">
        <w:rPr>
          <w:sz w:val="24"/>
          <w:szCs w:val="24"/>
        </w:rPr>
        <w:t>)</w:t>
      </w:r>
      <w:r w:rsidR="0042687E" w:rsidRPr="001625C3">
        <w:rPr>
          <w:sz w:val="24"/>
          <w:szCs w:val="24"/>
        </w:rPr>
        <w:t>;</w:t>
      </w:r>
      <w:r w:rsidRPr="001625C3">
        <w:rPr>
          <w:sz w:val="24"/>
          <w:szCs w:val="24"/>
        </w:rPr>
        <w:t xml:space="preserve"> and whether </w:t>
      </w:r>
      <w:r w:rsidR="000978CE" w:rsidRPr="001625C3">
        <w:rPr>
          <w:sz w:val="24"/>
          <w:szCs w:val="24"/>
        </w:rPr>
        <w:t xml:space="preserve">they are </w:t>
      </w:r>
      <w:r w:rsidR="000F4F6D" w:rsidRPr="001625C3">
        <w:rPr>
          <w:sz w:val="24"/>
          <w:szCs w:val="24"/>
        </w:rPr>
        <w:t>‘high’ or ‘low’ level</w:t>
      </w:r>
      <w:r w:rsidR="006259E0" w:rsidRPr="001625C3">
        <w:rPr>
          <w:sz w:val="24"/>
          <w:szCs w:val="24"/>
        </w:rPr>
        <w:t xml:space="preserve"> languages</w:t>
      </w:r>
      <w:r w:rsidR="00E33A61" w:rsidRPr="001625C3">
        <w:rPr>
          <w:sz w:val="24"/>
          <w:szCs w:val="24"/>
        </w:rPr>
        <w:t>.</w:t>
      </w:r>
      <w:r w:rsidR="00B619C6" w:rsidRPr="001625C3">
        <w:rPr>
          <w:sz w:val="24"/>
          <w:szCs w:val="24"/>
        </w:rPr>
        <w:t xml:space="preserve"> </w:t>
      </w:r>
      <w:r w:rsidR="000F4F6D" w:rsidRPr="001625C3">
        <w:rPr>
          <w:sz w:val="24"/>
          <w:szCs w:val="24"/>
        </w:rPr>
        <w:t xml:space="preserve">This </w:t>
      </w:r>
      <w:r w:rsidR="007F49CA" w:rsidRPr="001625C3">
        <w:rPr>
          <w:sz w:val="24"/>
          <w:szCs w:val="24"/>
        </w:rPr>
        <w:t xml:space="preserve">latter classification </w:t>
      </w:r>
      <w:r w:rsidR="000F4F6D" w:rsidRPr="001625C3">
        <w:rPr>
          <w:sz w:val="24"/>
          <w:szCs w:val="24"/>
        </w:rPr>
        <w:t>refer</w:t>
      </w:r>
      <w:r w:rsidR="0042687E" w:rsidRPr="001625C3">
        <w:rPr>
          <w:sz w:val="24"/>
          <w:szCs w:val="24"/>
        </w:rPr>
        <w:t>s</w:t>
      </w:r>
      <w:r w:rsidR="000F4F6D" w:rsidRPr="001625C3">
        <w:rPr>
          <w:sz w:val="24"/>
          <w:szCs w:val="24"/>
        </w:rPr>
        <w:t xml:space="preserve"> to the machine-readability of the language</w:t>
      </w:r>
      <w:r w:rsidR="00C77C38" w:rsidRPr="001625C3">
        <w:rPr>
          <w:sz w:val="24"/>
          <w:szCs w:val="24"/>
        </w:rPr>
        <w:t xml:space="preserve">; </w:t>
      </w:r>
      <w:r w:rsidR="005D12CB" w:rsidRPr="001625C3">
        <w:rPr>
          <w:sz w:val="24"/>
          <w:szCs w:val="24"/>
        </w:rPr>
        <w:t xml:space="preserve">many </w:t>
      </w:r>
      <w:r w:rsidR="0020341C" w:rsidRPr="001625C3">
        <w:rPr>
          <w:sz w:val="24"/>
          <w:szCs w:val="24"/>
        </w:rPr>
        <w:t>languages</w:t>
      </w:r>
      <w:r w:rsidR="005D12CB" w:rsidRPr="001625C3">
        <w:rPr>
          <w:sz w:val="24"/>
          <w:szCs w:val="24"/>
        </w:rPr>
        <w:t xml:space="preserve"> </w:t>
      </w:r>
      <w:r w:rsidR="00381D86" w:rsidRPr="001625C3">
        <w:rPr>
          <w:sz w:val="24"/>
          <w:szCs w:val="24"/>
        </w:rPr>
        <w:t xml:space="preserve">used </w:t>
      </w:r>
      <w:r w:rsidR="005D12CB" w:rsidRPr="001625C3">
        <w:rPr>
          <w:sz w:val="24"/>
          <w:szCs w:val="24"/>
        </w:rPr>
        <w:t xml:space="preserve">in the context of disease </w:t>
      </w:r>
      <w:r w:rsidR="00077682" w:rsidRPr="001625C3">
        <w:rPr>
          <w:sz w:val="24"/>
          <w:szCs w:val="24"/>
        </w:rPr>
        <w:t>model</w:t>
      </w:r>
      <w:r w:rsidR="005D12CB" w:rsidRPr="001625C3">
        <w:rPr>
          <w:sz w:val="24"/>
          <w:szCs w:val="24"/>
        </w:rPr>
        <w:t>ing</w:t>
      </w:r>
      <w:r w:rsidR="0020341C" w:rsidRPr="001625C3">
        <w:rPr>
          <w:sz w:val="24"/>
          <w:szCs w:val="24"/>
        </w:rPr>
        <w:t xml:space="preserve"> </w:t>
      </w:r>
      <w:r w:rsidR="00FB2F19" w:rsidRPr="001625C3">
        <w:rPr>
          <w:sz w:val="24"/>
          <w:szCs w:val="24"/>
        </w:rPr>
        <w:t xml:space="preserve">can be </w:t>
      </w:r>
      <w:r w:rsidR="0020341C" w:rsidRPr="001625C3">
        <w:rPr>
          <w:sz w:val="24"/>
          <w:szCs w:val="24"/>
        </w:rPr>
        <w:t xml:space="preserve">considered high-level (for example, </w:t>
      </w:r>
      <w:r w:rsidR="00E332EA" w:rsidRPr="001625C3">
        <w:rPr>
          <w:sz w:val="24"/>
          <w:szCs w:val="24"/>
        </w:rPr>
        <w:t>Pascal, Java, C++, R and Python)</w:t>
      </w:r>
      <w:r w:rsidR="000F4F6D" w:rsidRPr="001625C3">
        <w:rPr>
          <w:sz w:val="24"/>
          <w:szCs w:val="24"/>
        </w:rPr>
        <w:t>. In gener</w:t>
      </w:r>
      <w:r w:rsidR="008A5376" w:rsidRPr="001625C3">
        <w:rPr>
          <w:sz w:val="24"/>
          <w:szCs w:val="24"/>
        </w:rPr>
        <w:t xml:space="preserve">al, </w:t>
      </w:r>
      <w:r w:rsidR="000F4F6D" w:rsidRPr="001625C3">
        <w:rPr>
          <w:sz w:val="24"/>
          <w:szCs w:val="24"/>
        </w:rPr>
        <w:t>high-level language</w:t>
      </w:r>
      <w:r w:rsidR="008A5376" w:rsidRPr="001625C3">
        <w:rPr>
          <w:sz w:val="24"/>
          <w:szCs w:val="24"/>
        </w:rPr>
        <w:t>s</w:t>
      </w:r>
      <w:r w:rsidR="000F4F6D" w:rsidRPr="001625C3">
        <w:rPr>
          <w:sz w:val="24"/>
          <w:szCs w:val="24"/>
        </w:rPr>
        <w:t xml:space="preserve"> </w:t>
      </w:r>
      <w:r w:rsidR="008A5376" w:rsidRPr="001625C3">
        <w:rPr>
          <w:sz w:val="24"/>
          <w:szCs w:val="24"/>
        </w:rPr>
        <w:t>require more memory space but are</w:t>
      </w:r>
      <w:r w:rsidR="000F4F6D" w:rsidRPr="001625C3">
        <w:rPr>
          <w:sz w:val="24"/>
          <w:szCs w:val="24"/>
        </w:rPr>
        <w:t xml:space="preserve"> more readable by a human</w:t>
      </w:r>
      <w:r w:rsidR="00C77C38" w:rsidRPr="001625C3">
        <w:rPr>
          <w:sz w:val="24"/>
          <w:szCs w:val="24"/>
        </w:rPr>
        <w:t xml:space="preserve">, and therefore more </w:t>
      </w:r>
      <w:r w:rsidR="008A5376" w:rsidRPr="001625C3">
        <w:rPr>
          <w:sz w:val="24"/>
          <w:szCs w:val="24"/>
        </w:rPr>
        <w:t>accessible</w:t>
      </w:r>
      <w:r w:rsidR="00C77C38" w:rsidRPr="001625C3">
        <w:rPr>
          <w:sz w:val="24"/>
          <w:szCs w:val="24"/>
        </w:rPr>
        <w:t xml:space="preserve"> to people without </w:t>
      </w:r>
      <w:r w:rsidR="0042687E" w:rsidRPr="001625C3">
        <w:rPr>
          <w:sz w:val="24"/>
          <w:szCs w:val="24"/>
        </w:rPr>
        <w:t xml:space="preserve">detailed </w:t>
      </w:r>
      <w:r w:rsidR="00C77C38" w:rsidRPr="001625C3">
        <w:rPr>
          <w:sz w:val="24"/>
          <w:szCs w:val="24"/>
        </w:rPr>
        <w:t>programming training</w:t>
      </w:r>
      <w:r w:rsidR="000978CE" w:rsidRPr="001625C3">
        <w:rPr>
          <w:sz w:val="24"/>
          <w:szCs w:val="24"/>
        </w:rPr>
        <w:t>. Low level languages are more efficiently machine readable and traditionally considered to run faster</w:t>
      </w:r>
      <w:r w:rsidR="000F4F6D" w:rsidRPr="001625C3">
        <w:rPr>
          <w:sz w:val="24"/>
          <w:szCs w:val="24"/>
        </w:rPr>
        <w:t xml:space="preserve">. </w:t>
      </w:r>
      <w:r w:rsidR="000978CE" w:rsidRPr="001625C3">
        <w:rPr>
          <w:sz w:val="24"/>
          <w:szCs w:val="24"/>
        </w:rPr>
        <w:t xml:space="preserve"> However, l</w:t>
      </w:r>
      <w:r w:rsidR="004B1A33" w:rsidRPr="001625C3">
        <w:rPr>
          <w:sz w:val="24"/>
          <w:szCs w:val="24"/>
        </w:rPr>
        <w:t xml:space="preserve">anguage </w:t>
      </w:r>
      <w:r w:rsidR="007F49CA" w:rsidRPr="001625C3">
        <w:rPr>
          <w:sz w:val="24"/>
          <w:szCs w:val="24"/>
        </w:rPr>
        <w:t xml:space="preserve">classifications are </w:t>
      </w:r>
      <w:r w:rsidR="000978CE" w:rsidRPr="001625C3">
        <w:rPr>
          <w:sz w:val="24"/>
          <w:szCs w:val="24"/>
        </w:rPr>
        <w:t xml:space="preserve">now </w:t>
      </w:r>
      <w:r w:rsidR="007F49CA" w:rsidRPr="001625C3">
        <w:rPr>
          <w:sz w:val="24"/>
          <w:szCs w:val="24"/>
        </w:rPr>
        <w:t>blurred</w:t>
      </w:r>
      <w:r w:rsidR="0020341C" w:rsidRPr="001625C3">
        <w:rPr>
          <w:sz w:val="24"/>
          <w:szCs w:val="24"/>
        </w:rPr>
        <w:t xml:space="preserve"> and many languages </w:t>
      </w:r>
      <w:r w:rsidR="008A5376" w:rsidRPr="001625C3">
        <w:rPr>
          <w:sz w:val="24"/>
          <w:szCs w:val="24"/>
        </w:rPr>
        <w:t>have features consistent across classifications</w:t>
      </w:r>
      <w:r w:rsidR="00E332EA" w:rsidRPr="001625C3">
        <w:rPr>
          <w:sz w:val="24"/>
          <w:szCs w:val="24"/>
        </w:rPr>
        <w:t xml:space="preserve"> (consequently, once-compiled</w:t>
      </w:r>
      <w:r w:rsidR="000978CE" w:rsidRPr="001625C3">
        <w:rPr>
          <w:sz w:val="24"/>
          <w:szCs w:val="24"/>
        </w:rPr>
        <w:t xml:space="preserve"> then </w:t>
      </w:r>
      <w:r w:rsidR="00E332EA" w:rsidRPr="001625C3">
        <w:rPr>
          <w:sz w:val="24"/>
          <w:szCs w:val="24"/>
        </w:rPr>
        <w:t xml:space="preserve">interpreted languages can run </w:t>
      </w:r>
      <w:r w:rsidR="005D12CB" w:rsidRPr="001625C3">
        <w:rPr>
          <w:sz w:val="24"/>
          <w:szCs w:val="24"/>
        </w:rPr>
        <w:t>quickly</w:t>
      </w:r>
      <w:r w:rsidR="00E332EA" w:rsidRPr="001625C3">
        <w:rPr>
          <w:sz w:val="24"/>
          <w:szCs w:val="24"/>
        </w:rPr>
        <w:t>)</w:t>
      </w:r>
      <w:r w:rsidR="0020341C" w:rsidRPr="001625C3">
        <w:rPr>
          <w:sz w:val="24"/>
          <w:szCs w:val="24"/>
        </w:rPr>
        <w:t xml:space="preserve">. </w:t>
      </w:r>
      <w:r w:rsidR="008A5376" w:rsidRPr="001625C3">
        <w:rPr>
          <w:sz w:val="24"/>
          <w:szCs w:val="24"/>
        </w:rPr>
        <w:t xml:space="preserve">In addition, the increasing computational power associated with high-performance computing enables horizontal scaling of </w:t>
      </w:r>
      <w:r w:rsidR="0014119B" w:rsidRPr="001625C3">
        <w:rPr>
          <w:sz w:val="24"/>
          <w:szCs w:val="24"/>
        </w:rPr>
        <w:t xml:space="preserve">models </w:t>
      </w:r>
      <w:r w:rsidR="008A5376" w:rsidRPr="001625C3">
        <w:rPr>
          <w:sz w:val="24"/>
          <w:szCs w:val="24"/>
        </w:rPr>
        <w:t xml:space="preserve">by multi-threading a </w:t>
      </w:r>
      <w:r w:rsidR="0014119B" w:rsidRPr="001625C3">
        <w:rPr>
          <w:sz w:val="24"/>
          <w:szCs w:val="24"/>
        </w:rPr>
        <w:t xml:space="preserve">model </w:t>
      </w:r>
      <w:r w:rsidR="008A5376" w:rsidRPr="001625C3">
        <w:rPr>
          <w:sz w:val="24"/>
          <w:szCs w:val="24"/>
        </w:rPr>
        <w:t xml:space="preserve">and running it across multiple cores </w:t>
      </w:r>
      <w:r w:rsidR="00F0165D" w:rsidRPr="001625C3">
        <w:rPr>
          <w:sz w:val="24"/>
          <w:szCs w:val="24"/>
        </w:rPr>
        <w:t>to</w:t>
      </w:r>
      <w:r w:rsidR="008A5376" w:rsidRPr="001625C3">
        <w:rPr>
          <w:sz w:val="24"/>
          <w:szCs w:val="24"/>
        </w:rPr>
        <w:t xml:space="preserve"> reduce </w:t>
      </w:r>
      <w:r w:rsidR="003519B5" w:rsidRPr="001625C3">
        <w:rPr>
          <w:sz w:val="24"/>
          <w:szCs w:val="24"/>
        </w:rPr>
        <w:t>‘</w:t>
      </w:r>
      <w:proofErr w:type="spellStart"/>
      <w:r w:rsidR="005D12CB" w:rsidRPr="001625C3">
        <w:rPr>
          <w:sz w:val="24"/>
          <w:szCs w:val="24"/>
        </w:rPr>
        <w:t>wall</w:t>
      </w:r>
      <w:r w:rsidR="00F0165D" w:rsidRPr="001625C3">
        <w:rPr>
          <w:sz w:val="24"/>
          <w:szCs w:val="24"/>
        </w:rPr>
        <w:t>time</w:t>
      </w:r>
      <w:proofErr w:type="spellEnd"/>
      <w:r w:rsidR="003519B5" w:rsidRPr="001625C3">
        <w:rPr>
          <w:sz w:val="24"/>
          <w:szCs w:val="24"/>
        </w:rPr>
        <w:t>’</w:t>
      </w:r>
      <w:r w:rsidR="005D12CB" w:rsidRPr="001625C3">
        <w:rPr>
          <w:sz w:val="24"/>
          <w:szCs w:val="24"/>
        </w:rPr>
        <w:t xml:space="preserve"> (the time taken to complete a simulation)</w:t>
      </w:r>
      <w:r w:rsidR="008A5376" w:rsidRPr="001625C3">
        <w:rPr>
          <w:sz w:val="24"/>
          <w:szCs w:val="24"/>
        </w:rPr>
        <w:t xml:space="preserve">. </w:t>
      </w:r>
    </w:p>
    <w:p w14:paraId="7C741123" w14:textId="409D03BB" w:rsidR="00483F77" w:rsidRPr="001625C3" w:rsidRDefault="004B1A33" w:rsidP="001625C3">
      <w:pPr>
        <w:pStyle w:val="Opstilling-punkttegn"/>
        <w:numPr>
          <w:ilvl w:val="0"/>
          <w:numId w:val="0"/>
        </w:numPr>
        <w:spacing w:line="240" w:lineRule="auto"/>
        <w:rPr>
          <w:sz w:val="24"/>
          <w:szCs w:val="24"/>
        </w:rPr>
      </w:pPr>
      <w:r w:rsidRPr="001625C3">
        <w:rPr>
          <w:sz w:val="24"/>
          <w:szCs w:val="24"/>
        </w:rPr>
        <w:t>F</w:t>
      </w:r>
      <w:r w:rsidR="008A5376" w:rsidRPr="001625C3">
        <w:rPr>
          <w:sz w:val="24"/>
          <w:szCs w:val="24"/>
        </w:rPr>
        <w:t xml:space="preserve">ocusing on final run speed </w:t>
      </w:r>
      <w:r w:rsidR="000978CE" w:rsidRPr="001625C3">
        <w:rPr>
          <w:sz w:val="24"/>
          <w:szCs w:val="24"/>
        </w:rPr>
        <w:t xml:space="preserve">also </w:t>
      </w:r>
      <w:r w:rsidR="008A5376" w:rsidRPr="001625C3">
        <w:rPr>
          <w:sz w:val="24"/>
          <w:szCs w:val="24"/>
        </w:rPr>
        <w:t xml:space="preserve">ignores the concept of </w:t>
      </w:r>
      <w:r w:rsidR="00AB3192" w:rsidRPr="001625C3">
        <w:rPr>
          <w:sz w:val="24"/>
          <w:szCs w:val="24"/>
        </w:rPr>
        <w:t xml:space="preserve">overall programming </w:t>
      </w:r>
      <w:r w:rsidR="008A5376" w:rsidRPr="001625C3">
        <w:rPr>
          <w:sz w:val="24"/>
          <w:szCs w:val="24"/>
        </w:rPr>
        <w:t xml:space="preserve">productivity. </w:t>
      </w:r>
      <w:r w:rsidR="000978CE" w:rsidRPr="001625C3">
        <w:rPr>
          <w:sz w:val="24"/>
          <w:szCs w:val="24"/>
        </w:rPr>
        <w:t>Programming in s</w:t>
      </w:r>
      <w:r w:rsidR="00EC600E" w:rsidRPr="001625C3">
        <w:rPr>
          <w:sz w:val="24"/>
          <w:szCs w:val="24"/>
        </w:rPr>
        <w:t xml:space="preserve">ome languages </w:t>
      </w:r>
      <w:r w:rsidR="000978CE" w:rsidRPr="001625C3">
        <w:rPr>
          <w:sz w:val="24"/>
          <w:szCs w:val="24"/>
        </w:rPr>
        <w:t>is</w:t>
      </w:r>
      <w:r w:rsidR="00EC600E" w:rsidRPr="001625C3">
        <w:rPr>
          <w:sz w:val="24"/>
          <w:szCs w:val="24"/>
        </w:rPr>
        <w:t xml:space="preserve"> more challenging</w:t>
      </w:r>
      <w:r w:rsidR="0014119B" w:rsidRPr="001625C3">
        <w:rPr>
          <w:sz w:val="24"/>
          <w:szCs w:val="24"/>
        </w:rPr>
        <w:t xml:space="preserve"> </w:t>
      </w:r>
      <w:r w:rsidR="008A5376" w:rsidRPr="001625C3">
        <w:rPr>
          <w:sz w:val="24"/>
          <w:szCs w:val="24"/>
        </w:rPr>
        <w:t xml:space="preserve">and </w:t>
      </w:r>
      <w:r w:rsidR="00EC600E" w:rsidRPr="001625C3">
        <w:rPr>
          <w:sz w:val="24"/>
          <w:szCs w:val="24"/>
        </w:rPr>
        <w:t>less access</w:t>
      </w:r>
      <w:r w:rsidR="0020341C" w:rsidRPr="001625C3">
        <w:rPr>
          <w:sz w:val="24"/>
          <w:szCs w:val="24"/>
        </w:rPr>
        <w:t>ible to the research team</w:t>
      </w:r>
      <w:r w:rsidR="000F056B" w:rsidRPr="001625C3">
        <w:rPr>
          <w:sz w:val="24"/>
          <w:szCs w:val="24"/>
        </w:rPr>
        <w:t>,</w:t>
      </w:r>
      <w:r w:rsidR="00F0165D" w:rsidRPr="001625C3">
        <w:rPr>
          <w:sz w:val="24"/>
          <w:szCs w:val="24"/>
        </w:rPr>
        <w:t xml:space="preserve"> which increase</w:t>
      </w:r>
      <w:r w:rsidR="0042687E" w:rsidRPr="001625C3">
        <w:rPr>
          <w:sz w:val="24"/>
          <w:szCs w:val="24"/>
        </w:rPr>
        <w:t>s</w:t>
      </w:r>
      <w:r w:rsidR="00F0165D" w:rsidRPr="001625C3">
        <w:rPr>
          <w:sz w:val="24"/>
          <w:szCs w:val="24"/>
        </w:rPr>
        <w:t xml:space="preserve"> the time required for programming</w:t>
      </w:r>
      <w:r w:rsidR="0020341C" w:rsidRPr="001625C3">
        <w:rPr>
          <w:sz w:val="24"/>
          <w:szCs w:val="24"/>
        </w:rPr>
        <w:t xml:space="preserve">. </w:t>
      </w:r>
      <w:r w:rsidR="00C77C38" w:rsidRPr="001625C3">
        <w:rPr>
          <w:sz w:val="24"/>
          <w:szCs w:val="24"/>
        </w:rPr>
        <w:t xml:space="preserve">An increasing number of </w:t>
      </w:r>
      <w:r w:rsidR="00F0165D" w:rsidRPr="001625C3">
        <w:rPr>
          <w:sz w:val="24"/>
          <w:szCs w:val="24"/>
        </w:rPr>
        <w:t>teams</w:t>
      </w:r>
      <w:r w:rsidR="00C77C38" w:rsidRPr="001625C3">
        <w:rPr>
          <w:sz w:val="24"/>
          <w:szCs w:val="24"/>
        </w:rPr>
        <w:t xml:space="preserve"> in the veterinary field use the free software R (R Core Team, 2019), which is a statistical programming language suitable for building both EBM</w:t>
      </w:r>
      <w:r w:rsidRPr="001625C3">
        <w:rPr>
          <w:sz w:val="24"/>
          <w:szCs w:val="24"/>
        </w:rPr>
        <w:t>s</w:t>
      </w:r>
      <w:r w:rsidR="00F73627" w:rsidRPr="001625C3">
        <w:rPr>
          <w:sz w:val="24"/>
          <w:szCs w:val="24"/>
        </w:rPr>
        <w:t xml:space="preserve"> (</w:t>
      </w:r>
      <w:r w:rsidR="00AB3192" w:rsidRPr="001625C3">
        <w:rPr>
          <w:sz w:val="24"/>
          <w:szCs w:val="24"/>
        </w:rPr>
        <w:t>for example,</w:t>
      </w:r>
      <w:r w:rsidR="00C53903" w:rsidRPr="001625C3">
        <w:rPr>
          <w:sz w:val="24"/>
          <w:szCs w:val="24"/>
        </w:rPr>
        <w:t xml:space="preserve"> </w:t>
      </w:r>
      <w:proofErr w:type="spellStart"/>
      <w:r w:rsidR="00C53903" w:rsidRPr="001625C3">
        <w:rPr>
          <w:sz w:val="24"/>
          <w:szCs w:val="24"/>
        </w:rPr>
        <w:t>Frasso</w:t>
      </w:r>
      <w:proofErr w:type="spellEnd"/>
      <w:r w:rsidR="00C53903" w:rsidRPr="001625C3">
        <w:rPr>
          <w:sz w:val="24"/>
          <w:szCs w:val="24"/>
        </w:rPr>
        <w:t xml:space="preserve"> </w:t>
      </w:r>
      <w:r w:rsidR="002B00B4" w:rsidRPr="001625C3">
        <w:rPr>
          <w:sz w:val="24"/>
          <w:szCs w:val="24"/>
        </w:rPr>
        <w:t>et al.,</w:t>
      </w:r>
      <w:r w:rsidR="00D90970" w:rsidRPr="001625C3">
        <w:rPr>
          <w:sz w:val="24"/>
          <w:szCs w:val="24"/>
        </w:rPr>
        <w:t xml:space="preserve"> </w:t>
      </w:r>
      <w:r w:rsidR="00BB5089" w:rsidRPr="001625C3">
        <w:rPr>
          <w:sz w:val="24"/>
          <w:szCs w:val="24"/>
        </w:rPr>
        <w:t>2016</w:t>
      </w:r>
      <w:r w:rsidR="00F73627" w:rsidRPr="001625C3">
        <w:rPr>
          <w:sz w:val="24"/>
          <w:szCs w:val="24"/>
        </w:rPr>
        <w:t>)</w:t>
      </w:r>
      <w:r w:rsidR="00C77C38" w:rsidRPr="001625C3">
        <w:rPr>
          <w:sz w:val="24"/>
          <w:szCs w:val="24"/>
        </w:rPr>
        <w:t xml:space="preserve"> and </w:t>
      </w:r>
      <w:r w:rsidR="00863DC4" w:rsidRPr="001625C3">
        <w:rPr>
          <w:sz w:val="24"/>
          <w:szCs w:val="24"/>
        </w:rPr>
        <w:t xml:space="preserve">MSMs </w:t>
      </w:r>
      <w:r w:rsidR="00617826" w:rsidRPr="001625C3">
        <w:rPr>
          <w:sz w:val="24"/>
          <w:szCs w:val="24"/>
        </w:rPr>
        <w:t>(</w:t>
      </w:r>
      <w:r w:rsidR="005D12CB" w:rsidRPr="001625C3">
        <w:rPr>
          <w:sz w:val="24"/>
          <w:szCs w:val="24"/>
        </w:rPr>
        <w:t>for example,</w:t>
      </w:r>
      <w:r w:rsidR="00D63505" w:rsidRPr="001625C3">
        <w:rPr>
          <w:sz w:val="24"/>
          <w:szCs w:val="24"/>
        </w:rPr>
        <w:t xml:space="preserve"> </w:t>
      </w:r>
      <w:ins w:id="185" w:author="Tariq Halasa" w:date="2020-03-04T12:21:00Z">
        <w:r w:rsidR="00EC571E">
          <w:rPr>
            <w:sz w:val="24"/>
            <w:szCs w:val="24"/>
          </w:rPr>
          <w:t xml:space="preserve">Bates et al., 2003; </w:t>
        </w:r>
      </w:ins>
      <w:r w:rsidR="002B3477" w:rsidRPr="001625C3">
        <w:rPr>
          <w:sz w:val="24"/>
          <w:szCs w:val="24"/>
        </w:rPr>
        <w:t xml:space="preserve">Kirkeby </w:t>
      </w:r>
      <w:r w:rsidR="002B00B4" w:rsidRPr="001625C3">
        <w:rPr>
          <w:sz w:val="24"/>
          <w:szCs w:val="24"/>
        </w:rPr>
        <w:t>et al.,</w:t>
      </w:r>
      <w:r w:rsidR="00D90970" w:rsidRPr="001625C3">
        <w:rPr>
          <w:sz w:val="24"/>
          <w:szCs w:val="24"/>
        </w:rPr>
        <w:t xml:space="preserve"> </w:t>
      </w:r>
      <w:r w:rsidR="002B3477" w:rsidRPr="001625C3">
        <w:rPr>
          <w:sz w:val="24"/>
          <w:szCs w:val="24"/>
        </w:rPr>
        <w:t>2016</w:t>
      </w:r>
      <w:r w:rsidR="00D63505" w:rsidRPr="001625C3">
        <w:rPr>
          <w:sz w:val="24"/>
          <w:szCs w:val="24"/>
        </w:rPr>
        <w:t xml:space="preserve">; </w:t>
      </w:r>
      <w:del w:id="186" w:author="Tariq Halasa" w:date="2020-03-04T12:21:00Z">
        <w:r w:rsidR="00D63505" w:rsidRPr="001625C3" w:rsidDel="00EC571E">
          <w:rPr>
            <w:sz w:val="24"/>
            <w:szCs w:val="24"/>
          </w:rPr>
          <w:delText>Halasa et al., 2016</w:delText>
        </w:r>
        <w:r w:rsidR="00D90970" w:rsidRPr="001625C3" w:rsidDel="00EC571E">
          <w:rPr>
            <w:sz w:val="24"/>
            <w:szCs w:val="24"/>
          </w:rPr>
          <w:delText>;</w:delText>
        </w:r>
        <w:r w:rsidR="00347945" w:rsidRPr="001625C3" w:rsidDel="00EC571E">
          <w:rPr>
            <w:sz w:val="24"/>
            <w:szCs w:val="24"/>
          </w:rPr>
          <w:delText xml:space="preserve"> </w:delText>
        </w:r>
      </w:del>
      <w:proofErr w:type="spellStart"/>
      <w:r w:rsidR="00347945" w:rsidRPr="001625C3">
        <w:rPr>
          <w:sz w:val="24"/>
          <w:szCs w:val="24"/>
        </w:rPr>
        <w:t>Dürr</w:t>
      </w:r>
      <w:proofErr w:type="spellEnd"/>
      <w:r w:rsidR="00347945" w:rsidRPr="001625C3">
        <w:rPr>
          <w:sz w:val="24"/>
          <w:szCs w:val="24"/>
        </w:rPr>
        <w:t xml:space="preserve"> et al</w:t>
      </w:r>
      <w:r w:rsidR="00D90970" w:rsidRPr="001625C3">
        <w:rPr>
          <w:sz w:val="24"/>
          <w:szCs w:val="24"/>
        </w:rPr>
        <w:t>.</w:t>
      </w:r>
      <w:r w:rsidR="00347945" w:rsidRPr="001625C3">
        <w:rPr>
          <w:sz w:val="24"/>
          <w:szCs w:val="24"/>
        </w:rPr>
        <w:t>, 2014</w:t>
      </w:r>
      <w:r w:rsidR="00D90970" w:rsidRPr="001625C3">
        <w:rPr>
          <w:sz w:val="24"/>
          <w:szCs w:val="24"/>
        </w:rPr>
        <w:t>;</w:t>
      </w:r>
      <w:del w:id="187" w:author="Tariq Halasa" w:date="2020-03-04T12:20:00Z">
        <w:r w:rsidR="00347945" w:rsidRPr="001625C3" w:rsidDel="00EC571E">
          <w:rPr>
            <w:sz w:val="24"/>
            <w:szCs w:val="24"/>
          </w:rPr>
          <w:delText xml:space="preserve"> Dürr and Ward, 2015</w:delText>
        </w:r>
      </w:del>
      <w:r w:rsidR="002A3FF9" w:rsidRPr="001625C3">
        <w:rPr>
          <w:sz w:val="24"/>
          <w:szCs w:val="24"/>
        </w:rPr>
        <w:t xml:space="preserve">). </w:t>
      </w:r>
      <w:r w:rsidR="00CE1DA8" w:rsidRPr="001625C3">
        <w:rPr>
          <w:sz w:val="24"/>
          <w:szCs w:val="24"/>
        </w:rPr>
        <w:t xml:space="preserve">There are many packages available for languages such as R, and they are well-supported and maintained by R’s open-source community. These packages remove the need </w:t>
      </w:r>
      <w:r w:rsidR="00AB3192" w:rsidRPr="001625C3">
        <w:rPr>
          <w:sz w:val="24"/>
          <w:szCs w:val="24"/>
        </w:rPr>
        <w:t xml:space="preserve">to </w:t>
      </w:r>
      <w:r w:rsidR="00CE1DA8" w:rsidRPr="001625C3">
        <w:rPr>
          <w:sz w:val="24"/>
          <w:szCs w:val="24"/>
        </w:rPr>
        <w:t>program basic functions</w:t>
      </w:r>
      <w:r w:rsidR="00F0165D" w:rsidRPr="001625C3">
        <w:rPr>
          <w:sz w:val="24"/>
          <w:szCs w:val="24"/>
        </w:rPr>
        <w:t xml:space="preserve">, which allows the team to focus on </w:t>
      </w:r>
      <w:r w:rsidR="00077682" w:rsidRPr="001625C3">
        <w:rPr>
          <w:sz w:val="24"/>
          <w:szCs w:val="24"/>
        </w:rPr>
        <w:t>model</w:t>
      </w:r>
      <w:r w:rsidR="00F0165D" w:rsidRPr="001625C3">
        <w:rPr>
          <w:sz w:val="24"/>
          <w:szCs w:val="24"/>
        </w:rPr>
        <w:t xml:space="preserve">ing the system and the disease, thus increasing </w:t>
      </w:r>
      <w:r w:rsidR="00632B1F" w:rsidRPr="001625C3">
        <w:rPr>
          <w:sz w:val="24"/>
          <w:szCs w:val="24"/>
        </w:rPr>
        <w:t xml:space="preserve">modeling </w:t>
      </w:r>
      <w:r w:rsidR="00F0165D" w:rsidRPr="001625C3">
        <w:rPr>
          <w:sz w:val="24"/>
          <w:szCs w:val="24"/>
        </w:rPr>
        <w:t>productivity</w:t>
      </w:r>
      <w:r w:rsidR="00CE1DA8" w:rsidRPr="001625C3">
        <w:rPr>
          <w:sz w:val="24"/>
          <w:szCs w:val="24"/>
        </w:rPr>
        <w:t xml:space="preserve">. </w:t>
      </w:r>
      <w:r w:rsidR="00632B1F" w:rsidRPr="001625C3">
        <w:rPr>
          <w:sz w:val="24"/>
          <w:szCs w:val="24"/>
        </w:rPr>
        <w:t xml:space="preserve">Overall, </w:t>
      </w:r>
      <w:r w:rsidR="00AC78FB" w:rsidRPr="001625C3">
        <w:rPr>
          <w:sz w:val="24"/>
          <w:szCs w:val="24"/>
        </w:rPr>
        <w:t xml:space="preserve">the level of </w:t>
      </w:r>
      <w:r w:rsidR="00632B1F" w:rsidRPr="001625C3">
        <w:rPr>
          <w:sz w:val="24"/>
          <w:szCs w:val="24"/>
        </w:rPr>
        <w:t>modeling productivity</w:t>
      </w:r>
      <w:r w:rsidR="000A2E98" w:rsidRPr="001625C3">
        <w:rPr>
          <w:sz w:val="24"/>
          <w:szCs w:val="24"/>
        </w:rPr>
        <w:t xml:space="preserve"> </w:t>
      </w:r>
      <w:r w:rsidR="00AC78FB" w:rsidRPr="001625C3">
        <w:rPr>
          <w:sz w:val="24"/>
          <w:szCs w:val="24"/>
        </w:rPr>
        <w:t xml:space="preserve">also </w:t>
      </w:r>
      <w:r w:rsidR="00507C62" w:rsidRPr="001625C3">
        <w:rPr>
          <w:sz w:val="24"/>
          <w:szCs w:val="24"/>
        </w:rPr>
        <w:t>depend</w:t>
      </w:r>
      <w:r w:rsidRPr="001625C3">
        <w:rPr>
          <w:sz w:val="24"/>
          <w:szCs w:val="24"/>
        </w:rPr>
        <w:t>s</w:t>
      </w:r>
      <w:r w:rsidR="00507C62" w:rsidRPr="001625C3">
        <w:rPr>
          <w:sz w:val="24"/>
          <w:szCs w:val="24"/>
        </w:rPr>
        <w:t xml:space="preserve"> on the context</w:t>
      </w:r>
      <w:r w:rsidR="00AC78FB" w:rsidRPr="001625C3">
        <w:rPr>
          <w:sz w:val="24"/>
          <w:szCs w:val="24"/>
        </w:rPr>
        <w:t xml:space="preserve"> of model development</w:t>
      </w:r>
      <w:r w:rsidR="00632B1F" w:rsidRPr="001625C3">
        <w:rPr>
          <w:sz w:val="24"/>
          <w:szCs w:val="24"/>
        </w:rPr>
        <w:t>;</w:t>
      </w:r>
      <w:r w:rsidR="00507C62" w:rsidRPr="001625C3">
        <w:rPr>
          <w:sz w:val="24"/>
          <w:szCs w:val="24"/>
        </w:rPr>
        <w:t xml:space="preserve"> for example </w:t>
      </w:r>
      <w:r w:rsidR="00AC78FB" w:rsidRPr="001625C3">
        <w:rPr>
          <w:sz w:val="24"/>
          <w:szCs w:val="24"/>
        </w:rPr>
        <w:t xml:space="preserve">longer lasting </w:t>
      </w:r>
      <w:r w:rsidR="000A2E98" w:rsidRPr="001625C3">
        <w:rPr>
          <w:sz w:val="24"/>
          <w:szCs w:val="24"/>
        </w:rPr>
        <w:t xml:space="preserve">explorative </w:t>
      </w:r>
      <w:r w:rsidR="00507C62" w:rsidRPr="001625C3">
        <w:rPr>
          <w:sz w:val="24"/>
          <w:szCs w:val="24"/>
        </w:rPr>
        <w:t>research projects (such as a PhD study) versus</w:t>
      </w:r>
      <w:r w:rsidR="00AC78FB" w:rsidRPr="001625C3">
        <w:rPr>
          <w:sz w:val="24"/>
          <w:szCs w:val="24"/>
        </w:rPr>
        <w:t xml:space="preserve"> fast acting</w:t>
      </w:r>
      <w:r w:rsidR="00507C62" w:rsidRPr="001625C3">
        <w:rPr>
          <w:sz w:val="24"/>
          <w:szCs w:val="24"/>
        </w:rPr>
        <w:t xml:space="preserve"> near real-time decision making (such as an exotic disease incursion</w:t>
      </w:r>
      <w:r w:rsidR="000A2E98" w:rsidRPr="001625C3">
        <w:rPr>
          <w:sz w:val="24"/>
          <w:szCs w:val="24"/>
        </w:rPr>
        <w:t xml:space="preserve"> that demands immediately decisions</w:t>
      </w:r>
      <w:r w:rsidR="00507C62" w:rsidRPr="001625C3">
        <w:rPr>
          <w:sz w:val="24"/>
          <w:szCs w:val="24"/>
        </w:rPr>
        <w:t>)</w:t>
      </w:r>
      <w:r w:rsidR="00127BD3" w:rsidRPr="001625C3">
        <w:rPr>
          <w:sz w:val="24"/>
          <w:szCs w:val="24"/>
        </w:rPr>
        <w:t>.</w:t>
      </w:r>
    </w:p>
    <w:p w14:paraId="5E10C5EE" w14:textId="6B1EFB2D" w:rsidR="00AA18E4" w:rsidRPr="001625C3" w:rsidRDefault="00AC78FB" w:rsidP="001625C3">
      <w:pPr>
        <w:pStyle w:val="Opstilling-punkttegn"/>
        <w:numPr>
          <w:ilvl w:val="0"/>
          <w:numId w:val="0"/>
        </w:numPr>
        <w:spacing w:line="240" w:lineRule="auto"/>
        <w:rPr>
          <w:sz w:val="24"/>
          <w:szCs w:val="24"/>
        </w:rPr>
      </w:pPr>
      <w:r w:rsidRPr="001625C3">
        <w:rPr>
          <w:sz w:val="24"/>
          <w:szCs w:val="24"/>
        </w:rPr>
        <w:t>In regards to code programming, w</w:t>
      </w:r>
      <w:r w:rsidR="003519B5" w:rsidRPr="001625C3">
        <w:rPr>
          <w:sz w:val="24"/>
          <w:szCs w:val="24"/>
        </w:rPr>
        <w:t>e</w:t>
      </w:r>
      <w:r w:rsidR="00AA18E4" w:rsidRPr="001625C3">
        <w:rPr>
          <w:sz w:val="24"/>
          <w:szCs w:val="24"/>
        </w:rPr>
        <w:t xml:space="preserve"> highly recommend </w:t>
      </w:r>
      <w:r w:rsidR="00792DFE" w:rsidRPr="001625C3">
        <w:rPr>
          <w:sz w:val="24"/>
          <w:szCs w:val="24"/>
        </w:rPr>
        <w:t xml:space="preserve">that modelers </w:t>
      </w:r>
      <w:r w:rsidR="00AA18E4" w:rsidRPr="001625C3">
        <w:rPr>
          <w:sz w:val="24"/>
          <w:szCs w:val="24"/>
        </w:rPr>
        <w:t>annotate the</w:t>
      </w:r>
      <w:r w:rsidR="00C7213B" w:rsidRPr="001625C3">
        <w:rPr>
          <w:sz w:val="24"/>
          <w:szCs w:val="24"/>
        </w:rPr>
        <w:t>ir</w:t>
      </w:r>
      <w:r w:rsidR="00AA18E4" w:rsidRPr="001625C3">
        <w:rPr>
          <w:sz w:val="24"/>
          <w:szCs w:val="24"/>
        </w:rPr>
        <w:t xml:space="preserve"> code</w:t>
      </w:r>
      <w:r w:rsidR="00B94788" w:rsidRPr="001625C3">
        <w:rPr>
          <w:sz w:val="24"/>
          <w:szCs w:val="24"/>
        </w:rPr>
        <w:t xml:space="preserve"> </w:t>
      </w:r>
      <w:r w:rsidR="003519B5" w:rsidRPr="001625C3">
        <w:rPr>
          <w:sz w:val="24"/>
          <w:szCs w:val="24"/>
        </w:rPr>
        <w:t xml:space="preserve">during modeling </w:t>
      </w:r>
      <w:r w:rsidR="00B94788" w:rsidRPr="001625C3">
        <w:rPr>
          <w:sz w:val="24"/>
          <w:szCs w:val="24"/>
        </w:rPr>
        <w:t xml:space="preserve">with detailed </w:t>
      </w:r>
      <w:r w:rsidR="00AA18E4" w:rsidRPr="001625C3">
        <w:rPr>
          <w:sz w:val="24"/>
          <w:szCs w:val="24"/>
        </w:rPr>
        <w:t>descri</w:t>
      </w:r>
      <w:r w:rsidR="00B94788" w:rsidRPr="001625C3">
        <w:rPr>
          <w:sz w:val="24"/>
          <w:szCs w:val="24"/>
        </w:rPr>
        <w:t xml:space="preserve">ptions </w:t>
      </w:r>
      <w:r w:rsidR="008B6A74" w:rsidRPr="001625C3">
        <w:rPr>
          <w:sz w:val="24"/>
          <w:szCs w:val="24"/>
        </w:rPr>
        <w:t xml:space="preserve">of </w:t>
      </w:r>
      <w:r w:rsidR="00347945" w:rsidRPr="001625C3">
        <w:rPr>
          <w:sz w:val="24"/>
          <w:szCs w:val="24"/>
        </w:rPr>
        <w:t>each part of the code</w:t>
      </w:r>
      <w:r w:rsidR="00AA18E4" w:rsidRPr="001625C3">
        <w:rPr>
          <w:sz w:val="24"/>
          <w:szCs w:val="24"/>
        </w:rPr>
        <w:t xml:space="preserve">. </w:t>
      </w:r>
      <w:r w:rsidR="00B94788" w:rsidRPr="001625C3">
        <w:rPr>
          <w:sz w:val="24"/>
          <w:szCs w:val="24"/>
        </w:rPr>
        <w:t>This assists</w:t>
      </w:r>
      <w:r w:rsidR="00AA18E4" w:rsidRPr="001625C3">
        <w:rPr>
          <w:sz w:val="24"/>
          <w:szCs w:val="24"/>
        </w:rPr>
        <w:t xml:space="preserve"> the modeler to remember what each line of code does, </w:t>
      </w:r>
      <w:r w:rsidR="00B94788" w:rsidRPr="001625C3">
        <w:rPr>
          <w:sz w:val="24"/>
          <w:szCs w:val="24"/>
        </w:rPr>
        <w:t>and</w:t>
      </w:r>
      <w:r w:rsidR="00AA18E4" w:rsidRPr="001625C3">
        <w:rPr>
          <w:sz w:val="24"/>
          <w:szCs w:val="24"/>
        </w:rPr>
        <w:t xml:space="preserve"> also </w:t>
      </w:r>
      <w:r w:rsidR="003F1B2B" w:rsidRPr="001625C3">
        <w:rPr>
          <w:sz w:val="24"/>
          <w:szCs w:val="24"/>
        </w:rPr>
        <w:t xml:space="preserve">facilitates </w:t>
      </w:r>
      <w:r w:rsidR="00AA18E4" w:rsidRPr="001625C3">
        <w:rPr>
          <w:sz w:val="24"/>
          <w:szCs w:val="24"/>
        </w:rPr>
        <w:t xml:space="preserve">use </w:t>
      </w:r>
      <w:r w:rsidR="003F1B2B" w:rsidRPr="001625C3">
        <w:rPr>
          <w:sz w:val="24"/>
          <w:szCs w:val="24"/>
        </w:rPr>
        <w:t xml:space="preserve">of </w:t>
      </w:r>
      <w:r w:rsidR="00AA18E4" w:rsidRPr="001625C3">
        <w:rPr>
          <w:sz w:val="24"/>
          <w:szCs w:val="24"/>
        </w:rPr>
        <w:t>the model</w:t>
      </w:r>
      <w:r w:rsidR="00B94788" w:rsidRPr="001625C3">
        <w:rPr>
          <w:sz w:val="24"/>
          <w:szCs w:val="24"/>
        </w:rPr>
        <w:t xml:space="preserve"> </w:t>
      </w:r>
      <w:r w:rsidR="003F1B2B" w:rsidRPr="001625C3">
        <w:rPr>
          <w:sz w:val="24"/>
          <w:szCs w:val="24"/>
        </w:rPr>
        <w:t>by others. F</w:t>
      </w:r>
      <w:r w:rsidR="00B94788" w:rsidRPr="001625C3">
        <w:rPr>
          <w:sz w:val="24"/>
          <w:szCs w:val="24"/>
        </w:rPr>
        <w:t>ollowing publication of a study, i</w:t>
      </w:r>
      <w:r w:rsidR="00AA18E4" w:rsidRPr="001625C3">
        <w:rPr>
          <w:sz w:val="24"/>
          <w:szCs w:val="24"/>
        </w:rPr>
        <w:t xml:space="preserve">t is a requirement </w:t>
      </w:r>
      <w:r w:rsidR="00B94788" w:rsidRPr="001625C3">
        <w:rPr>
          <w:sz w:val="24"/>
          <w:szCs w:val="24"/>
        </w:rPr>
        <w:t xml:space="preserve">of </w:t>
      </w:r>
      <w:r w:rsidR="00AA18E4" w:rsidRPr="001625C3">
        <w:rPr>
          <w:sz w:val="24"/>
          <w:szCs w:val="24"/>
        </w:rPr>
        <w:t xml:space="preserve">many journals that the code be made available to readers. </w:t>
      </w:r>
      <w:r w:rsidR="00B94788" w:rsidRPr="001625C3">
        <w:rPr>
          <w:sz w:val="24"/>
          <w:szCs w:val="24"/>
        </w:rPr>
        <w:t>Version control is also valuable, especially when more than one modeler is involved in the project</w:t>
      </w:r>
      <w:r w:rsidR="00C45BE2" w:rsidRPr="001625C3">
        <w:rPr>
          <w:sz w:val="24"/>
          <w:szCs w:val="24"/>
        </w:rPr>
        <w:t xml:space="preserve"> or when published code is used by other researchers</w:t>
      </w:r>
      <w:r w:rsidR="003F1B2B" w:rsidRPr="001625C3">
        <w:rPr>
          <w:sz w:val="24"/>
          <w:szCs w:val="24"/>
        </w:rPr>
        <w:t xml:space="preserve">. This </w:t>
      </w:r>
      <w:r w:rsidR="00B94788" w:rsidRPr="001625C3">
        <w:rPr>
          <w:sz w:val="24"/>
          <w:szCs w:val="24"/>
        </w:rPr>
        <w:t xml:space="preserve">can be facilitated by </w:t>
      </w:r>
      <w:r w:rsidR="00AA18E4" w:rsidRPr="001625C3">
        <w:rPr>
          <w:sz w:val="24"/>
          <w:szCs w:val="24"/>
        </w:rPr>
        <w:t>version control tools</w:t>
      </w:r>
      <w:r w:rsidR="00B94788" w:rsidRPr="001625C3">
        <w:rPr>
          <w:sz w:val="24"/>
          <w:szCs w:val="24"/>
        </w:rPr>
        <w:t xml:space="preserve"> </w:t>
      </w:r>
      <w:r w:rsidR="00AA18E4" w:rsidRPr="001625C3">
        <w:rPr>
          <w:sz w:val="24"/>
          <w:szCs w:val="24"/>
        </w:rPr>
        <w:t xml:space="preserve">such as </w:t>
      </w:r>
      <w:proofErr w:type="spellStart"/>
      <w:r w:rsidR="00AA18E4" w:rsidRPr="001625C3">
        <w:rPr>
          <w:sz w:val="24"/>
          <w:szCs w:val="24"/>
        </w:rPr>
        <w:t>git</w:t>
      </w:r>
      <w:proofErr w:type="spellEnd"/>
      <w:r w:rsidR="00B94788" w:rsidRPr="001625C3">
        <w:rPr>
          <w:sz w:val="24"/>
          <w:szCs w:val="24"/>
        </w:rPr>
        <w:t xml:space="preserve"> (</w:t>
      </w:r>
      <w:hyperlink r:id="rId15" w:history="1">
        <w:r w:rsidR="00B94788" w:rsidRPr="001625C3">
          <w:rPr>
            <w:rStyle w:val="Hyperlink"/>
            <w:color w:val="auto"/>
            <w:sz w:val="24"/>
            <w:szCs w:val="24"/>
          </w:rPr>
          <w:t>https://git-scm.com</w:t>
        </w:r>
      </w:hyperlink>
      <w:r w:rsidR="00B94788" w:rsidRPr="001625C3">
        <w:rPr>
          <w:sz w:val="24"/>
          <w:szCs w:val="24"/>
        </w:rPr>
        <w:t>, accessed 10/09/2019) so that</w:t>
      </w:r>
      <w:r w:rsidR="00AA18E4" w:rsidRPr="001625C3">
        <w:rPr>
          <w:sz w:val="24"/>
          <w:szCs w:val="24"/>
        </w:rPr>
        <w:t xml:space="preserve"> </w:t>
      </w:r>
      <w:r w:rsidR="00B94788" w:rsidRPr="001625C3">
        <w:rPr>
          <w:sz w:val="24"/>
          <w:szCs w:val="24"/>
        </w:rPr>
        <w:t xml:space="preserve">modelers can </w:t>
      </w:r>
      <w:r w:rsidR="00AA18E4" w:rsidRPr="001625C3">
        <w:rPr>
          <w:sz w:val="24"/>
          <w:szCs w:val="24"/>
        </w:rPr>
        <w:t xml:space="preserve">easily </w:t>
      </w:r>
      <w:r w:rsidR="00B94788" w:rsidRPr="001625C3">
        <w:rPr>
          <w:sz w:val="24"/>
          <w:szCs w:val="24"/>
        </w:rPr>
        <w:t xml:space="preserve">track </w:t>
      </w:r>
      <w:r w:rsidR="00AA18E4" w:rsidRPr="001625C3">
        <w:rPr>
          <w:sz w:val="24"/>
          <w:szCs w:val="24"/>
        </w:rPr>
        <w:t xml:space="preserve">changes in the code, </w:t>
      </w:r>
      <w:r w:rsidR="00AA18E4" w:rsidRPr="001625C3">
        <w:rPr>
          <w:sz w:val="24"/>
          <w:szCs w:val="24"/>
        </w:rPr>
        <w:lastRenderedPageBreak/>
        <w:t xml:space="preserve">and </w:t>
      </w:r>
      <w:r w:rsidR="00B94788" w:rsidRPr="001625C3">
        <w:rPr>
          <w:sz w:val="24"/>
          <w:szCs w:val="24"/>
        </w:rPr>
        <w:t xml:space="preserve">view previous </w:t>
      </w:r>
      <w:r w:rsidR="00AA18E4" w:rsidRPr="001625C3">
        <w:rPr>
          <w:sz w:val="24"/>
          <w:szCs w:val="24"/>
        </w:rPr>
        <w:t>versions</w:t>
      </w:r>
      <w:r w:rsidR="00B94788" w:rsidRPr="001625C3">
        <w:rPr>
          <w:sz w:val="24"/>
          <w:szCs w:val="24"/>
        </w:rPr>
        <w:t xml:space="preserve"> </w:t>
      </w:r>
      <w:r w:rsidR="00AA18E4" w:rsidRPr="001625C3">
        <w:rPr>
          <w:sz w:val="24"/>
          <w:szCs w:val="24"/>
        </w:rPr>
        <w:t>(branches) of the model.</w:t>
      </w:r>
      <w:r w:rsidR="00C45BE2" w:rsidRPr="001625C3">
        <w:rPr>
          <w:sz w:val="24"/>
          <w:szCs w:val="24"/>
        </w:rPr>
        <w:t xml:space="preserve"> </w:t>
      </w:r>
      <w:r w:rsidR="00792DFE" w:rsidRPr="001625C3">
        <w:rPr>
          <w:sz w:val="24"/>
          <w:szCs w:val="24"/>
        </w:rPr>
        <w:t>We</w:t>
      </w:r>
      <w:r w:rsidR="00AA18E4" w:rsidRPr="001625C3">
        <w:rPr>
          <w:sz w:val="24"/>
          <w:szCs w:val="24"/>
        </w:rPr>
        <w:t xml:space="preserve"> also highly recommend</w:t>
      </w:r>
      <w:r w:rsidR="003519B5" w:rsidRPr="001625C3">
        <w:rPr>
          <w:sz w:val="24"/>
          <w:szCs w:val="24"/>
        </w:rPr>
        <w:t xml:space="preserve"> that </w:t>
      </w:r>
      <w:r w:rsidR="00AA18E4" w:rsidRPr="001625C3">
        <w:rPr>
          <w:sz w:val="24"/>
          <w:szCs w:val="24"/>
        </w:rPr>
        <w:t>each line or chunk of co</w:t>
      </w:r>
      <w:r w:rsidR="00AA18E4" w:rsidRPr="001625C3">
        <w:rPr>
          <w:sz w:val="24"/>
          <w:szCs w:val="24"/>
        </w:rPr>
        <w:softHyphen/>
        <w:t xml:space="preserve">de </w:t>
      </w:r>
      <w:r w:rsidR="003519B5" w:rsidRPr="001625C3">
        <w:rPr>
          <w:sz w:val="24"/>
          <w:szCs w:val="24"/>
        </w:rPr>
        <w:t xml:space="preserve">is </w:t>
      </w:r>
      <w:r w:rsidR="003F1B2B" w:rsidRPr="001625C3">
        <w:rPr>
          <w:sz w:val="24"/>
          <w:szCs w:val="24"/>
        </w:rPr>
        <w:t xml:space="preserve">executed </w:t>
      </w:r>
      <w:r w:rsidR="00AA18E4" w:rsidRPr="001625C3">
        <w:rPr>
          <w:sz w:val="24"/>
          <w:szCs w:val="24"/>
        </w:rPr>
        <w:t xml:space="preserve">with fictitious inputs </w:t>
      </w:r>
      <w:r w:rsidR="003519B5" w:rsidRPr="001625C3">
        <w:rPr>
          <w:sz w:val="24"/>
          <w:szCs w:val="24"/>
        </w:rPr>
        <w:t>to check for errors (debugging)</w:t>
      </w:r>
      <w:r w:rsidR="00792DFE" w:rsidRPr="001625C3">
        <w:rPr>
          <w:sz w:val="24"/>
          <w:szCs w:val="24"/>
        </w:rPr>
        <w:t xml:space="preserve"> during modeling</w:t>
      </w:r>
      <w:r w:rsidR="003519B5" w:rsidRPr="001625C3">
        <w:rPr>
          <w:sz w:val="24"/>
          <w:szCs w:val="24"/>
        </w:rPr>
        <w:t xml:space="preserve"> and </w:t>
      </w:r>
      <w:r w:rsidR="00792DFE" w:rsidRPr="001625C3">
        <w:rPr>
          <w:sz w:val="24"/>
          <w:szCs w:val="24"/>
        </w:rPr>
        <w:t>for</w:t>
      </w:r>
      <w:r w:rsidR="00AA18E4" w:rsidRPr="001625C3">
        <w:rPr>
          <w:sz w:val="24"/>
          <w:szCs w:val="24"/>
        </w:rPr>
        <w:t xml:space="preserve"> </w:t>
      </w:r>
      <w:r w:rsidR="003519B5" w:rsidRPr="001625C3">
        <w:rPr>
          <w:sz w:val="24"/>
          <w:szCs w:val="24"/>
        </w:rPr>
        <w:t xml:space="preserve">model </w:t>
      </w:r>
      <w:r w:rsidR="00AA18E4" w:rsidRPr="001625C3">
        <w:rPr>
          <w:sz w:val="24"/>
          <w:szCs w:val="24"/>
        </w:rPr>
        <w:t xml:space="preserve">verification (see Section </w:t>
      </w:r>
      <w:r w:rsidR="00AA18E4" w:rsidRPr="001625C3">
        <w:rPr>
          <w:i/>
          <w:sz w:val="24"/>
          <w:szCs w:val="24"/>
        </w:rPr>
        <w:t xml:space="preserve">Model </w:t>
      </w:r>
      <w:r w:rsidR="003519B5" w:rsidRPr="001625C3">
        <w:rPr>
          <w:i/>
          <w:sz w:val="24"/>
          <w:szCs w:val="24"/>
        </w:rPr>
        <w:t xml:space="preserve">Verification </w:t>
      </w:r>
      <w:r w:rsidR="00AA18E4" w:rsidRPr="001625C3">
        <w:rPr>
          <w:i/>
          <w:sz w:val="24"/>
          <w:szCs w:val="24"/>
        </w:rPr>
        <w:t>and</w:t>
      </w:r>
      <w:r w:rsidR="003519B5" w:rsidRPr="001625C3">
        <w:rPr>
          <w:i/>
          <w:sz w:val="24"/>
          <w:szCs w:val="24"/>
        </w:rPr>
        <w:t xml:space="preserve"> Validation</w:t>
      </w:r>
      <w:r w:rsidR="00AA18E4" w:rsidRPr="001625C3">
        <w:rPr>
          <w:sz w:val="24"/>
          <w:szCs w:val="24"/>
        </w:rPr>
        <w:t xml:space="preserve"> for more details).</w:t>
      </w:r>
    </w:p>
    <w:p w14:paraId="4628D8F2" w14:textId="77777777" w:rsidR="00AA18E4" w:rsidRPr="001625C3" w:rsidRDefault="00AA18E4" w:rsidP="001625C3">
      <w:pPr>
        <w:spacing w:line="240" w:lineRule="auto"/>
        <w:rPr>
          <w:sz w:val="24"/>
          <w:szCs w:val="24"/>
        </w:rPr>
      </w:pPr>
    </w:p>
    <w:p w14:paraId="58BBA612" w14:textId="67DB099E" w:rsidR="004A24F3" w:rsidRPr="001625C3" w:rsidRDefault="00077682" w:rsidP="001625C3">
      <w:pPr>
        <w:pStyle w:val="Overskrift4"/>
        <w:spacing w:line="240" w:lineRule="auto"/>
      </w:pPr>
      <w:r w:rsidRPr="001625C3">
        <w:t>Model</w:t>
      </w:r>
      <w:r w:rsidR="00A927F5" w:rsidRPr="001625C3">
        <w:t>ing the population structure</w:t>
      </w:r>
    </w:p>
    <w:p w14:paraId="77F96BBC" w14:textId="5D8A34AE" w:rsidR="00AA18E4" w:rsidRPr="001625C3" w:rsidRDefault="000F16FA" w:rsidP="001625C3">
      <w:pPr>
        <w:pStyle w:val="Opstilling-punkttegn"/>
        <w:numPr>
          <w:ilvl w:val="0"/>
          <w:numId w:val="0"/>
        </w:numPr>
        <w:spacing w:line="240" w:lineRule="auto"/>
        <w:rPr>
          <w:sz w:val="24"/>
          <w:szCs w:val="24"/>
        </w:rPr>
      </w:pPr>
      <w:r w:rsidRPr="001625C3">
        <w:rPr>
          <w:sz w:val="24"/>
          <w:szCs w:val="24"/>
        </w:rPr>
        <w:t>D</w:t>
      </w:r>
      <w:r w:rsidR="00FC3CB4" w:rsidRPr="001625C3">
        <w:rPr>
          <w:sz w:val="24"/>
          <w:szCs w:val="24"/>
        </w:rPr>
        <w:t xml:space="preserve">uring this </w:t>
      </w:r>
      <w:r w:rsidR="00792DFE" w:rsidRPr="001625C3">
        <w:rPr>
          <w:sz w:val="24"/>
          <w:szCs w:val="24"/>
        </w:rPr>
        <w:t>step</w:t>
      </w:r>
      <w:r w:rsidR="00984CFD" w:rsidRPr="001625C3">
        <w:rPr>
          <w:sz w:val="24"/>
          <w:szCs w:val="24"/>
        </w:rPr>
        <w:t>,</w:t>
      </w:r>
      <w:r w:rsidR="00792DFE" w:rsidRPr="001625C3">
        <w:rPr>
          <w:sz w:val="24"/>
          <w:szCs w:val="24"/>
        </w:rPr>
        <w:t xml:space="preserve"> </w:t>
      </w:r>
      <w:r w:rsidR="00FC3CB4" w:rsidRPr="001625C3">
        <w:rPr>
          <w:sz w:val="24"/>
          <w:szCs w:val="24"/>
        </w:rPr>
        <w:t xml:space="preserve">the ‘background’ structure of the system is </w:t>
      </w:r>
      <w:r w:rsidR="00077682" w:rsidRPr="001625C3">
        <w:rPr>
          <w:sz w:val="24"/>
          <w:szCs w:val="24"/>
        </w:rPr>
        <w:t>model</w:t>
      </w:r>
      <w:r w:rsidR="00FC3CB4" w:rsidRPr="001625C3">
        <w:rPr>
          <w:sz w:val="24"/>
          <w:szCs w:val="24"/>
        </w:rPr>
        <w:t xml:space="preserve">ed. For example, a model of </w:t>
      </w:r>
      <w:r w:rsidR="00B96789" w:rsidRPr="001625C3">
        <w:rPr>
          <w:sz w:val="24"/>
          <w:szCs w:val="24"/>
        </w:rPr>
        <w:t>canine r</w:t>
      </w:r>
      <w:r w:rsidR="00FC3CB4" w:rsidRPr="001625C3">
        <w:rPr>
          <w:sz w:val="24"/>
          <w:szCs w:val="24"/>
        </w:rPr>
        <w:t>abies spread requires a population of dogs</w:t>
      </w:r>
      <w:r w:rsidR="00F23A4F" w:rsidRPr="001625C3">
        <w:rPr>
          <w:sz w:val="24"/>
          <w:szCs w:val="24"/>
        </w:rPr>
        <w:t xml:space="preserve">. In an individual- or agent-based </w:t>
      </w:r>
      <w:r w:rsidR="00863DC4" w:rsidRPr="001625C3">
        <w:rPr>
          <w:sz w:val="24"/>
          <w:szCs w:val="24"/>
        </w:rPr>
        <w:t>MSM</w:t>
      </w:r>
      <w:r w:rsidR="00F23A4F" w:rsidRPr="001625C3">
        <w:rPr>
          <w:sz w:val="24"/>
          <w:szCs w:val="24"/>
        </w:rPr>
        <w:t xml:space="preserve">, each dog </w:t>
      </w:r>
      <w:r w:rsidR="00FC3CB4" w:rsidRPr="001625C3">
        <w:rPr>
          <w:sz w:val="24"/>
          <w:szCs w:val="24"/>
        </w:rPr>
        <w:t xml:space="preserve">might </w:t>
      </w:r>
      <w:r w:rsidR="00F23A4F" w:rsidRPr="001625C3">
        <w:rPr>
          <w:sz w:val="24"/>
          <w:szCs w:val="24"/>
        </w:rPr>
        <w:t>be assigned</w:t>
      </w:r>
      <w:r w:rsidR="00FC3CB4" w:rsidRPr="001625C3">
        <w:rPr>
          <w:sz w:val="24"/>
          <w:szCs w:val="24"/>
        </w:rPr>
        <w:t xml:space="preserve"> characteristics such as age and sex</w:t>
      </w:r>
      <w:r w:rsidR="00F23A4F" w:rsidRPr="001625C3">
        <w:rPr>
          <w:sz w:val="24"/>
          <w:szCs w:val="24"/>
        </w:rPr>
        <w:t>, and</w:t>
      </w:r>
      <w:r w:rsidR="00FC3CB4" w:rsidRPr="001625C3">
        <w:rPr>
          <w:sz w:val="24"/>
          <w:szCs w:val="24"/>
        </w:rPr>
        <w:t xml:space="preserve"> </w:t>
      </w:r>
      <w:r w:rsidR="00F23A4F" w:rsidRPr="001625C3">
        <w:rPr>
          <w:sz w:val="24"/>
          <w:szCs w:val="24"/>
        </w:rPr>
        <w:t xml:space="preserve">the </w:t>
      </w:r>
      <w:r w:rsidR="00FC3CB4" w:rsidRPr="001625C3">
        <w:rPr>
          <w:sz w:val="24"/>
          <w:szCs w:val="24"/>
        </w:rPr>
        <w:t xml:space="preserve">geographic location of </w:t>
      </w:r>
      <w:r w:rsidR="00F23A4F" w:rsidRPr="001625C3">
        <w:rPr>
          <w:sz w:val="24"/>
          <w:szCs w:val="24"/>
        </w:rPr>
        <w:t>its home</w:t>
      </w:r>
      <w:r w:rsidR="00AC43B1" w:rsidRPr="001625C3">
        <w:rPr>
          <w:sz w:val="24"/>
          <w:szCs w:val="24"/>
        </w:rPr>
        <w:t xml:space="preserve"> (</w:t>
      </w:r>
      <w:proofErr w:type="spellStart"/>
      <w:r w:rsidR="00AC43B1" w:rsidRPr="001625C3">
        <w:rPr>
          <w:sz w:val="24"/>
          <w:szCs w:val="24"/>
        </w:rPr>
        <w:t>Dürr</w:t>
      </w:r>
      <w:proofErr w:type="spellEnd"/>
      <w:r w:rsidR="00AC43B1" w:rsidRPr="001625C3">
        <w:rPr>
          <w:sz w:val="24"/>
          <w:szCs w:val="24"/>
        </w:rPr>
        <w:t xml:space="preserve"> and Ward, 2015)</w:t>
      </w:r>
      <w:r w:rsidR="00F23A4F" w:rsidRPr="001625C3">
        <w:rPr>
          <w:sz w:val="24"/>
          <w:szCs w:val="24"/>
        </w:rPr>
        <w:t xml:space="preserve">. </w:t>
      </w:r>
      <w:r w:rsidR="00AA18E4" w:rsidRPr="001625C3">
        <w:rPr>
          <w:sz w:val="24"/>
          <w:szCs w:val="24"/>
        </w:rPr>
        <w:t xml:space="preserve">The population structure often includes the life cycle of the individuals, so that </w:t>
      </w:r>
      <w:r w:rsidR="00DE5F36" w:rsidRPr="001625C3">
        <w:rPr>
          <w:sz w:val="24"/>
          <w:szCs w:val="24"/>
        </w:rPr>
        <w:t xml:space="preserve">over time, </w:t>
      </w:r>
      <w:r w:rsidR="00AA18E4" w:rsidRPr="001625C3">
        <w:rPr>
          <w:sz w:val="24"/>
          <w:szCs w:val="24"/>
        </w:rPr>
        <w:t xml:space="preserve">some </w:t>
      </w:r>
      <w:r w:rsidR="00C45BE2" w:rsidRPr="001625C3">
        <w:rPr>
          <w:sz w:val="24"/>
          <w:szCs w:val="24"/>
        </w:rPr>
        <w:t xml:space="preserve">individuals </w:t>
      </w:r>
      <w:r w:rsidR="00AA18E4" w:rsidRPr="001625C3">
        <w:rPr>
          <w:sz w:val="24"/>
          <w:szCs w:val="24"/>
        </w:rPr>
        <w:t xml:space="preserve">die and </w:t>
      </w:r>
      <w:r w:rsidR="00DE5F36" w:rsidRPr="001625C3">
        <w:rPr>
          <w:sz w:val="24"/>
          <w:szCs w:val="24"/>
        </w:rPr>
        <w:t>some</w:t>
      </w:r>
      <w:r w:rsidR="00AA18E4" w:rsidRPr="001625C3">
        <w:rPr>
          <w:sz w:val="24"/>
          <w:szCs w:val="24"/>
        </w:rPr>
        <w:t xml:space="preserve"> are born. </w:t>
      </w:r>
      <w:r w:rsidR="00B61782" w:rsidRPr="001625C3">
        <w:rPr>
          <w:sz w:val="24"/>
          <w:szCs w:val="24"/>
        </w:rPr>
        <w:t>This is linked to the disease model</w:t>
      </w:r>
      <w:r w:rsidR="00DE5F36" w:rsidRPr="001625C3">
        <w:rPr>
          <w:sz w:val="24"/>
          <w:szCs w:val="24"/>
        </w:rPr>
        <w:t xml:space="preserve">; for example, </w:t>
      </w:r>
      <w:r w:rsidR="00B61782" w:rsidRPr="001625C3">
        <w:rPr>
          <w:sz w:val="24"/>
          <w:szCs w:val="24"/>
        </w:rPr>
        <w:t>the newborns can be susceptible, infected or immune (</w:t>
      </w:r>
      <w:r w:rsidR="00CB57A3" w:rsidRPr="001625C3">
        <w:rPr>
          <w:sz w:val="24"/>
          <w:szCs w:val="24"/>
        </w:rPr>
        <w:t>s</w:t>
      </w:r>
      <w:r w:rsidR="00B61782" w:rsidRPr="001625C3">
        <w:rPr>
          <w:sz w:val="24"/>
          <w:szCs w:val="24"/>
        </w:rPr>
        <w:t xml:space="preserve">ee section </w:t>
      </w:r>
      <w:r w:rsidR="00077682" w:rsidRPr="001625C3">
        <w:rPr>
          <w:i/>
          <w:sz w:val="24"/>
          <w:szCs w:val="24"/>
        </w:rPr>
        <w:t>Model</w:t>
      </w:r>
      <w:r w:rsidR="00B61782" w:rsidRPr="001625C3">
        <w:rPr>
          <w:i/>
          <w:sz w:val="24"/>
          <w:szCs w:val="24"/>
        </w:rPr>
        <w:t>ing Disease Progression</w:t>
      </w:r>
      <w:r w:rsidR="00B61782" w:rsidRPr="001625C3">
        <w:rPr>
          <w:sz w:val="24"/>
          <w:szCs w:val="24"/>
        </w:rPr>
        <w:t xml:space="preserve">). </w:t>
      </w:r>
      <w:r w:rsidR="00FC3CB4" w:rsidRPr="001625C3">
        <w:rPr>
          <w:sz w:val="24"/>
          <w:szCs w:val="24"/>
        </w:rPr>
        <w:t xml:space="preserve">In </w:t>
      </w:r>
      <w:r w:rsidR="00FA7F04" w:rsidRPr="001625C3">
        <w:rPr>
          <w:sz w:val="24"/>
          <w:szCs w:val="24"/>
        </w:rPr>
        <w:t xml:space="preserve">an example </w:t>
      </w:r>
      <w:r w:rsidR="00BD6C50" w:rsidRPr="001625C3">
        <w:rPr>
          <w:sz w:val="24"/>
          <w:szCs w:val="24"/>
        </w:rPr>
        <w:t>of</w:t>
      </w:r>
      <w:r w:rsidR="00FC3CB4" w:rsidRPr="001625C3">
        <w:rPr>
          <w:sz w:val="24"/>
          <w:szCs w:val="24"/>
        </w:rPr>
        <w:t xml:space="preserve"> </w:t>
      </w:r>
      <w:proofErr w:type="spellStart"/>
      <w:r w:rsidR="00B64A2B" w:rsidRPr="001625C3">
        <w:rPr>
          <w:sz w:val="24"/>
          <w:szCs w:val="24"/>
        </w:rPr>
        <w:t>Johne’s</w:t>
      </w:r>
      <w:proofErr w:type="spellEnd"/>
      <w:r w:rsidR="00B64A2B" w:rsidRPr="001625C3">
        <w:rPr>
          <w:sz w:val="24"/>
          <w:szCs w:val="24"/>
        </w:rPr>
        <w:t xml:space="preserve"> disease (</w:t>
      </w:r>
      <w:proofErr w:type="spellStart"/>
      <w:r w:rsidR="00B64A2B" w:rsidRPr="001625C3">
        <w:rPr>
          <w:sz w:val="24"/>
          <w:szCs w:val="24"/>
        </w:rPr>
        <w:t>paratuberculosis</w:t>
      </w:r>
      <w:proofErr w:type="spellEnd"/>
      <w:r w:rsidR="00B64A2B" w:rsidRPr="001625C3">
        <w:rPr>
          <w:sz w:val="24"/>
          <w:szCs w:val="24"/>
        </w:rPr>
        <w:t>)</w:t>
      </w:r>
      <w:r w:rsidR="00BD6C50" w:rsidRPr="001625C3">
        <w:rPr>
          <w:sz w:val="24"/>
          <w:szCs w:val="24"/>
        </w:rPr>
        <w:t xml:space="preserve"> transmission</w:t>
      </w:r>
      <w:r w:rsidR="00FC3CB4" w:rsidRPr="001625C3">
        <w:rPr>
          <w:sz w:val="24"/>
          <w:szCs w:val="24"/>
        </w:rPr>
        <w:t xml:space="preserve">, individual cattle or herds </w:t>
      </w:r>
      <w:r w:rsidR="00BD6C50" w:rsidRPr="001625C3">
        <w:rPr>
          <w:sz w:val="24"/>
          <w:szCs w:val="24"/>
        </w:rPr>
        <w:t>c</w:t>
      </w:r>
      <w:r w:rsidR="00FC3CB4" w:rsidRPr="001625C3">
        <w:rPr>
          <w:sz w:val="24"/>
          <w:szCs w:val="24"/>
        </w:rPr>
        <w:t xml:space="preserve">ould be </w:t>
      </w:r>
      <w:r w:rsidR="00077682" w:rsidRPr="001625C3">
        <w:rPr>
          <w:sz w:val="24"/>
          <w:szCs w:val="24"/>
        </w:rPr>
        <w:t>model</w:t>
      </w:r>
      <w:r w:rsidR="00FC3CB4" w:rsidRPr="001625C3">
        <w:rPr>
          <w:sz w:val="24"/>
          <w:szCs w:val="24"/>
        </w:rPr>
        <w:t xml:space="preserve">ed, and characteristics might include </w:t>
      </w:r>
      <w:r w:rsidR="00F23A4F" w:rsidRPr="001625C3">
        <w:rPr>
          <w:sz w:val="24"/>
          <w:szCs w:val="24"/>
        </w:rPr>
        <w:t xml:space="preserve">individuals’ </w:t>
      </w:r>
      <w:r w:rsidR="00FC3CB4" w:rsidRPr="001625C3">
        <w:rPr>
          <w:sz w:val="24"/>
          <w:szCs w:val="24"/>
        </w:rPr>
        <w:t>milk production</w:t>
      </w:r>
      <w:r w:rsidR="00F23A4F" w:rsidRPr="001625C3">
        <w:rPr>
          <w:sz w:val="24"/>
          <w:szCs w:val="24"/>
        </w:rPr>
        <w:t xml:space="preserve"> and</w:t>
      </w:r>
      <w:r w:rsidR="00FC3CB4" w:rsidRPr="001625C3">
        <w:rPr>
          <w:sz w:val="24"/>
          <w:szCs w:val="24"/>
        </w:rPr>
        <w:t xml:space="preserve"> lactation duration</w:t>
      </w:r>
      <w:r w:rsidR="006069FD" w:rsidRPr="001625C3">
        <w:rPr>
          <w:sz w:val="24"/>
          <w:szCs w:val="24"/>
        </w:rPr>
        <w:t xml:space="preserve"> (</w:t>
      </w:r>
      <w:ins w:id="188" w:author="Tariq Halasa" w:date="2020-03-04T12:23:00Z">
        <w:r w:rsidR="00EC571E">
          <w:rPr>
            <w:sz w:val="24"/>
            <w:szCs w:val="24"/>
          </w:rPr>
          <w:t xml:space="preserve">e.g. </w:t>
        </w:r>
        <w:proofErr w:type="spellStart"/>
        <w:r w:rsidR="00EC571E" w:rsidRPr="00BE406F">
          <w:rPr>
            <w:sz w:val="24"/>
            <w:szCs w:val="24"/>
          </w:rPr>
          <w:t>Groenendaal</w:t>
        </w:r>
        <w:proofErr w:type="spellEnd"/>
        <w:r w:rsidR="00EC571E" w:rsidRPr="0070331D">
          <w:rPr>
            <w:sz w:val="24"/>
            <w:szCs w:val="24"/>
          </w:rPr>
          <w:t xml:space="preserve"> et </w:t>
        </w:r>
        <w:r w:rsidR="00EC571E" w:rsidRPr="00B551B3">
          <w:rPr>
            <w:sz w:val="24"/>
            <w:szCs w:val="24"/>
          </w:rPr>
          <w:t>al.,</w:t>
        </w:r>
        <w:r w:rsidR="00EC571E" w:rsidRPr="00105411">
          <w:rPr>
            <w:sz w:val="24"/>
            <w:szCs w:val="24"/>
          </w:rPr>
          <w:t xml:space="preserve"> 2</w:t>
        </w:r>
        <w:r w:rsidR="00EC571E" w:rsidRPr="00BB3580">
          <w:rPr>
            <w:sz w:val="24"/>
            <w:szCs w:val="24"/>
          </w:rPr>
          <w:t>002</w:t>
        </w:r>
        <w:r w:rsidR="00EC571E">
          <w:rPr>
            <w:sz w:val="24"/>
            <w:szCs w:val="24"/>
          </w:rPr>
          <w:t xml:space="preserve">; Lu et al., </w:t>
        </w:r>
      </w:ins>
      <w:ins w:id="189" w:author="Tariq Halasa" w:date="2020-03-04T12:24:00Z">
        <w:r w:rsidR="00EC571E">
          <w:rPr>
            <w:sz w:val="24"/>
            <w:szCs w:val="24"/>
          </w:rPr>
          <w:t xml:space="preserve">2010; </w:t>
        </w:r>
      </w:ins>
      <w:r w:rsidR="006069FD" w:rsidRPr="001625C3">
        <w:rPr>
          <w:sz w:val="24"/>
          <w:szCs w:val="24"/>
        </w:rPr>
        <w:t>Kirkeby et al</w:t>
      </w:r>
      <w:r w:rsidR="002A0AC0" w:rsidRPr="001625C3">
        <w:rPr>
          <w:sz w:val="24"/>
          <w:szCs w:val="24"/>
        </w:rPr>
        <w:t>.</w:t>
      </w:r>
      <w:r w:rsidR="006069FD" w:rsidRPr="001625C3">
        <w:rPr>
          <w:sz w:val="24"/>
          <w:szCs w:val="24"/>
        </w:rPr>
        <w:t>, 2016)</w:t>
      </w:r>
      <w:r w:rsidR="00F23A4F" w:rsidRPr="001625C3">
        <w:rPr>
          <w:sz w:val="24"/>
          <w:szCs w:val="24"/>
        </w:rPr>
        <w:t>.</w:t>
      </w:r>
      <w:r w:rsidR="005935EF" w:rsidRPr="001625C3">
        <w:rPr>
          <w:sz w:val="24"/>
          <w:szCs w:val="24"/>
        </w:rPr>
        <w:t xml:space="preserve"> </w:t>
      </w:r>
      <w:r w:rsidR="00EC564B" w:rsidRPr="001625C3">
        <w:rPr>
          <w:sz w:val="24"/>
          <w:szCs w:val="24"/>
        </w:rPr>
        <w:t xml:space="preserve"> </w:t>
      </w:r>
    </w:p>
    <w:p w14:paraId="0611CBA5" w14:textId="314A1306" w:rsidR="006069FD" w:rsidRPr="001625C3" w:rsidRDefault="006069FD" w:rsidP="001625C3">
      <w:pPr>
        <w:pStyle w:val="Opstilling-punkttegn"/>
        <w:numPr>
          <w:ilvl w:val="0"/>
          <w:numId w:val="0"/>
        </w:numPr>
        <w:spacing w:line="240" w:lineRule="auto"/>
        <w:rPr>
          <w:sz w:val="24"/>
          <w:szCs w:val="24"/>
        </w:rPr>
      </w:pPr>
      <w:r w:rsidRPr="001625C3">
        <w:rPr>
          <w:sz w:val="24"/>
          <w:szCs w:val="24"/>
        </w:rPr>
        <w:t xml:space="preserve">Commonly in veterinary science models, </w:t>
      </w:r>
      <w:r w:rsidR="00BD22C4" w:rsidRPr="001625C3">
        <w:rPr>
          <w:sz w:val="24"/>
          <w:szCs w:val="24"/>
        </w:rPr>
        <w:t xml:space="preserve">it is crucial to include </w:t>
      </w:r>
      <w:r w:rsidRPr="001625C3">
        <w:rPr>
          <w:sz w:val="24"/>
          <w:szCs w:val="24"/>
        </w:rPr>
        <w:t xml:space="preserve">the spatial component to allow </w:t>
      </w:r>
      <w:proofErr w:type="spellStart"/>
      <w:r w:rsidRPr="001625C3">
        <w:rPr>
          <w:sz w:val="24"/>
          <w:szCs w:val="24"/>
        </w:rPr>
        <w:t>spatio</w:t>
      </w:r>
      <w:proofErr w:type="spellEnd"/>
      <w:r w:rsidRPr="001625C3">
        <w:rPr>
          <w:sz w:val="24"/>
          <w:szCs w:val="24"/>
        </w:rPr>
        <w:t>-temporal modeling of disease transmission. This can be realized by using geolocations of the units of interest, e.g. farms, as a feature of the population structure (</w:t>
      </w:r>
      <w:del w:id="190" w:author="Tariq Halasa" w:date="2020-03-04T12:24:00Z">
        <w:r w:rsidRPr="001625C3" w:rsidDel="00EC571E">
          <w:rPr>
            <w:sz w:val="24"/>
            <w:szCs w:val="24"/>
          </w:rPr>
          <w:delText>Halasa et al., 2016</w:delText>
        </w:r>
      </w:del>
      <w:ins w:id="191" w:author="Tariq Halasa" w:date="2020-03-04T12:25:00Z">
        <w:r w:rsidR="00EC571E">
          <w:rPr>
            <w:sz w:val="24"/>
            <w:szCs w:val="24"/>
          </w:rPr>
          <w:t xml:space="preserve">e.g. </w:t>
        </w:r>
      </w:ins>
      <w:ins w:id="192" w:author="Tariq Halasa" w:date="2020-03-04T12:24:00Z">
        <w:r w:rsidR="00EC571E">
          <w:rPr>
            <w:sz w:val="24"/>
            <w:szCs w:val="24"/>
          </w:rPr>
          <w:t xml:space="preserve">Bates et al., 2003; </w:t>
        </w:r>
        <w:proofErr w:type="spellStart"/>
        <w:r w:rsidR="00EC571E">
          <w:rPr>
            <w:sz w:val="24"/>
            <w:szCs w:val="24"/>
          </w:rPr>
          <w:t>Tildesly</w:t>
        </w:r>
        <w:proofErr w:type="spellEnd"/>
        <w:r w:rsidR="00EC571E">
          <w:rPr>
            <w:sz w:val="24"/>
            <w:szCs w:val="24"/>
          </w:rPr>
          <w:t xml:space="preserve"> </w:t>
        </w:r>
      </w:ins>
      <w:ins w:id="193" w:author="Tariq Halasa" w:date="2020-03-04T12:25:00Z">
        <w:r w:rsidR="00EC571E">
          <w:rPr>
            <w:sz w:val="24"/>
            <w:szCs w:val="24"/>
          </w:rPr>
          <w:t>and Keeling, 2008; Backer et al.,</w:t>
        </w:r>
      </w:ins>
      <w:ins w:id="194" w:author="Tariq Halasa" w:date="2020-03-04T12:26:00Z">
        <w:r w:rsidR="00EC571E">
          <w:rPr>
            <w:sz w:val="24"/>
            <w:szCs w:val="24"/>
          </w:rPr>
          <w:t xml:space="preserve"> 2012</w:t>
        </w:r>
      </w:ins>
      <w:r w:rsidRPr="001625C3">
        <w:rPr>
          <w:sz w:val="24"/>
          <w:szCs w:val="24"/>
        </w:rPr>
        <w:t>).</w:t>
      </w:r>
      <w:ins w:id="195" w:author="Tariq Halasa" w:date="2020-03-04T12:27:00Z">
        <w:r w:rsidR="00EC571E">
          <w:rPr>
            <w:sz w:val="24"/>
            <w:szCs w:val="24"/>
          </w:rPr>
          <w:t xml:space="preserve"> </w:t>
        </w:r>
        <w:proofErr w:type="spellStart"/>
        <w:r w:rsidR="00EC571E">
          <w:rPr>
            <w:sz w:val="24"/>
            <w:szCs w:val="24"/>
          </w:rPr>
          <w:t>Spatio</w:t>
        </w:r>
        <w:proofErr w:type="spellEnd"/>
        <w:r w:rsidR="00EC571E">
          <w:rPr>
            <w:sz w:val="24"/>
            <w:szCs w:val="24"/>
          </w:rPr>
          <w:t xml:space="preserve">-temporal modeling could </w:t>
        </w:r>
        <w:r w:rsidR="008F227F">
          <w:rPr>
            <w:sz w:val="24"/>
            <w:szCs w:val="24"/>
          </w:rPr>
          <w:t>also represent other population structures than farms</w:t>
        </w:r>
        <w:r w:rsidR="00EC571E">
          <w:rPr>
            <w:sz w:val="24"/>
            <w:szCs w:val="24"/>
          </w:rPr>
          <w:t>, as</w:t>
        </w:r>
      </w:ins>
      <w:ins w:id="196" w:author="Tariq Halasa" w:date="2020-03-04T12:33:00Z">
        <w:r w:rsidR="008F227F">
          <w:rPr>
            <w:sz w:val="24"/>
            <w:szCs w:val="24"/>
          </w:rPr>
          <w:t xml:space="preserve"> in the case of</w:t>
        </w:r>
      </w:ins>
      <w:ins w:id="197" w:author="Tariq Halasa" w:date="2020-03-04T12:27:00Z">
        <w:r w:rsidR="00EC571E">
          <w:rPr>
            <w:sz w:val="24"/>
            <w:szCs w:val="24"/>
          </w:rPr>
          <w:t xml:space="preserve"> modeling </w:t>
        </w:r>
        <w:proofErr w:type="spellStart"/>
        <w:r w:rsidR="00EC571E">
          <w:rPr>
            <w:sz w:val="24"/>
            <w:szCs w:val="24"/>
          </w:rPr>
          <w:t>spatio</w:t>
        </w:r>
        <w:proofErr w:type="spellEnd"/>
        <w:r w:rsidR="00EC571E">
          <w:rPr>
            <w:sz w:val="24"/>
            <w:szCs w:val="24"/>
          </w:rPr>
          <w:t xml:space="preserve">-temporal distributions of </w:t>
        </w:r>
      </w:ins>
      <w:ins w:id="198" w:author="Tariq Halasa" w:date="2020-03-04T12:33:00Z">
        <w:r w:rsidR="00E858BC">
          <w:rPr>
            <w:sz w:val="24"/>
            <w:szCs w:val="24"/>
          </w:rPr>
          <w:t>vectors</w:t>
        </w:r>
      </w:ins>
      <w:ins w:id="199" w:author="Tariq Halasa" w:date="2020-03-04T12:27:00Z">
        <w:r w:rsidR="00EC571E">
          <w:rPr>
            <w:sz w:val="24"/>
            <w:szCs w:val="24"/>
          </w:rPr>
          <w:t xml:space="preserve"> that transmit blue tongue virus</w:t>
        </w:r>
      </w:ins>
      <w:ins w:id="200" w:author="Tariq Halasa" w:date="2020-03-04T12:29:00Z">
        <w:r w:rsidR="00EC571E">
          <w:rPr>
            <w:sz w:val="24"/>
            <w:szCs w:val="24"/>
          </w:rPr>
          <w:t xml:space="preserve"> (Kelso and Milne, 2014)</w:t>
        </w:r>
      </w:ins>
      <w:ins w:id="201" w:author="Tariq Halasa" w:date="2020-03-04T12:27:00Z">
        <w:r w:rsidR="00EC571E">
          <w:rPr>
            <w:sz w:val="24"/>
            <w:szCs w:val="24"/>
          </w:rPr>
          <w:t>.</w:t>
        </w:r>
      </w:ins>
    </w:p>
    <w:p w14:paraId="1D306781" w14:textId="72F43008" w:rsidR="000F16FA" w:rsidRPr="001625C3" w:rsidRDefault="000F16FA" w:rsidP="001625C3">
      <w:pPr>
        <w:pStyle w:val="Opstilling-punkttegn"/>
        <w:numPr>
          <w:ilvl w:val="0"/>
          <w:numId w:val="0"/>
        </w:numPr>
        <w:spacing w:line="240" w:lineRule="auto"/>
        <w:rPr>
          <w:i/>
          <w:sz w:val="24"/>
          <w:szCs w:val="24"/>
        </w:rPr>
      </w:pPr>
      <w:r w:rsidRPr="001625C3">
        <w:rPr>
          <w:sz w:val="24"/>
          <w:szCs w:val="24"/>
        </w:rPr>
        <w:t>Once the bac</w:t>
      </w:r>
      <w:r w:rsidR="00D07493" w:rsidRPr="001625C3">
        <w:rPr>
          <w:sz w:val="24"/>
          <w:szCs w:val="24"/>
        </w:rPr>
        <w:t xml:space="preserve">kground structure of the system in which the disease exists has been </w:t>
      </w:r>
      <w:r w:rsidR="007F17EF" w:rsidRPr="001625C3">
        <w:rPr>
          <w:sz w:val="24"/>
          <w:szCs w:val="24"/>
        </w:rPr>
        <w:t>modeled</w:t>
      </w:r>
      <w:r w:rsidR="00D07493" w:rsidRPr="001625C3">
        <w:rPr>
          <w:sz w:val="24"/>
          <w:szCs w:val="24"/>
        </w:rPr>
        <w:t xml:space="preserve">, this </w:t>
      </w:r>
      <w:r w:rsidR="00A8335A" w:rsidRPr="001625C3">
        <w:rPr>
          <w:sz w:val="24"/>
          <w:szCs w:val="24"/>
        </w:rPr>
        <w:t>should</w:t>
      </w:r>
      <w:r w:rsidR="00D07493" w:rsidRPr="001625C3">
        <w:rPr>
          <w:sz w:val="24"/>
          <w:szCs w:val="24"/>
        </w:rPr>
        <w:t xml:space="preserve"> be </w:t>
      </w:r>
      <w:r w:rsidR="00896904" w:rsidRPr="001625C3">
        <w:rPr>
          <w:sz w:val="24"/>
          <w:szCs w:val="24"/>
        </w:rPr>
        <w:t>verified</w:t>
      </w:r>
      <w:r w:rsidR="00D07493" w:rsidRPr="001625C3">
        <w:rPr>
          <w:sz w:val="24"/>
          <w:szCs w:val="24"/>
        </w:rPr>
        <w:t xml:space="preserve"> and tested (see sections </w:t>
      </w:r>
      <w:r w:rsidR="00E80370" w:rsidRPr="001625C3">
        <w:rPr>
          <w:i/>
          <w:sz w:val="24"/>
          <w:szCs w:val="24"/>
        </w:rPr>
        <w:t>Model verification and validation</w:t>
      </w:r>
      <w:r w:rsidR="00D07493" w:rsidRPr="001625C3">
        <w:rPr>
          <w:sz w:val="24"/>
          <w:szCs w:val="24"/>
        </w:rPr>
        <w:t xml:space="preserve">) before infection </w:t>
      </w:r>
      <w:r w:rsidR="00B202D2" w:rsidRPr="001625C3">
        <w:rPr>
          <w:sz w:val="24"/>
          <w:szCs w:val="24"/>
        </w:rPr>
        <w:t xml:space="preserve">transmission </w:t>
      </w:r>
      <w:r w:rsidR="00A8335A" w:rsidRPr="001625C3">
        <w:rPr>
          <w:sz w:val="24"/>
          <w:szCs w:val="24"/>
        </w:rPr>
        <w:t xml:space="preserve">is </w:t>
      </w:r>
      <w:r w:rsidR="0014119B" w:rsidRPr="001625C3">
        <w:rPr>
          <w:sz w:val="24"/>
          <w:szCs w:val="24"/>
        </w:rPr>
        <w:t>modeled</w:t>
      </w:r>
      <w:r w:rsidR="00B202D2" w:rsidRPr="001625C3">
        <w:rPr>
          <w:sz w:val="24"/>
          <w:szCs w:val="24"/>
        </w:rPr>
        <w:t>,</w:t>
      </w:r>
      <w:r w:rsidR="00D07493" w:rsidRPr="001625C3">
        <w:rPr>
          <w:sz w:val="24"/>
          <w:szCs w:val="24"/>
        </w:rPr>
        <w:t xml:space="preserve"> to ensure that the </w:t>
      </w:r>
      <w:r w:rsidR="00A8335A" w:rsidRPr="001625C3">
        <w:rPr>
          <w:sz w:val="24"/>
          <w:szCs w:val="24"/>
        </w:rPr>
        <w:t>model</w:t>
      </w:r>
      <w:r w:rsidR="00D07493" w:rsidRPr="001625C3">
        <w:rPr>
          <w:sz w:val="24"/>
          <w:szCs w:val="24"/>
        </w:rPr>
        <w:t xml:space="preserve"> simulates </w:t>
      </w:r>
      <w:r w:rsidR="001B3E9D" w:rsidRPr="001625C3">
        <w:rPr>
          <w:sz w:val="24"/>
          <w:szCs w:val="24"/>
        </w:rPr>
        <w:t xml:space="preserve">the system with </w:t>
      </w:r>
      <w:r w:rsidR="00D07493" w:rsidRPr="001625C3">
        <w:rPr>
          <w:sz w:val="24"/>
          <w:szCs w:val="24"/>
        </w:rPr>
        <w:t>sufficient accura</w:t>
      </w:r>
      <w:r w:rsidR="008E3A34" w:rsidRPr="001625C3">
        <w:rPr>
          <w:sz w:val="24"/>
          <w:szCs w:val="24"/>
        </w:rPr>
        <w:t>cy</w:t>
      </w:r>
      <w:r w:rsidR="00A8335A" w:rsidRPr="001625C3">
        <w:rPr>
          <w:sz w:val="24"/>
          <w:szCs w:val="24"/>
        </w:rPr>
        <w:t>, as well as</w:t>
      </w:r>
      <w:r w:rsidR="00D07493" w:rsidRPr="001625C3">
        <w:rPr>
          <w:sz w:val="24"/>
          <w:szCs w:val="24"/>
        </w:rPr>
        <w:t xml:space="preserve"> </w:t>
      </w:r>
      <w:r w:rsidR="0084085D" w:rsidRPr="001625C3">
        <w:rPr>
          <w:sz w:val="24"/>
          <w:szCs w:val="24"/>
        </w:rPr>
        <w:t xml:space="preserve">to </w:t>
      </w:r>
      <w:r w:rsidR="00D07493" w:rsidRPr="001625C3">
        <w:rPr>
          <w:sz w:val="24"/>
          <w:szCs w:val="24"/>
        </w:rPr>
        <w:t xml:space="preserve">determine </w:t>
      </w:r>
      <w:r w:rsidR="0084085D" w:rsidRPr="001625C3">
        <w:rPr>
          <w:sz w:val="24"/>
          <w:szCs w:val="24"/>
        </w:rPr>
        <w:t xml:space="preserve">computing </w:t>
      </w:r>
      <w:r w:rsidR="00D07493" w:rsidRPr="001625C3">
        <w:rPr>
          <w:sz w:val="24"/>
          <w:szCs w:val="24"/>
        </w:rPr>
        <w:t>requirements such as the number of iterations required for burn-in</w:t>
      </w:r>
      <w:r w:rsidR="00A8335A" w:rsidRPr="001625C3">
        <w:rPr>
          <w:sz w:val="24"/>
          <w:szCs w:val="24"/>
        </w:rPr>
        <w:t xml:space="preserve"> (see </w:t>
      </w:r>
      <w:r w:rsidR="00A4093A" w:rsidRPr="001625C3">
        <w:rPr>
          <w:sz w:val="24"/>
          <w:szCs w:val="24"/>
        </w:rPr>
        <w:t xml:space="preserve">section </w:t>
      </w:r>
      <w:r w:rsidR="00A4093A" w:rsidRPr="001625C3">
        <w:rPr>
          <w:i/>
          <w:sz w:val="24"/>
          <w:szCs w:val="24"/>
        </w:rPr>
        <w:t xml:space="preserve">Modeling disease </w:t>
      </w:r>
      <w:r w:rsidR="00AC43B1" w:rsidRPr="001625C3">
        <w:rPr>
          <w:i/>
          <w:sz w:val="24"/>
          <w:szCs w:val="24"/>
        </w:rPr>
        <w:t>dynamics</w:t>
      </w:r>
      <w:r w:rsidR="00A4093A" w:rsidRPr="001625C3">
        <w:rPr>
          <w:sz w:val="24"/>
          <w:szCs w:val="24"/>
        </w:rPr>
        <w:t>).</w:t>
      </w:r>
    </w:p>
    <w:p w14:paraId="2B11097A" w14:textId="3026F4FC" w:rsidR="004A538C" w:rsidRPr="001625C3" w:rsidRDefault="004A538C" w:rsidP="001625C3">
      <w:pPr>
        <w:pStyle w:val="Opstilling-punkttegn"/>
        <w:numPr>
          <w:ilvl w:val="0"/>
          <w:numId w:val="0"/>
        </w:numPr>
        <w:spacing w:line="240" w:lineRule="auto"/>
        <w:rPr>
          <w:sz w:val="24"/>
          <w:szCs w:val="24"/>
        </w:rPr>
      </w:pPr>
    </w:p>
    <w:p w14:paraId="03CC06B6" w14:textId="4FC41144" w:rsidR="00B236CE" w:rsidRPr="001625C3" w:rsidRDefault="005A7723" w:rsidP="001625C3">
      <w:pPr>
        <w:pStyle w:val="Overskrift4"/>
        <w:spacing w:line="240" w:lineRule="auto"/>
      </w:pPr>
      <w:r w:rsidRPr="001625C3">
        <w:t xml:space="preserve">Modeling disease </w:t>
      </w:r>
      <w:r w:rsidR="000932C7" w:rsidRPr="001625C3">
        <w:t>dynamics</w:t>
      </w:r>
    </w:p>
    <w:p w14:paraId="0933F7D0" w14:textId="7BA16A7B" w:rsidR="00475596" w:rsidRPr="001625C3" w:rsidRDefault="0022085D" w:rsidP="001625C3">
      <w:pPr>
        <w:pStyle w:val="Opstilling-punkttegn"/>
        <w:numPr>
          <w:ilvl w:val="0"/>
          <w:numId w:val="0"/>
        </w:numPr>
        <w:spacing w:line="240" w:lineRule="auto"/>
        <w:rPr>
          <w:sz w:val="24"/>
          <w:szCs w:val="24"/>
        </w:rPr>
      </w:pPr>
      <w:r w:rsidRPr="001625C3">
        <w:rPr>
          <w:sz w:val="24"/>
          <w:szCs w:val="24"/>
        </w:rPr>
        <w:t xml:space="preserve">A </w:t>
      </w:r>
      <w:r w:rsidR="005916AB" w:rsidRPr="001625C3">
        <w:rPr>
          <w:sz w:val="24"/>
          <w:szCs w:val="24"/>
        </w:rPr>
        <w:t>disease transmission</w:t>
      </w:r>
      <w:r w:rsidR="00DC2091" w:rsidRPr="001625C3">
        <w:rPr>
          <w:sz w:val="24"/>
          <w:szCs w:val="24"/>
        </w:rPr>
        <w:t xml:space="preserve"> model must </w:t>
      </w:r>
      <w:r w:rsidR="00594293" w:rsidRPr="001625C3">
        <w:rPr>
          <w:sz w:val="24"/>
          <w:szCs w:val="24"/>
        </w:rPr>
        <w:t xml:space="preserve">simulate </w:t>
      </w:r>
      <w:r w:rsidR="00A8335A" w:rsidRPr="001625C3">
        <w:rPr>
          <w:sz w:val="24"/>
          <w:szCs w:val="24"/>
        </w:rPr>
        <w:t xml:space="preserve">disease </w:t>
      </w:r>
      <w:r w:rsidR="000932C7" w:rsidRPr="001625C3">
        <w:rPr>
          <w:sz w:val="24"/>
          <w:szCs w:val="24"/>
        </w:rPr>
        <w:t>dynamics</w:t>
      </w:r>
      <w:r w:rsidR="005D530A" w:rsidRPr="001625C3">
        <w:rPr>
          <w:sz w:val="24"/>
          <w:szCs w:val="24"/>
        </w:rPr>
        <w:t>. F</w:t>
      </w:r>
      <w:r w:rsidR="00FD66CA" w:rsidRPr="001625C3">
        <w:rPr>
          <w:sz w:val="24"/>
          <w:szCs w:val="24"/>
        </w:rPr>
        <w:t xml:space="preserve">or each stage of disease, there should be a </w:t>
      </w:r>
      <w:r w:rsidR="0015517E" w:rsidRPr="001625C3">
        <w:rPr>
          <w:sz w:val="24"/>
          <w:szCs w:val="24"/>
        </w:rPr>
        <w:t xml:space="preserve">corresponding </w:t>
      </w:r>
      <w:r w:rsidR="005916AB" w:rsidRPr="001625C3">
        <w:rPr>
          <w:sz w:val="24"/>
          <w:szCs w:val="24"/>
        </w:rPr>
        <w:softHyphen/>
      </w:r>
      <w:r w:rsidR="00FD66CA" w:rsidRPr="001625C3">
        <w:rPr>
          <w:sz w:val="24"/>
          <w:szCs w:val="24"/>
        </w:rPr>
        <w:t xml:space="preserve">state in the model if </w:t>
      </w:r>
      <w:r w:rsidR="00A8335A" w:rsidRPr="001625C3">
        <w:rPr>
          <w:sz w:val="24"/>
          <w:szCs w:val="24"/>
        </w:rPr>
        <w:t>it</w:t>
      </w:r>
      <w:r w:rsidR="00FD66CA" w:rsidRPr="001625C3">
        <w:rPr>
          <w:sz w:val="24"/>
          <w:szCs w:val="24"/>
        </w:rPr>
        <w:t xml:space="preserve"> is important in terms of disease dynamics and model output. </w:t>
      </w:r>
      <w:r w:rsidR="00DC2091" w:rsidRPr="001625C3">
        <w:rPr>
          <w:sz w:val="24"/>
          <w:szCs w:val="24"/>
        </w:rPr>
        <w:t xml:space="preserve">The simplest framework is the </w:t>
      </w:r>
      <w:r w:rsidR="00DC2091" w:rsidRPr="001625C3">
        <w:rPr>
          <w:i/>
          <w:sz w:val="24"/>
          <w:szCs w:val="24"/>
        </w:rPr>
        <w:t>SI</w:t>
      </w:r>
      <w:r w:rsidR="00DC2091" w:rsidRPr="001625C3">
        <w:rPr>
          <w:sz w:val="24"/>
          <w:szCs w:val="24"/>
        </w:rPr>
        <w:t xml:space="preserve"> model with two</w:t>
      </w:r>
      <w:r w:rsidR="008A5BFF" w:rsidRPr="001625C3">
        <w:rPr>
          <w:sz w:val="24"/>
          <w:szCs w:val="24"/>
        </w:rPr>
        <w:t>, mutually exclusive</w:t>
      </w:r>
      <w:r w:rsidR="00DC2091" w:rsidRPr="001625C3">
        <w:rPr>
          <w:sz w:val="24"/>
          <w:szCs w:val="24"/>
        </w:rPr>
        <w:t xml:space="preserve"> disease </w:t>
      </w:r>
      <w:r w:rsidR="00FD66CA" w:rsidRPr="001625C3">
        <w:rPr>
          <w:sz w:val="24"/>
          <w:szCs w:val="24"/>
        </w:rPr>
        <w:t>states</w:t>
      </w:r>
      <w:r w:rsidR="00DC2091" w:rsidRPr="001625C3">
        <w:rPr>
          <w:sz w:val="24"/>
          <w:szCs w:val="24"/>
        </w:rPr>
        <w:t xml:space="preserve">; </w:t>
      </w:r>
      <w:r w:rsidR="00DC2091" w:rsidRPr="001625C3">
        <w:rPr>
          <w:i/>
          <w:sz w:val="24"/>
          <w:szCs w:val="24"/>
        </w:rPr>
        <w:t>Susceptible (S)</w:t>
      </w:r>
      <w:r w:rsidR="00DC2091" w:rsidRPr="001625C3">
        <w:rPr>
          <w:sz w:val="24"/>
          <w:szCs w:val="24"/>
        </w:rPr>
        <w:t xml:space="preserve"> and </w:t>
      </w:r>
      <w:r w:rsidR="00DC2091" w:rsidRPr="001625C3">
        <w:rPr>
          <w:i/>
          <w:sz w:val="24"/>
          <w:szCs w:val="24"/>
        </w:rPr>
        <w:t>Infectious (I)</w:t>
      </w:r>
      <w:r w:rsidR="00DC2091" w:rsidRPr="001625C3">
        <w:rPr>
          <w:sz w:val="24"/>
          <w:szCs w:val="24"/>
        </w:rPr>
        <w:t xml:space="preserve">. </w:t>
      </w:r>
      <w:r w:rsidR="00343BDA" w:rsidRPr="001625C3">
        <w:rPr>
          <w:sz w:val="24"/>
          <w:szCs w:val="24"/>
        </w:rPr>
        <w:t>All individuals in the model are assigned to either</w:t>
      </w:r>
      <w:r w:rsidR="00343BDA" w:rsidRPr="001625C3">
        <w:rPr>
          <w:i/>
          <w:sz w:val="24"/>
          <w:szCs w:val="24"/>
        </w:rPr>
        <w:t xml:space="preserve"> S</w:t>
      </w:r>
      <w:r w:rsidR="00343BDA" w:rsidRPr="001625C3">
        <w:rPr>
          <w:sz w:val="24"/>
          <w:szCs w:val="24"/>
        </w:rPr>
        <w:t xml:space="preserve"> or </w:t>
      </w:r>
      <w:r w:rsidR="00343BDA" w:rsidRPr="001625C3">
        <w:rPr>
          <w:i/>
          <w:sz w:val="24"/>
          <w:szCs w:val="24"/>
        </w:rPr>
        <w:t>I</w:t>
      </w:r>
      <w:r w:rsidR="00343BDA" w:rsidRPr="001625C3">
        <w:rPr>
          <w:sz w:val="24"/>
          <w:szCs w:val="24"/>
        </w:rPr>
        <w:t xml:space="preserve">. </w:t>
      </w:r>
      <w:r w:rsidR="008309D1" w:rsidRPr="001625C3">
        <w:rPr>
          <w:sz w:val="24"/>
          <w:szCs w:val="24"/>
        </w:rPr>
        <w:t xml:space="preserve">For each </w:t>
      </w:r>
      <w:r w:rsidR="007F17EF" w:rsidRPr="001625C3">
        <w:rPr>
          <w:sz w:val="24"/>
          <w:szCs w:val="24"/>
        </w:rPr>
        <w:t xml:space="preserve">simulated </w:t>
      </w:r>
      <w:r w:rsidR="008309D1" w:rsidRPr="001625C3">
        <w:rPr>
          <w:sz w:val="24"/>
          <w:szCs w:val="24"/>
        </w:rPr>
        <w:t>time step</w:t>
      </w:r>
      <w:r w:rsidR="0025183F" w:rsidRPr="001625C3">
        <w:rPr>
          <w:sz w:val="24"/>
          <w:szCs w:val="24"/>
        </w:rPr>
        <w:t>, each individual has a probability of acquiring infection</w:t>
      </w:r>
      <w:r w:rsidR="00077B38" w:rsidRPr="001625C3">
        <w:rPr>
          <w:sz w:val="24"/>
          <w:szCs w:val="24"/>
        </w:rPr>
        <w:t xml:space="preserve"> </w:t>
      </w:r>
      <w:r w:rsidR="00077B38" w:rsidRPr="001625C3">
        <w:rPr>
          <w:sz w:val="24"/>
          <w:szCs w:val="24"/>
        </w:rPr>
        <w:sym w:font="Symbol" w:char="F02D"/>
      </w:r>
      <w:r w:rsidR="005D530A" w:rsidRPr="001625C3">
        <w:rPr>
          <w:sz w:val="24"/>
          <w:szCs w:val="24"/>
        </w:rPr>
        <w:t xml:space="preserve"> depending </w:t>
      </w:r>
      <w:r w:rsidR="00594293" w:rsidRPr="001625C3">
        <w:rPr>
          <w:sz w:val="24"/>
          <w:szCs w:val="24"/>
        </w:rPr>
        <w:t xml:space="preserve">on the contact pattern between individuals and </w:t>
      </w:r>
      <w:r w:rsidR="005D530A" w:rsidRPr="001625C3">
        <w:rPr>
          <w:sz w:val="24"/>
          <w:szCs w:val="24"/>
        </w:rPr>
        <w:t>the disease transmission rate</w:t>
      </w:r>
      <w:r w:rsidR="00594293" w:rsidRPr="001625C3">
        <w:rPr>
          <w:sz w:val="24"/>
          <w:szCs w:val="24"/>
        </w:rPr>
        <w:t xml:space="preserve"> given a contact</w:t>
      </w:r>
      <w:r w:rsidR="00077B38" w:rsidRPr="001625C3">
        <w:rPr>
          <w:sz w:val="24"/>
          <w:szCs w:val="24"/>
        </w:rPr>
        <w:t xml:space="preserve"> </w:t>
      </w:r>
      <w:r w:rsidR="00077B38" w:rsidRPr="001625C3">
        <w:rPr>
          <w:sz w:val="24"/>
          <w:szCs w:val="24"/>
        </w:rPr>
        <w:sym w:font="Symbol" w:char="F02D"/>
      </w:r>
      <w:r w:rsidR="00077B38" w:rsidRPr="001625C3">
        <w:rPr>
          <w:sz w:val="24"/>
          <w:szCs w:val="24"/>
        </w:rPr>
        <w:t xml:space="preserve"> and thus transitioning from </w:t>
      </w:r>
      <w:r w:rsidR="00077B38" w:rsidRPr="001625C3">
        <w:rPr>
          <w:i/>
          <w:sz w:val="24"/>
          <w:szCs w:val="24"/>
        </w:rPr>
        <w:t>S</w:t>
      </w:r>
      <w:r w:rsidR="00077B38" w:rsidRPr="001625C3">
        <w:rPr>
          <w:sz w:val="24"/>
          <w:szCs w:val="24"/>
        </w:rPr>
        <w:t xml:space="preserve"> to </w:t>
      </w:r>
      <w:r w:rsidR="00077B38" w:rsidRPr="001625C3">
        <w:rPr>
          <w:i/>
          <w:sz w:val="24"/>
          <w:szCs w:val="24"/>
        </w:rPr>
        <w:t>I</w:t>
      </w:r>
      <w:r w:rsidR="0025183F" w:rsidRPr="001625C3">
        <w:rPr>
          <w:sz w:val="24"/>
          <w:szCs w:val="24"/>
        </w:rPr>
        <w:t>.</w:t>
      </w:r>
      <w:r w:rsidR="00907DE4" w:rsidRPr="001625C3">
        <w:rPr>
          <w:sz w:val="24"/>
          <w:szCs w:val="24"/>
        </w:rPr>
        <w:t xml:space="preserve"> </w:t>
      </w:r>
      <w:r w:rsidR="00C06E50" w:rsidRPr="001625C3">
        <w:rPr>
          <w:sz w:val="24"/>
          <w:szCs w:val="24"/>
        </w:rPr>
        <w:t xml:space="preserve">We describe below how the transmission events can occur. </w:t>
      </w:r>
      <w:r w:rsidR="00FB20FB" w:rsidRPr="001625C3">
        <w:rPr>
          <w:sz w:val="24"/>
          <w:szCs w:val="24"/>
        </w:rPr>
        <w:t xml:space="preserve">In </w:t>
      </w:r>
      <w:r w:rsidR="00077B38" w:rsidRPr="001625C3">
        <w:rPr>
          <w:sz w:val="24"/>
          <w:szCs w:val="24"/>
        </w:rPr>
        <w:t xml:space="preserve">the </w:t>
      </w:r>
      <w:r w:rsidR="00FB20FB" w:rsidRPr="001625C3">
        <w:rPr>
          <w:sz w:val="24"/>
          <w:szCs w:val="24"/>
        </w:rPr>
        <w:t xml:space="preserve">case of the </w:t>
      </w:r>
      <w:r w:rsidR="00FB20FB" w:rsidRPr="001625C3">
        <w:rPr>
          <w:i/>
          <w:sz w:val="24"/>
          <w:szCs w:val="24"/>
        </w:rPr>
        <w:t>SI</w:t>
      </w:r>
      <w:r w:rsidR="00FB20FB" w:rsidRPr="001625C3">
        <w:rPr>
          <w:sz w:val="24"/>
          <w:szCs w:val="24"/>
        </w:rPr>
        <w:t xml:space="preserve"> model, there is no probability </w:t>
      </w:r>
      <w:r w:rsidR="008A5BFF" w:rsidRPr="001625C3">
        <w:rPr>
          <w:sz w:val="24"/>
          <w:szCs w:val="24"/>
        </w:rPr>
        <w:t>of</w:t>
      </w:r>
      <w:r w:rsidR="00FB20FB" w:rsidRPr="001625C3">
        <w:rPr>
          <w:sz w:val="24"/>
          <w:szCs w:val="24"/>
        </w:rPr>
        <w:t xml:space="preserve"> individuals return</w:t>
      </w:r>
      <w:r w:rsidR="008A5BFF" w:rsidRPr="001625C3">
        <w:rPr>
          <w:sz w:val="24"/>
          <w:szCs w:val="24"/>
        </w:rPr>
        <w:t>ing</w:t>
      </w:r>
      <w:r w:rsidR="00FB20FB" w:rsidRPr="001625C3">
        <w:rPr>
          <w:sz w:val="24"/>
          <w:szCs w:val="24"/>
        </w:rPr>
        <w:t xml:space="preserve"> to the </w:t>
      </w:r>
      <w:r w:rsidR="00FD66CA" w:rsidRPr="001625C3">
        <w:rPr>
          <w:i/>
          <w:sz w:val="24"/>
          <w:szCs w:val="24"/>
        </w:rPr>
        <w:t xml:space="preserve">S </w:t>
      </w:r>
      <w:r w:rsidR="00FD66CA" w:rsidRPr="001625C3">
        <w:rPr>
          <w:sz w:val="24"/>
          <w:szCs w:val="24"/>
        </w:rPr>
        <w:t>state</w:t>
      </w:r>
      <w:r w:rsidR="00475596" w:rsidRPr="001625C3">
        <w:rPr>
          <w:sz w:val="24"/>
          <w:szCs w:val="24"/>
        </w:rPr>
        <w:t xml:space="preserve">. If </w:t>
      </w:r>
      <w:r w:rsidR="003B377C" w:rsidRPr="001625C3">
        <w:rPr>
          <w:sz w:val="24"/>
          <w:szCs w:val="24"/>
        </w:rPr>
        <w:t xml:space="preserve">animals can recover from the </w:t>
      </w:r>
      <w:r w:rsidR="00077682" w:rsidRPr="001625C3">
        <w:rPr>
          <w:sz w:val="24"/>
          <w:szCs w:val="24"/>
        </w:rPr>
        <w:t>model</w:t>
      </w:r>
      <w:r w:rsidR="003B377C" w:rsidRPr="001625C3">
        <w:rPr>
          <w:sz w:val="24"/>
          <w:szCs w:val="24"/>
        </w:rPr>
        <w:t>ed disease</w:t>
      </w:r>
      <w:r w:rsidR="00475596" w:rsidRPr="001625C3">
        <w:rPr>
          <w:sz w:val="24"/>
          <w:szCs w:val="24"/>
        </w:rPr>
        <w:t xml:space="preserve">, the </w:t>
      </w:r>
      <w:r w:rsidR="00FD7FA9" w:rsidRPr="001625C3">
        <w:rPr>
          <w:sz w:val="24"/>
          <w:szCs w:val="24"/>
        </w:rPr>
        <w:t xml:space="preserve">model </w:t>
      </w:r>
      <w:r w:rsidR="00077B38" w:rsidRPr="001625C3">
        <w:rPr>
          <w:sz w:val="24"/>
          <w:szCs w:val="24"/>
        </w:rPr>
        <w:t xml:space="preserve">becomes </w:t>
      </w:r>
      <w:r w:rsidR="00FD7FA9" w:rsidRPr="001625C3">
        <w:rPr>
          <w:sz w:val="24"/>
          <w:szCs w:val="24"/>
        </w:rPr>
        <w:t xml:space="preserve">an </w:t>
      </w:r>
      <w:r w:rsidR="00FD7FA9" w:rsidRPr="001625C3">
        <w:rPr>
          <w:i/>
          <w:sz w:val="24"/>
          <w:szCs w:val="24"/>
        </w:rPr>
        <w:t>SIS</w:t>
      </w:r>
      <w:r w:rsidR="00FD7FA9" w:rsidRPr="001625C3">
        <w:rPr>
          <w:sz w:val="24"/>
          <w:szCs w:val="24"/>
        </w:rPr>
        <w:t xml:space="preserve"> model </w:t>
      </w:r>
      <w:r w:rsidR="00FD66CA" w:rsidRPr="001625C3">
        <w:rPr>
          <w:sz w:val="24"/>
          <w:szCs w:val="24"/>
        </w:rPr>
        <w:t xml:space="preserve">in which </w:t>
      </w:r>
      <w:r w:rsidR="00FD7FA9" w:rsidRPr="001625C3">
        <w:rPr>
          <w:sz w:val="24"/>
          <w:szCs w:val="24"/>
        </w:rPr>
        <w:t>infectious</w:t>
      </w:r>
      <w:r w:rsidR="00B84651" w:rsidRPr="001625C3">
        <w:rPr>
          <w:sz w:val="24"/>
          <w:szCs w:val="24"/>
        </w:rPr>
        <w:t xml:space="preserve"> </w:t>
      </w:r>
      <w:r w:rsidR="00FD7FA9" w:rsidRPr="001625C3">
        <w:rPr>
          <w:sz w:val="24"/>
          <w:szCs w:val="24"/>
        </w:rPr>
        <w:t xml:space="preserve">individuals can </w:t>
      </w:r>
      <w:r w:rsidR="00077B38" w:rsidRPr="001625C3">
        <w:rPr>
          <w:sz w:val="24"/>
          <w:szCs w:val="24"/>
        </w:rPr>
        <w:t xml:space="preserve">return </w:t>
      </w:r>
      <w:r w:rsidR="00FD7FA9" w:rsidRPr="001625C3">
        <w:rPr>
          <w:sz w:val="24"/>
          <w:szCs w:val="24"/>
        </w:rPr>
        <w:t xml:space="preserve">to </w:t>
      </w:r>
      <w:r w:rsidR="008201C5" w:rsidRPr="001625C3">
        <w:rPr>
          <w:sz w:val="24"/>
          <w:szCs w:val="24"/>
        </w:rPr>
        <w:t xml:space="preserve">the </w:t>
      </w:r>
      <w:r w:rsidR="008201C5" w:rsidRPr="001625C3">
        <w:rPr>
          <w:i/>
          <w:sz w:val="24"/>
          <w:szCs w:val="24"/>
        </w:rPr>
        <w:t>S</w:t>
      </w:r>
      <w:r w:rsidR="008201C5" w:rsidRPr="001625C3">
        <w:rPr>
          <w:sz w:val="24"/>
          <w:szCs w:val="24"/>
        </w:rPr>
        <w:t xml:space="preserve"> </w:t>
      </w:r>
      <w:r w:rsidR="00FD66CA" w:rsidRPr="001625C3">
        <w:rPr>
          <w:sz w:val="24"/>
          <w:szCs w:val="24"/>
        </w:rPr>
        <w:t>state</w:t>
      </w:r>
      <w:r w:rsidR="008201C5" w:rsidRPr="001625C3">
        <w:rPr>
          <w:sz w:val="24"/>
          <w:szCs w:val="24"/>
        </w:rPr>
        <w:t xml:space="preserve">. This represents </w:t>
      </w:r>
      <w:r w:rsidR="000F056B" w:rsidRPr="001625C3">
        <w:rPr>
          <w:sz w:val="24"/>
          <w:szCs w:val="24"/>
        </w:rPr>
        <w:t xml:space="preserve">recovered </w:t>
      </w:r>
      <w:r w:rsidR="008201C5" w:rsidRPr="001625C3">
        <w:rPr>
          <w:sz w:val="24"/>
          <w:szCs w:val="24"/>
        </w:rPr>
        <w:t>animals</w:t>
      </w:r>
      <w:r w:rsidR="00FD66CA" w:rsidRPr="001625C3">
        <w:rPr>
          <w:sz w:val="24"/>
          <w:szCs w:val="24"/>
        </w:rPr>
        <w:t xml:space="preserve"> that are re-susceptible</w:t>
      </w:r>
      <w:r w:rsidR="008201C5" w:rsidRPr="001625C3">
        <w:rPr>
          <w:sz w:val="24"/>
          <w:szCs w:val="24"/>
        </w:rPr>
        <w:t xml:space="preserve"> and </w:t>
      </w:r>
      <w:r w:rsidR="00594293" w:rsidRPr="001625C3">
        <w:rPr>
          <w:sz w:val="24"/>
          <w:szCs w:val="24"/>
        </w:rPr>
        <w:t xml:space="preserve">the transmission from </w:t>
      </w:r>
      <w:r w:rsidR="00594293" w:rsidRPr="001625C3">
        <w:rPr>
          <w:i/>
          <w:sz w:val="24"/>
          <w:szCs w:val="24"/>
        </w:rPr>
        <w:t>I</w:t>
      </w:r>
      <w:r w:rsidR="00594293" w:rsidRPr="001625C3">
        <w:rPr>
          <w:sz w:val="24"/>
          <w:szCs w:val="24"/>
        </w:rPr>
        <w:t xml:space="preserve"> to </w:t>
      </w:r>
      <w:r w:rsidR="00594293" w:rsidRPr="001625C3">
        <w:rPr>
          <w:i/>
          <w:sz w:val="24"/>
          <w:szCs w:val="24"/>
        </w:rPr>
        <w:t>S</w:t>
      </w:r>
      <w:r w:rsidR="00594293" w:rsidRPr="001625C3">
        <w:rPr>
          <w:sz w:val="24"/>
          <w:szCs w:val="24"/>
        </w:rPr>
        <w:t xml:space="preserve"> is quantified by the </w:t>
      </w:r>
      <w:r w:rsidR="005D530A" w:rsidRPr="001625C3">
        <w:rPr>
          <w:sz w:val="24"/>
          <w:szCs w:val="24"/>
        </w:rPr>
        <w:t>recovery rate</w:t>
      </w:r>
      <w:r w:rsidR="00AC43B1" w:rsidRPr="001625C3">
        <w:rPr>
          <w:sz w:val="24"/>
          <w:szCs w:val="24"/>
        </w:rPr>
        <w:t xml:space="preserve"> which</w:t>
      </w:r>
      <w:r w:rsidR="00945795" w:rsidRPr="001625C3">
        <w:rPr>
          <w:sz w:val="24"/>
          <w:szCs w:val="24"/>
        </w:rPr>
        <w:t xml:space="preserve"> can</w:t>
      </w:r>
      <w:r w:rsidR="002B23F6" w:rsidRPr="001625C3">
        <w:rPr>
          <w:sz w:val="24"/>
          <w:szCs w:val="24"/>
        </w:rPr>
        <w:t xml:space="preserve"> be influenced by </w:t>
      </w:r>
      <w:r w:rsidRPr="001625C3">
        <w:rPr>
          <w:sz w:val="24"/>
          <w:szCs w:val="24"/>
        </w:rPr>
        <w:t>self-recover</w:t>
      </w:r>
      <w:r w:rsidR="00F9325B" w:rsidRPr="001625C3">
        <w:rPr>
          <w:sz w:val="24"/>
          <w:szCs w:val="24"/>
        </w:rPr>
        <w:t>y</w:t>
      </w:r>
      <w:r w:rsidR="002B23F6" w:rsidRPr="001625C3">
        <w:rPr>
          <w:sz w:val="24"/>
          <w:szCs w:val="24"/>
        </w:rPr>
        <w:t xml:space="preserve"> or by </w:t>
      </w:r>
      <w:r w:rsidR="00945795" w:rsidRPr="001625C3">
        <w:rPr>
          <w:sz w:val="24"/>
          <w:szCs w:val="24"/>
        </w:rPr>
        <w:t>treat</w:t>
      </w:r>
      <w:r w:rsidR="002B23F6" w:rsidRPr="001625C3">
        <w:rPr>
          <w:sz w:val="24"/>
          <w:szCs w:val="24"/>
        </w:rPr>
        <w:t>ment</w:t>
      </w:r>
      <w:r w:rsidR="00EA4D46" w:rsidRPr="001625C3">
        <w:rPr>
          <w:sz w:val="24"/>
          <w:szCs w:val="24"/>
        </w:rPr>
        <w:t>, and is essentially modeled the same way as infection events using the transmission rate</w:t>
      </w:r>
      <w:r w:rsidR="00945795" w:rsidRPr="001625C3">
        <w:rPr>
          <w:sz w:val="24"/>
          <w:szCs w:val="24"/>
        </w:rPr>
        <w:t xml:space="preserve">. </w:t>
      </w:r>
      <w:r w:rsidR="00370F2B" w:rsidRPr="001625C3">
        <w:rPr>
          <w:sz w:val="24"/>
          <w:szCs w:val="24"/>
        </w:rPr>
        <w:t>A</w:t>
      </w:r>
      <w:r w:rsidR="008518F9" w:rsidRPr="001625C3">
        <w:rPr>
          <w:sz w:val="24"/>
          <w:szCs w:val="24"/>
        </w:rPr>
        <w:t>n</w:t>
      </w:r>
      <w:r w:rsidR="008822D3" w:rsidRPr="001625C3">
        <w:rPr>
          <w:sz w:val="24"/>
          <w:szCs w:val="24"/>
        </w:rPr>
        <w:t>other</w:t>
      </w:r>
      <w:r w:rsidR="008518F9" w:rsidRPr="001625C3">
        <w:rPr>
          <w:sz w:val="24"/>
          <w:szCs w:val="24"/>
        </w:rPr>
        <w:t xml:space="preserve"> </w:t>
      </w:r>
      <w:r w:rsidR="00370F2B" w:rsidRPr="001625C3">
        <w:rPr>
          <w:sz w:val="24"/>
          <w:szCs w:val="24"/>
        </w:rPr>
        <w:t>approach</w:t>
      </w:r>
      <w:r w:rsidR="00594293" w:rsidRPr="001625C3">
        <w:rPr>
          <w:sz w:val="24"/>
          <w:szCs w:val="24"/>
        </w:rPr>
        <w:t xml:space="preserve"> </w:t>
      </w:r>
      <w:r w:rsidR="00077B38" w:rsidRPr="001625C3">
        <w:rPr>
          <w:sz w:val="24"/>
          <w:szCs w:val="24"/>
        </w:rPr>
        <w:t>to</w:t>
      </w:r>
      <w:r w:rsidR="00594293" w:rsidRPr="001625C3">
        <w:rPr>
          <w:sz w:val="24"/>
          <w:szCs w:val="24"/>
        </w:rPr>
        <w:t xml:space="preserve"> </w:t>
      </w:r>
      <w:r w:rsidR="00077682" w:rsidRPr="001625C3">
        <w:rPr>
          <w:sz w:val="24"/>
          <w:szCs w:val="24"/>
        </w:rPr>
        <w:t>model</w:t>
      </w:r>
      <w:r w:rsidR="00594293" w:rsidRPr="001625C3">
        <w:rPr>
          <w:sz w:val="24"/>
          <w:szCs w:val="24"/>
        </w:rPr>
        <w:t>ing</w:t>
      </w:r>
      <w:r w:rsidR="00370F2B" w:rsidRPr="001625C3">
        <w:rPr>
          <w:sz w:val="24"/>
          <w:szCs w:val="24"/>
        </w:rPr>
        <w:t xml:space="preserve"> </w:t>
      </w:r>
      <w:r w:rsidR="005D0409" w:rsidRPr="001625C3">
        <w:rPr>
          <w:sz w:val="24"/>
          <w:szCs w:val="24"/>
        </w:rPr>
        <w:t>recovery</w:t>
      </w:r>
      <w:r w:rsidR="008822D3" w:rsidRPr="001625C3">
        <w:rPr>
          <w:sz w:val="24"/>
          <w:szCs w:val="24"/>
        </w:rPr>
        <w:t xml:space="preserve"> could be that</w:t>
      </w:r>
      <w:r w:rsidR="005D0409" w:rsidRPr="001625C3">
        <w:rPr>
          <w:sz w:val="24"/>
          <w:szCs w:val="24"/>
        </w:rPr>
        <w:t xml:space="preserve"> after a </w:t>
      </w:r>
      <w:r w:rsidR="00140880" w:rsidRPr="001625C3">
        <w:rPr>
          <w:sz w:val="24"/>
          <w:szCs w:val="24"/>
        </w:rPr>
        <w:t xml:space="preserve">fixed number </w:t>
      </w:r>
      <w:r w:rsidR="008518F9" w:rsidRPr="001625C3">
        <w:rPr>
          <w:sz w:val="24"/>
          <w:szCs w:val="24"/>
        </w:rPr>
        <w:t xml:space="preserve">(or drawn from a distribution) </w:t>
      </w:r>
      <w:r w:rsidR="00140880" w:rsidRPr="001625C3">
        <w:rPr>
          <w:sz w:val="24"/>
          <w:szCs w:val="24"/>
        </w:rPr>
        <w:t>of</w:t>
      </w:r>
      <w:r w:rsidR="00370F2B" w:rsidRPr="001625C3">
        <w:rPr>
          <w:sz w:val="24"/>
          <w:szCs w:val="24"/>
        </w:rPr>
        <w:t xml:space="preserve"> time steps</w:t>
      </w:r>
      <w:r w:rsidR="00140880" w:rsidRPr="001625C3">
        <w:rPr>
          <w:sz w:val="24"/>
          <w:szCs w:val="24"/>
        </w:rPr>
        <w:t xml:space="preserve"> </w:t>
      </w:r>
      <w:r w:rsidR="008518F9" w:rsidRPr="001625C3">
        <w:rPr>
          <w:sz w:val="24"/>
          <w:szCs w:val="24"/>
        </w:rPr>
        <w:t>an individual trans</w:t>
      </w:r>
      <w:r w:rsidR="00077B38" w:rsidRPr="001625C3">
        <w:rPr>
          <w:sz w:val="24"/>
          <w:szCs w:val="24"/>
        </w:rPr>
        <w:t>itions</w:t>
      </w:r>
      <w:r w:rsidR="008518F9" w:rsidRPr="001625C3">
        <w:rPr>
          <w:sz w:val="24"/>
          <w:szCs w:val="24"/>
        </w:rPr>
        <w:t xml:space="preserve"> </w:t>
      </w:r>
      <w:r w:rsidR="008518F9" w:rsidRPr="001625C3">
        <w:rPr>
          <w:sz w:val="24"/>
          <w:szCs w:val="24"/>
        </w:rPr>
        <w:lastRenderedPageBreak/>
        <w:t xml:space="preserve">from </w:t>
      </w:r>
      <w:proofErr w:type="gramStart"/>
      <w:r w:rsidR="008518F9" w:rsidRPr="001625C3">
        <w:rPr>
          <w:sz w:val="24"/>
          <w:szCs w:val="24"/>
        </w:rPr>
        <w:t xml:space="preserve">the </w:t>
      </w:r>
      <w:r w:rsidR="008518F9" w:rsidRPr="001625C3">
        <w:rPr>
          <w:i/>
          <w:sz w:val="24"/>
          <w:szCs w:val="24"/>
        </w:rPr>
        <w:t>I</w:t>
      </w:r>
      <w:proofErr w:type="gramEnd"/>
      <w:r w:rsidR="008518F9" w:rsidRPr="001625C3">
        <w:rPr>
          <w:sz w:val="24"/>
          <w:szCs w:val="24"/>
        </w:rPr>
        <w:t xml:space="preserve"> to the </w:t>
      </w:r>
      <w:r w:rsidR="008518F9" w:rsidRPr="001625C3">
        <w:rPr>
          <w:i/>
          <w:sz w:val="24"/>
          <w:szCs w:val="24"/>
        </w:rPr>
        <w:t>S</w:t>
      </w:r>
      <w:r w:rsidR="008518F9" w:rsidRPr="001625C3">
        <w:rPr>
          <w:sz w:val="24"/>
          <w:szCs w:val="24"/>
        </w:rPr>
        <w:t xml:space="preserve"> state</w:t>
      </w:r>
      <w:r w:rsidR="00370F2B" w:rsidRPr="001625C3">
        <w:rPr>
          <w:sz w:val="24"/>
          <w:szCs w:val="24"/>
        </w:rPr>
        <w:t>.</w:t>
      </w:r>
      <w:r w:rsidR="002E22AB" w:rsidRPr="001625C3">
        <w:rPr>
          <w:sz w:val="24"/>
          <w:szCs w:val="24"/>
        </w:rPr>
        <w:t xml:space="preserve"> </w:t>
      </w:r>
      <w:r w:rsidR="008822D3" w:rsidRPr="001625C3">
        <w:rPr>
          <w:sz w:val="24"/>
          <w:szCs w:val="24"/>
        </w:rPr>
        <w:t>This would be useful if an infection usually has a well-defined time span</w:t>
      </w:r>
      <w:r w:rsidR="000669A7" w:rsidRPr="001625C3">
        <w:rPr>
          <w:sz w:val="24"/>
          <w:szCs w:val="24"/>
        </w:rPr>
        <w:t xml:space="preserve">. It is also useful if there is a minimum infectious period, in which case a recovery rate </w:t>
      </w:r>
      <w:r w:rsidR="00C7794E" w:rsidRPr="001625C3">
        <w:rPr>
          <w:sz w:val="24"/>
          <w:szCs w:val="24"/>
        </w:rPr>
        <w:t xml:space="preserve">is </w:t>
      </w:r>
      <w:r w:rsidR="000669A7" w:rsidRPr="001625C3">
        <w:rPr>
          <w:sz w:val="24"/>
          <w:szCs w:val="24"/>
        </w:rPr>
        <w:t xml:space="preserve">not </w:t>
      </w:r>
      <w:r w:rsidR="00C7794E" w:rsidRPr="001625C3">
        <w:rPr>
          <w:sz w:val="24"/>
          <w:szCs w:val="24"/>
        </w:rPr>
        <w:t>suitable</w:t>
      </w:r>
      <w:r w:rsidR="000669A7" w:rsidRPr="001625C3">
        <w:rPr>
          <w:sz w:val="24"/>
          <w:szCs w:val="24"/>
        </w:rPr>
        <w:t xml:space="preserve"> because some individuals could, by chance, recover </w:t>
      </w:r>
      <w:r w:rsidRPr="001625C3">
        <w:rPr>
          <w:sz w:val="24"/>
          <w:szCs w:val="24"/>
        </w:rPr>
        <w:t xml:space="preserve">in the model </w:t>
      </w:r>
      <w:r w:rsidR="00C7794E" w:rsidRPr="001625C3">
        <w:rPr>
          <w:sz w:val="24"/>
          <w:szCs w:val="24"/>
        </w:rPr>
        <w:t xml:space="preserve">immediately </w:t>
      </w:r>
      <w:proofErr w:type="gramStart"/>
      <w:r w:rsidR="00C7794E" w:rsidRPr="001625C3">
        <w:rPr>
          <w:sz w:val="24"/>
          <w:szCs w:val="24"/>
        </w:rPr>
        <w:t xml:space="preserve">following </w:t>
      </w:r>
      <w:r w:rsidR="000669A7" w:rsidRPr="001625C3">
        <w:rPr>
          <w:sz w:val="24"/>
          <w:szCs w:val="24"/>
        </w:rPr>
        <w:t xml:space="preserve"> infection</w:t>
      </w:r>
      <w:proofErr w:type="gramEnd"/>
      <w:r w:rsidR="000669A7" w:rsidRPr="001625C3">
        <w:rPr>
          <w:sz w:val="24"/>
          <w:szCs w:val="24"/>
        </w:rPr>
        <w:t>.</w:t>
      </w:r>
    </w:p>
    <w:p w14:paraId="14873388" w14:textId="6960B4EC" w:rsidR="004A538C" w:rsidRPr="001625C3" w:rsidRDefault="00DC2091" w:rsidP="001625C3">
      <w:pPr>
        <w:pStyle w:val="Opstilling-punkttegn"/>
        <w:numPr>
          <w:ilvl w:val="0"/>
          <w:numId w:val="0"/>
        </w:numPr>
        <w:spacing w:line="240" w:lineRule="auto"/>
        <w:rPr>
          <w:sz w:val="24"/>
          <w:szCs w:val="24"/>
        </w:rPr>
      </w:pPr>
      <w:r w:rsidRPr="001625C3">
        <w:rPr>
          <w:sz w:val="24"/>
          <w:szCs w:val="24"/>
        </w:rPr>
        <w:t>A</w:t>
      </w:r>
      <w:r w:rsidR="000F056B" w:rsidRPr="001625C3">
        <w:rPr>
          <w:sz w:val="24"/>
          <w:szCs w:val="24"/>
        </w:rPr>
        <w:t>nother common</w:t>
      </w:r>
      <w:r w:rsidR="00B84651" w:rsidRPr="001625C3">
        <w:rPr>
          <w:sz w:val="24"/>
          <w:szCs w:val="24"/>
        </w:rPr>
        <w:t xml:space="preserve"> framework is the SIR model, </w:t>
      </w:r>
      <w:r w:rsidR="00FD66CA" w:rsidRPr="001625C3">
        <w:rPr>
          <w:sz w:val="24"/>
          <w:szCs w:val="24"/>
        </w:rPr>
        <w:t xml:space="preserve">in which </w:t>
      </w:r>
      <w:r w:rsidR="00B84651" w:rsidRPr="001625C3">
        <w:rPr>
          <w:sz w:val="24"/>
          <w:szCs w:val="24"/>
        </w:rPr>
        <w:t>the infectious individuals can</w:t>
      </w:r>
      <w:r w:rsidR="001A0FD8" w:rsidRPr="001625C3">
        <w:rPr>
          <w:sz w:val="24"/>
          <w:szCs w:val="24"/>
        </w:rPr>
        <w:t xml:space="preserve"> </w:t>
      </w:r>
      <w:r w:rsidR="00BF17A9" w:rsidRPr="001625C3">
        <w:rPr>
          <w:sz w:val="24"/>
          <w:szCs w:val="24"/>
        </w:rPr>
        <w:t>‘</w:t>
      </w:r>
      <w:r w:rsidR="00B84651" w:rsidRPr="001625C3">
        <w:rPr>
          <w:sz w:val="24"/>
          <w:szCs w:val="24"/>
        </w:rPr>
        <w:t>recover</w:t>
      </w:r>
      <w:r w:rsidR="00025BC8" w:rsidRPr="001625C3">
        <w:rPr>
          <w:sz w:val="24"/>
          <w:szCs w:val="24"/>
        </w:rPr>
        <w:t>’</w:t>
      </w:r>
      <w:r w:rsidR="00B84651" w:rsidRPr="001625C3">
        <w:rPr>
          <w:sz w:val="24"/>
          <w:szCs w:val="24"/>
        </w:rPr>
        <w:t xml:space="preserve"> </w:t>
      </w:r>
      <w:r w:rsidR="00E67A7F" w:rsidRPr="001625C3">
        <w:rPr>
          <w:sz w:val="24"/>
          <w:szCs w:val="24"/>
        </w:rPr>
        <w:t xml:space="preserve">and enter the </w:t>
      </w:r>
      <w:r w:rsidR="00E67A7F" w:rsidRPr="001625C3">
        <w:rPr>
          <w:i/>
          <w:sz w:val="24"/>
          <w:szCs w:val="24"/>
        </w:rPr>
        <w:t>Recovered</w:t>
      </w:r>
      <w:r w:rsidR="00E67A7F" w:rsidRPr="001625C3">
        <w:rPr>
          <w:sz w:val="24"/>
          <w:szCs w:val="24"/>
        </w:rPr>
        <w:t xml:space="preserve"> </w:t>
      </w:r>
      <w:r w:rsidR="00B84651" w:rsidRPr="001625C3">
        <w:rPr>
          <w:sz w:val="24"/>
          <w:szCs w:val="24"/>
        </w:rPr>
        <w:t>(</w:t>
      </w:r>
      <w:r w:rsidR="00B84651" w:rsidRPr="001625C3">
        <w:rPr>
          <w:i/>
          <w:sz w:val="24"/>
          <w:szCs w:val="24"/>
        </w:rPr>
        <w:t>R</w:t>
      </w:r>
      <w:r w:rsidR="00B84651" w:rsidRPr="001625C3">
        <w:rPr>
          <w:sz w:val="24"/>
          <w:szCs w:val="24"/>
        </w:rPr>
        <w:t>)</w:t>
      </w:r>
      <w:r w:rsidR="00603D0C" w:rsidRPr="001625C3">
        <w:rPr>
          <w:sz w:val="24"/>
          <w:szCs w:val="24"/>
        </w:rPr>
        <w:t xml:space="preserve"> </w:t>
      </w:r>
      <w:r w:rsidR="00E67A7F" w:rsidRPr="001625C3">
        <w:rPr>
          <w:sz w:val="24"/>
          <w:szCs w:val="24"/>
        </w:rPr>
        <w:t>state (</w:t>
      </w:r>
      <w:r w:rsidR="009B6138" w:rsidRPr="001625C3">
        <w:rPr>
          <w:sz w:val="24"/>
          <w:szCs w:val="24"/>
        </w:rPr>
        <w:t xml:space="preserve">and be </w:t>
      </w:r>
      <w:r w:rsidR="00E67A7F" w:rsidRPr="001625C3">
        <w:rPr>
          <w:sz w:val="24"/>
          <w:szCs w:val="24"/>
        </w:rPr>
        <w:t>resistant</w:t>
      </w:r>
      <w:r w:rsidR="00321E95" w:rsidRPr="001625C3">
        <w:rPr>
          <w:sz w:val="24"/>
          <w:szCs w:val="24"/>
        </w:rPr>
        <w:t xml:space="preserve"> to infection</w:t>
      </w:r>
      <w:r w:rsidR="00E67A7F" w:rsidRPr="001625C3">
        <w:rPr>
          <w:sz w:val="24"/>
          <w:szCs w:val="24"/>
        </w:rPr>
        <w:t>)</w:t>
      </w:r>
      <w:r w:rsidR="00321E95" w:rsidRPr="001625C3">
        <w:rPr>
          <w:sz w:val="24"/>
          <w:szCs w:val="24"/>
        </w:rPr>
        <w:t xml:space="preserve"> </w:t>
      </w:r>
      <w:r w:rsidR="00025BC8" w:rsidRPr="001625C3">
        <w:rPr>
          <w:sz w:val="24"/>
          <w:szCs w:val="24"/>
        </w:rPr>
        <w:t>or be ‘removed’ from the population</w:t>
      </w:r>
      <w:r w:rsidR="00E67A7F" w:rsidRPr="001625C3">
        <w:rPr>
          <w:sz w:val="24"/>
          <w:szCs w:val="24"/>
        </w:rPr>
        <w:t xml:space="preserve">. For example, </w:t>
      </w:r>
      <w:r w:rsidR="00025BC8" w:rsidRPr="001625C3">
        <w:rPr>
          <w:sz w:val="24"/>
          <w:szCs w:val="24"/>
        </w:rPr>
        <w:t xml:space="preserve">in the case of </w:t>
      </w:r>
      <w:r w:rsidR="00E67A7F" w:rsidRPr="001625C3">
        <w:rPr>
          <w:sz w:val="24"/>
          <w:szCs w:val="24"/>
        </w:rPr>
        <w:t xml:space="preserve">a </w:t>
      </w:r>
      <w:r w:rsidR="00025BC8" w:rsidRPr="001625C3">
        <w:rPr>
          <w:sz w:val="24"/>
          <w:szCs w:val="24"/>
        </w:rPr>
        <w:t xml:space="preserve">rabies </w:t>
      </w:r>
      <w:r w:rsidR="00E67A7F" w:rsidRPr="001625C3">
        <w:rPr>
          <w:sz w:val="24"/>
          <w:szCs w:val="24"/>
        </w:rPr>
        <w:t xml:space="preserve">model, </w:t>
      </w:r>
      <w:r w:rsidR="00025BC8" w:rsidRPr="001625C3">
        <w:rPr>
          <w:sz w:val="24"/>
          <w:szCs w:val="24"/>
        </w:rPr>
        <w:t xml:space="preserve">infected animals </w:t>
      </w:r>
      <w:r w:rsidR="00E67A7F" w:rsidRPr="001625C3">
        <w:rPr>
          <w:sz w:val="24"/>
          <w:szCs w:val="24"/>
        </w:rPr>
        <w:t xml:space="preserve">always </w:t>
      </w:r>
      <w:r w:rsidR="00025BC8" w:rsidRPr="001625C3">
        <w:rPr>
          <w:sz w:val="24"/>
          <w:szCs w:val="24"/>
        </w:rPr>
        <w:t>die</w:t>
      </w:r>
      <w:r w:rsidR="00E67A7F" w:rsidRPr="001625C3">
        <w:rPr>
          <w:sz w:val="24"/>
          <w:szCs w:val="24"/>
        </w:rPr>
        <w:t xml:space="preserve"> and therefore are removed</w:t>
      </w:r>
      <w:r w:rsidR="00A952AF" w:rsidRPr="001625C3">
        <w:rPr>
          <w:sz w:val="24"/>
          <w:szCs w:val="24"/>
        </w:rPr>
        <w:t xml:space="preserve">. </w:t>
      </w:r>
      <w:r w:rsidR="0022085D" w:rsidRPr="001625C3">
        <w:rPr>
          <w:sz w:val="24"/>
          <w:szCs w:val="24"/>
        </w:rPr>
        <w:t xml:space="preserve">The transmission from </w:t>
      </w:r>
      <w:r w:rsidR="0022085D" w:rsidRPr="001625C3">
        <w:rPr>
          <w:i/>
          <w:sz w:val="24"/>
          <w:szCs w:val="24"/>
        </w:rPr>
        <w:t>I</w:t>
      </w:r>
      <w:r w:rsidR="0022085D" w:rsidRPr="001625C3">
        <w:rPr>
          <w:sz w:val="24"/>
          <w:szCs w:val="24"/>
        </w:rPr>
        <w:t xml:space="preserve"> to the </w:t>
      </w:r>
      <w:r w:rsidR="0022085D" w:rsidRPr="001625C3">
        <w:rPr>
          <w:i/>
          <w:sz w:val="24"/>
          <w:szCs w:val="24"/>
        </w:rPr>
        <w:t xml:space="preserve">R </w:t>
      </w:r>
      <w:r w:rsidR="0022085D" w:rsidRPr="001625C3">
        <w:rPr>
          <w:sz w:val="24"/>
          <w:szCs w:val="24"/>
        </w:rPr>
        <w:t xml:space="preserve">state are also modelled (such as for the </w:t>
      </w:r>
      <w:r w:rsidR="0022085D" w:rsidRPr="001625C3">
        <w:rPr>
          <w:i/>
          <w:sz w:val="24"/>
          <w:szCs w:val="24"/>
        </w:rPr>
        <w:t>SIS</w:t>
      </w:r>
      <w:r w:rsidR="0022085D" w:rsidRPr="001625C3">
        <w:rPr>
          <w:sz w:val="24"/>
          <w:szCs w:val="24"/>
        </w:rPr>
        <w:t xml:space="preserve"> model) either via recovery rate or fixed duration infectious period. </w:t>
      </w:r>
      <w:r w:rsidR="00A952AF" w:rsidRPr="001625C3">
        <w:rPr>
          <w:sz w:val="24"/>
          <w:szCs w:val="24"/>
        </w:rPr>
        <w:t>Following thi</w:t>
      </w:r>
      <w:r w:rsidR="00D62584" w:rsidRPr="001625C3">
        <w:rPr>
          <w:sz w:val="24"/>
          <w:szCs w:val="24"/>
        </w:rPr>
        <w:t>s logic, the disease transmissi</w:t>
      </w:r>
      <w:r w:rsidR="00A952AF" w:rsidRPr="001625C3">
        <w:rPr>
          <w:sz w:val="24"/>
          <w:szCs w:val="24"/>
        </w:rPr>
        <w:t>o</w:t>
      </w:r>
      <w:r w:rsidR="00D62584" w:rsidRPr="001625C3">
        <w:rPr>
          <w:sz w:val="24"/>
          <w:szCs w:val="24"/>
        </w:rPr>
        <w:t>n</w:t>
      </w:r>
      <w:r w:rsidR="00A952AF" w:rsidRPr="001625C3">
        <w:rPr>
          <w:sz w:val="24"/>
          <w:szCs w:val="24"/>
        </w:rPr>
        <w:t xml:space="preserve"> framework can be expanded in numerous ways</w:t>
      </w:r>
      <w:r w:rsidR="00FD66CA" w:rsidRPr="001625C3">
        <w:rPr>
          <w:sz w:val="24"/>
          <w:szCs w:val="24"/>
        </w:rPr>
        <w:t xml:space="preserve"> dependent on the disease;</w:t>
      </w:r>
      <w:r w:rsidR="00A952AF" w:rsidRPr="001625C3">
        <w:rPr>
          <w:sz w:val="24"/>
          <w:szCs w:val="24"/>
        </w:rPr>
        <w:t xml:space="preserve"> </w:t>
      </w:r>
      <w:r w:rsidR="00FD66CA" w:rsidRPr="001625C3">
        <w:rPr>
          <w:sz w:val="24"/>
          <w:szCs w:val="24"/>
        </w:rPr>
        <w:t xml:space="preserve">for example, </w:t>
      </w:r>
      <w:r w:rsidR="00A952AF" w:rsidRPr="001625C3">
        <w:rPr>
          <w:sz w:val="24"/>
          <w:szCs w:val="24"/>
        </w:rPr>
        <w:t xml:space="preserve">by introducing an </w:t>
      </w:r>
      <w:r w:rsidR="00A952AF" w:rsidRPr="001625C3">
        <w:rPr>
          <w:i/>
          <w:sz w:val="24"/>
          <w:szCs w:val="24"/>
        </w:rPr>
        <w:t xml:space="preserve">Exposed </w:t>
      </w:r>
      <w:r w:rsidR="00D62584" w:rsidRPr="001625C3">
        <w:rPr>
          <w:i/>
          <w:sz w:val="24"/>
          <w:szCs w:val="24"/>
        </w:rPr>
        <w:t>(E)</w:t>
      </w:r>
      <w:r w:rsidR="00A952AF" w:rsidRPr="001625C3">
        <w:rPr>
          <w:sz w:val="24"/>
          <w:szCs w:val="24"/>
        </w:rPr>
        <w:t xml:space="preserve"> </w:t>
      </w:r>
      <w:r w:rsidR="007F17EF" w:rsidRPr="001625C3">
        <w:rPr>
          <w:sz w:val="24"/>
          <w:szCs w:val="24"/>
        </w:rPr>
        <w:t xml:space="preserve">state </w:t>
      </w:r>
      <w:r w:rsidR="00A952AF" w:rsidRPr="001625C3">
        <w:rPr>
          <w:sz w:val="24"/>
          <w:szCs w:val="24"/>
        </w:rPr>
        <w:t>before infection</w:t>
      </w:r>
      <w:r w:rsidR="000F056B" w:rsidRPr="001625C3">
        <w:rPr>
          <w:sz w:val="24"/>
          <w:szCs w:val="24"/>
        </w:rPr>
        <w:t xml:space="preserve"> that</w:t>
      </w:r>
      <w:r w:rsidR="00FD66CA" w:rsidRPr="001625C3">
        <w:rPr>
          <w:sz w:val="24"/>
          <w:szCs w:val="24"/>
        </w:rPr>
        <w:t xml:space="preserve"> </w:t>
      </w:r>
      <w:r w:rsidR="00ED5315" w:rsidRPr="001625C3">
        <w:rPr>
          <w:sz w:val="24"/>
          <w:szCs w:val="24"/>
        </w:rPr>
        <w:t xml:space="preserve">reflects an individual </w:t>
      </w:r>
      <w:r w:rsidR="000F056B" w:rsidRPr="001625C3">
        <w:rPr>
          <w:sz w:val="24"/>
          <w:szCs w:val="24"/>
        </w:rPr>
        <w:t xml:space="preserve">who </w:t>
      </w:r>
      <w:r w:rsidR="007B498E" w:rsidRPr="001625C3">
        <w:rPr>
          <w:sz w:val="24"/>
          <w:szCs w:val="24"/>
        </w:rPr>
        <w:t>is latently infected but not yet infectious</w:t>
      </w:r>
      <w:r w:rsidR="00ED5315" w:rsidRPr="001625C3">
        <w:rPr>
          <w:sz w:val="24"/>
          <w:szCs w:val="24"/>
        </w:rPr>
        <w:t xml:space="preserve">. </w:t>
      </w:r>
      <w:r w:rsidR="004F12D1" w:rsidRPr="001625C3">
        <w:rPr>
          <w:sz w:val="24"/>
          <w:szCs w:val="24"/>
        </w:rPr>
        <w:t xml:space="preserve">It is noteworthy that even </w:t>
      </w:r>
      <w:r w:rsidR="0053139E" w:rsidRPr="001625C3">
        <w:rPr>
          <w:sz w:val="24"/>
          <w:szCs w:val="24"/>
        </w:rPr>
        <w:t xml:space="preserve">if some </w:t>
      </w:r>
      <w:r w:rsidR="004F12D1" w:rsidRPr="001625C3">
        <w:rPr>
          <w:sz w:val="24"/>
          <w:szCs w:val="24"/>
        </w:rPr>
        <w:t xml:space="preserve">disease states occur in reality, it is not always useful or </w:t>
      </w:r>
      <w:r w:rsidR="0053139E" w:rsidRPr="001625C3">
        <w:rPr>
          <w:sz w:val="24"/>
          <w:szCs w:val="24"/>
        </w:rPr>
        <w:t xml:space="preserve">necessary </w:t>
      </w:r>
      <w:r w:rsidR="004F12D1" w:rsidRPr="001625C3">
        <w:rPr>
          <w:sz w:val="24"/>
          <w:szCs w:val="24"/>
        </w:rPr>
        <w:t>to represent them in the model</w:t>
      </w:r>
      <w:r w:rsidR="0053139E" w:rsidRPr="001625C3">
        <w:rPr>
          <w:sz w:val="24"/>
          <w:szCs w:val="24"/>
        </w:rPr>
        <w:t xml:space="preserve">; it will </w:t>
      </w:r>
      <w:r w:rsidR="00BC26BC" w:rsidRPr="001625C3">
        <w:rPr>
          <w:sz w:val="24"/>
          <w:szCs w:val="24"/>
        </w:rPr>
        <w:t xml:space="preserve">also </w:t>
      </w:r>
      <w:r w:rsidR="004F12D1" w:rsidRPr="001625C3">
        <w:rPr>
          <w:sz w:val="24"/>
          <w:szCs w:val="24"/>
        </w:rPr>
        <w:t xml:space="preserve">depend on the </w:t>
      </w:r>
      <w:r w:rsidR="0053139E" w:rsidRPr="001625C3">
        <w:rPr>
          <w:sz w:val="24"/>
          <w:szCs w:val="24"/>
        </w:rPr>
        <w:t xml:space="preserve">purpose of the </w:t>
      </w:r>
      <w:r w:rsidR="004F12D1" w:rsidRPr="001625C3">
        <w:rPr>
          <w:sz w:val="24"/>
          <w:szCs w:val="24"/>
        </w:rPr>
        <w:t xml:space="preserve">model. </w:t>
      </w:r>
      <w:r w:rsidR="001305F1" w:rsidRPr="001625C3">
        <w:rPr>
          <w:sz w:val="24"/>
          <w:szCs w:val="24"/>
        </w:rPr>
        <w:t>Other</w:t>
      </w:r>
      <w:r w:rsidR="00A87DEE" w:rsidRPr="001625C3">
        <w:rPr>
          <w:sz w:val="24"/>
          <w:szCs w:val="24"/>
        </w:rPr>
        <w:t xml:space="preserve"> parameters</w:t>
      </w:r>
      <w:r w:rsidR="00463247" w:rsidRPr="001625C3">
        <w:rPr>
          <w:sz w:val="24"/>
          <w:szCs w:val="24"/>
        </w:rPr>
        <w:t xml:space="preserve"> </w:t>
      </w:r>
      <w:r w:rsidR="00463247" w:rsidRPr="001625C3">
        <w:rPr>
          <w:sz w:val="24"/>
          <w:szCs w:val="24"/>
        </w:rPr>
        <w:sym w:font="Symbol" w:char="F02D"/>
      </w:r>
      <w:r w:rsidR="00A87DEE" w:rsidRPr="001625C3">
        <w:rPr>
          <w:sz w:val="24"/>
          <w:szCs w:val="24"/>
        </w:rPr>
        <w:t xml:space="preserve"> such as mortality or </w:t>
      </w:r>
      <w:r w:rsidR="00490AA8" w:rsidRPr="001625C3">
        <w:rPr>
          <w:sz w:val="24"/>
          <w:szCs w:val="24"/>
        </w:rPr>
        <w:t xml:space="preserve">behavior traits </w:t>
      </w:r>
      <w:r w:rsidR="00FD66CA" w:rsidRPr="001625C3">
        <w:rPr>
          <w:sz w:val="24"/>
          <w:szCs w:val="24"/>
        </w:rPr>
        <w:t xml:space="preserve">associated with disease states </w:t>
      </w:r>
      <w:r w:rsidR="00463247" w:rsidRPr="001625C3">
        <w:rPr>
          <w:sz w:val="24"/>
          <w:szCs w:val="24"/>
        </w:rPr>
        <w:sym w:font="Symbol" w:char="F02D"/>
      </w:r>
      <w:r w:rsidR="00463247" w:rsidRPr="001625C3">
        <w:rPr>
          <w:sz w:val="24"/>
          <w:szCs w:val="24"/>
        </w:rPr>
        <w:t xml:space="preserve"> </w:t>
      </w:r>
      <w:r w:rsidR="00490AA8" w:rsidRPr="001625C3">
        <w:rPr>
          <w:sz w:val="24"/>
          <w:szCs w:val="24"/>
        </w:rPr>
        <w:t xml:space="preserve">can be </w:t>
      </w:r>
      <w:r w:rsidR="00463247" w:rsidRPr="001625C3">
        <w:rPr>
          <w:sz w:val="24"/>
          <w:szCs w:val="24"/>
        </w:rPr>
        <w:t xml:space="preserve">made dependent on disease states </w:t>
      </w:r>
      <w:r w:rsidR="00490AA8" w:rsidRPr="001625C3">
        <w:rPr>
          <w:sz w:val="24"/>
          <w:szCs w:val="24"/>
        </w:rPr>
        <w:t xml:space="preserve">for </w:t>
      </w:r>
      <w:r w:rsidR="00FD66CA" w:rsidRPr="001625C3">
        <w:rPr>
          <w:sz w:val="24"/>
          <w:szCs w:val="24"/>
        </w:rPr>
        <w:t>individuals or groups</w:t>
      </w:r>
      <w:r w:rsidR="00490AA8" w:rsidRPr="001625C3">
        <w:rPr>
          <w:sz w:val="24"/>
          <w:szCs w:val="24"/>
        </w:rPr>
        <w:t>. Thus, infected individuals can</w:t>
      </w:r>
      <w:r w:rsidR="00BC26BC" w:rsidRPr="001625C3">
        <w:rPr>
          <w:sz w:val="24"/>
          <w:szCs w:val="24"/>
        </w:rPr>
        <w:t xml:space="preserve"> behave differently</w:t>
      </w:r>
      <w:r w:rsidR="00A360A3" w:rsidRPr="001625C3">
        <w:rPr>
          <w:sz w:val="24"/>
          <w:szCs w:val="24"/>
        </w:rPr>
        <w:t xml:space="preserve"> –</w:t>
      </w:r>
      <w:r w:rsidR="00BC26BC" w:rsidRPr="001625C3">
        <w:rPr>
          <w:sz w:val="24"/>
          <w:szCs w:val="24"/>
        </w:rPr>
        <w:t xml:space="preserve"> </w:t>
      </w:r>
      <w:r w:rsidR="00A360A3" w:rsidRPr="001625C3">
        <w:rPr>
          <w:sz w:val="24"/>
          <w:szCs w:val="24"/>
        </w:rPr>
        <w:t>for example,</w:t>
      </w:r>
      <w:r w:rsidR="00BC26BC" w:rsidRPr="001625C3">
        <w:rPr>
          <w:sz w:val="24"/>
          <w:szCs w:val="24"/>
        </w:rPr>
        <w:t xml:space="preserve"> in terms of contact rates</w:t>
      </w:r>
      <w:r w:rsidR="00A360A3" w:rsidRPr="001625C3">
        <w:rPr>
          <w:sz w:val="24"/>
          <w:szCs w:val="24"/>
        </w:rPr>
        <w:t xml:space="preserve"> –</w:t>
      </w:r>
      <w:r w:rsidR="00BC26BC" w:rsidRPr="001625C3">
        <w:rPr>
          <w:sz w:val="24"/>
          <w:szCs w:val="24"/>
        </w:rPr>
        <w:t xml:space="preserve"> than non-infected individuals</w:t>
      </w:r>
      <w:r w:rsidR="005B5E99" w:rsidRPr="001625C3">
        <w:rPr>
          <w:sz w:val="24"/>
          <w:szCs w:val="24"/>
        </w:rPr>
        <w:t>, as investigate</w:t>
      </w:r>
      <w:r w:rsidR="004B165D" w:rsidRPr="001625C3">
        <w:rPr>
          <w:sz w:val="24"/>
          <w:szCs w:val="24"/>
        </w:rPr>
        <w:t>d</w:t>
      </w:r>
      <w:r w:rsidR="005B5E99" w:rsidRPr="001625C3">
        <w:rPr>
          <w:sz w:val="24"/>
          <w:szCs w:val="24"/>
        </w:rPr>
        <w:t xml:space="preserve"> in Brookes et al. </w:t>
      </w:r>
      <w:r w:rsidR="006904BA" w:rsidRPr="001625C3">
        <w:rPr>
          <w:sz w:val="24"/>
          <w:szCs w:val="24"/>
        </w:rPr>
        <w:t>(</w:t>
      </w:r>
      <w:r w:rsidR="005B5E99" w:rsidRPr="001625C3">
        <w:rPr>
          <w:sz w:val="24"/>
          <w:szCs w:val="24"/>
        </w:rPr>
        <w:t>2019</w:t>
      </w:r>
      <w:r w:rsidR="006904BA" w:rsidRPr="001625C3">
        <w:rPr>
          <w:sz w:val="24"/>
          <w:szCs w:val="24"/>
        </w:rPr>
        <w:t>)</w:t>
      </w:r>
      <w:r w:rsidR="00490AA8" w:rsidRPr="001625C3">
        <w:rPr>
          <w:sz w:val="24"/>
          <w:szCs w:val="24"/>
        </w:rPr>
        <w:t>.</w:t>
      </w:r>
    </w:p>
    <w:p w14:paraId="5960A8C0" w14:textId="03ED62F2" w:rsidR="004A538C" w:rsidRPr="001625C3" w:rsidRDefault="002601C2" w:rsidP="001625C3">
      <w:pPr>
        <w:pStyle w:val="Opstilling-punkttegn"/>
        <w:numPr>
          <w:ilvl w:val="0"/>
          <w:numId w:val="0"/>
        </w:numPr>
        <w:spacing w:line="240" w:lineRule="auto"/>
        <w:rPr>
          <w:sz w:val="24"/>
          <w:szCs w:val="24"/>
        </w:rPr>
      </w:pPr>
      <w:r w:rsidRPr="001625C3">
        <w:rPr>
          <w:sz w:val="24"/>
          <w:szCs w:val="24"/>
        </w:rPr>
        <w:t xml:space="preserve">In </w:t>
      </w:r>
      <w:r w:rsidR="004E5BFF" w:rsidRPr="001625C3">
        <w:rPr>
          <w:sz w:val="24"/>
          <w:szCs w:val="24"/>
        </w:rPr>
        <w:t xml:space="preserve">the </w:t>
      </w:r>
      <w:r w:rsidRPr="001625C3">
        <w:rPr>
          <w:sz w:val="24"/>
          <w:szCs w:val="24"/>
        </w:rPr>
        <w:t xml:space="preserve">case of modeling endemic diseases, once </w:t>
      </w:r>
      <w:r w:rsidR="004D6EE7" w:rsidRPr="001625C3">
        <w:rPr>
          <w:sz w:val="24"/>
          <w:szCs w:val="24"/>
        </w:rPr>
        <w:t>the population</w:t>
      </w:r>
      <w:r w:rsidRPr="001625C3">
        <w:rPr>
          <w:sz w:val="24"/>
          <w:szCs w:val="24"/>
        </w:rPr>
        <w:t xml:space="preserve"> structure</w:t>
      </w:r>
      <w:r w:rsidR="004D6EE7" w:rsidRPr="001625C3">
        <w:rPr>
          <w:sz w:val="24"/>
          <w:szCs w:val="24"/>
        </w:rPr>
        <w:t xml:space="preserve"> and disease </w:t>
      </w:r>
      <w:r w:rsidRPr="001625C3">
        <w:rPr>
          <w:sz w:val="24"/>
          <w:szCs w:val="24"/>
        </w:rPr>
        <w:t xml:space="preserve">propagation </w:t>
      </w:r>
      <w:r w:rsidR="004D6EE7" w:rsidRPr="001625C3">
        <w:rPr>
          <w:sz w:val="24"/>
          <w:szCs w:val="24"/>
        </w:rPr>
        <w:t xml:space="preserve">framework is </w:t>
      </w:r>
      <w:r w:rsidR="00031F7C" w:rsidRPr="001625C3">
        <w:rPr>
          <w:sz w:val="24"/>
          <w:szCs w:val="24"/>
        </w:rPr>
        <w:t>modeled</w:t>
      </w:r>
      <w:r w:rsidR="004D6EE7" w:rsidRPr="001625C3">
        <w:rPr>
          <w:sz w:val="24"/>
          <w:szCs w:val="24"/>
        </w:rPr>
        <w:t xml:space="preserve">, </w:t>
      </w:r>
      <w:r w:rsidR="00C96088" w:rsidRPr="001625C3">
        <w:rPr>
          <w:sz w:val="24"/>
          <w:szCs w:val="24"/>
        </w:rPr>
        <w:t xml:space="preserve">the model </w:t>
      </w:r>
      <w:r w:rsidR="004E5BFF" w:rsidRPr="001625C3">
        <w:rPr>
          <w:sz w:val="24"/>
          <w:szCs w:val="24"/>
        </w:rPr>
        <w:t>might need to be</w:t>
      </w:r>
      <w:r w:rsidR="00C96088" w:rsidRPr="001625C3">
        <w:rPr>
          <w:sz w:val="24"/>
          <w:szCs w:val="24"/>
        </w:rPr>
        <w:t xml:space="preserve"> </w:t>
      </w:r>
      <w:r w:rsidR="004B165D" w:rsidRPr="001625C3">
        <w:rPr>
          <w:sz w:val="24"/>
          <w:szCs w:val="24"/>
        </w:rPr>
        <w:t>simulated</w:t>
      </w:r>
      <w:r w:rsidR="005B5E99" w:rsidRPr="001625C3">
        <w:rPr>
          <w:sz w:val="24"/>
          <w:szCs w:val="24"/>
        </w:rPr>
        <w:t xml:space="preserve"> </w:t>
      </w:r>
      <w:r w:rsidR="004E5BFF" w:rsidRPr="001625C3">
        <w:rPr>
          <w:sz w:val="24"/>
          <w:szCs w:val="24"/>
        </w:rPr>
        <w:t xml:space="preserve">to reach </w:t>
      </w:r>
      <w:r w:rsidR="00C96088" w:rsidRPr="001625C3">
        <w:rPr>
          <w:sz w:val="24"/>
          <w:szCs w:val="24"/>
        </w:rPr>
        <w:t>a stable prevalence</w:t>
      </w:r>
      <w:r w:rsidR="004E5BFF" w:rsidRPr="001625C3">
        <w:rPr>
          <w:sz w:val="24"/>
          <w:szCs w:val="24"/>
        </w:rPr>
        <w:t xml:space="preserve"> (</w:t>
      </w:r>
      <w:r w:rsidR="00B034AE" w:rsidRPr="001625C3">
        <w:rPr>
          <w:sz w:val="24"/>
          <w:szCs w:val="24"/>
        </w:rPr>
        <w:t>‘</w:t>
      </w:r>
      <w:r w:rsidR="00AF7611" w:rsidRPr="001625C3">
        <w:rPr>
          <w:sz w:val="24"/>
          <w:szCs w:val="24"/>
        </w:rPr>
        <w:t>burn-in</w:t>
      </w:r>
      <w:r w:rsidR="00B034AE" w:rsidRPr="001625C3">
        <w:rPr>
          <w:sz w:val="24"/>
          <w:szCs w:val="24"/>
        </w:rPr>
        <w:t>’</w:t>
      </w:r>
      <w:r w:rsidR="00AF7611" w:rsidRPr="001625C3">
        <w:rPr>
          <w:sz w:val="24"/>
          <w:szCs w:val="24"/>
        </w:rPr>
        <w:t xml:space="preserve"> period</w:t>
      </w:r>
      <w:r w:rsidR="00BF17A9" w:rsidRPr="001625C3">
        <w:rPr>
          <w:sz w:val="24"/>
          <w:szCs w:val="24"/>
        </w:rPr>
        <w:t>;</w:t>
      </w:r>
      <w:r w:rsidR="004E5BFF" w:rsidRPr="001625C3">
        <w:rPr>
          <w:sz w:val="24"/>
          <w:szCs w:val="24"/>
        </w:rPr>
        <w:t xml:space="preserve"> the number of </w:t>
      </w:r>
      <w:r w:rsidR="00AF7611" w:rsidRPr="001625C3">
        <w:rPr>
          <w:sz w:val="24"/>
          <w:szCs w:val="24"/>
        </w:rPr>
        <w:t>time steps</w:t>
      </w:r>
      <w:r w:rsidR="004E5BFF" w:rsidRPr="001625C3">
        <w:rPr>
          <w:sz w:val="24"/>
          <w:szCs w:val="24"/>
        </w:rPr>
        <w:t xml:space="preserve"> for </w:t>
      </w:r>
      <w:r w:rsidR="00C96088" w:rsidRPr="001625C3">
        <w:rPr>
          <w:sz w:val="24"/>
          <w:szCs w:val="24"/>
        </w:rPr>
        <w:t>the population</w:t>
      </w:r>
      <w:r w:rsidR="00AD2547" w:rsidRPr="001625C3">
        <w:rPr>
          <w:sz w:val="24"/>
          <w:szCs w:val="24"/>
        </w:rPr>
        <w:t xml:space="preserve"> characteristics</w:t>
      </w:r>
      <w:r w:rsidR="00C96088" w:rsidRPr="001625C3">
        <w:rPr>
          <w:sz w:val="24"/>
          <w:szCs w:val="24"/>
        </w:rPr>
        <w:t xml:space="preserve"> </w:t>
      </w:r>
      <w:r w:rsidRPr="001625C3">
        <w:rPr>
          <w:sz w:val="24"/>
          <w:szCs w:val="24"/>
        </w:rPr>
        <w:t xml:space="preserve">and the disease prevalence </w:t>
      </w:r>
      <w:r w:rsidR="004E5BFF" w:rsidRPr="001625C3">
        <w:rPr>
          <w:sz w:val="24"/>
          <w:szCs w:val="24"/>
        </w:rPr>
        <w:t xml:space="preserve">to </w:t>
      </w:r>
      <w:proofErr w:type="spellStart"/>
      <w:r w:rsidR="00C96088" w:rsidRPr="001625C3">
        <w:rPr>
          <w:sz w:val="24"/>
          <w:szCs w:val="24"/>
        </w:rPr>
        <w:t>stab</w:t>
      </w:r>
      <w:r w:rsidR="004E5BFF" w:rsidRPr="001625C3">
        <w:rPr>
          <w:sz w:val="24"/>
          <w:szCs w:val="24"/>
        </w:rPr>
        <w:t>ilise</w:t>
      </w:r>
      <w:proofErr w:type="spellEnd"/>
      <w:r w:rsidR="004E5BFF" w:rsidRPr="001625C3">
        <w:rPr>
          <w:sz w:val="24"/>
          <w:szCs w:val="24"/>
        </w:rPr>
        <w:t>)</w:t>
      </w:r>
      <w:r w:rsidR="00C96088" w:rsidRPr="001625C3">
        <w:rPr>
          <w:sz w:val="24"/>
          <w:szCs w:val="24"/>
        </w:rPr>
        <w:t>.</w:t>
      </w:r>
      <w:r w:rsidR="00F70CB8" w:rsidRPr="001625C3">
        <w:rPr>
          <w:sz w:val="24"/>
          <w:szCs w:val="24"/>
        </w:rPr>
        <w:t xml:space="preserve"> When </w:t>
      </w:r>
      <w:r w:rsidR="00B034AE" w:rsidRPr="001625C3">
        <w:rPr>
          <w:sz w:val="24"/>
          <w:szCs w:val="24"/>
        </w:rPr>
        <w:t>such a</w:t>
      </w:r>
      <w:r w:rsidR="00F70CB8" w:rsidRPr="001625C3">
        <w:rPr>
          <w:sz w:val="24"/>
          <w:szCs w:val="24"/>
        </w:rPr>
        <w:t xml:space="preserve"> model is used to assess control strategies, </w:t>
      </w:r>
      <w:r w:rsidR="00B034AE" w:rsidRPr="001625C3">
        <w:rPr>
          <w:sz w:val="24"/>
          <w:szCs w:val="24"/>
        </w:rPr>
        <w:t>these</w:t>
      </w:r>
      <w:r w:rsidRPr="001625C3">
        <w:rPr>
          <w:sz w:val="24"/>
          <w:szCs w:val="24"/>
        </w:rPr>
        <w:t xml:space="preserve"> strategies</w:t>
      </w:r>
      <w:r w:rsidR="00B034AE" w:rsidRPr="001625C3">
        <w:rPr>
          <w:sz w:val="24"/>
          <w:szCs w:val="24"/>
        </w:rPr>
        <w:t xml:space="preserve"> are</w:t>
      </w:r>
      <w:r w:rsidR="00F70CB8" w:rsidRPr="001625C3">
        <w:rPr>
          <w:sz w:val="24"/>
          <w:szCs w:val="24"/>
        </w:rPr>
        <w:t xml:space="preserve"> usually implemented after the burn-in period, when a stable situation </w:t>
      </w:r>
      <w:r w:rsidR="00AD2547" w:rsidRPr="001625C3">
        <w:rPr>
          <w:sz w:val="24"/>
          <w:szCs w:val="24"/>
        </w:rPr>
        <w:t>has been</w:t>
      </w:r>
      <w:r w:rsidR="00F70CB8" w:rsidRPr="001625C3">
        <w:rPr>
          <w:sz w:val="24"/>
          <w:szCs w:val="24"/>
        </w:rPr>
        <w:t xml:space="preserve"> reached.</w:t>
      </w:r>
    </w:p>
    <w:p w14:paraId="266F2E50" w14:textId="4BFECE5A" w:rsidR="004A538C" w:rsidRPr="001625C3" w:rsidRDefault="005B3582" w:rsidP="001625C3">
      <w:pPr>
        <w:pStyle w:val="Overskrift4"/>
        <w:spacing w:line="240" w:lineRule="auto"/>
      </w:pPr>
      <w:r w:rsidRPr="001625C3">
        <w:t>Modeling d</w:t>
      </w:r>
      <w:r w:rsidR="00B236CE" w:rsidRPr="001625C3">
        <w:t xml:space="preserve">isease </w:t>
      </w:r>
      <w:r w:rsidR="00E11B69" w:rsidRPr="001625C3">
        <w:t>transmission</w:t>
      </w:r>
    </w:p>
    <w:p w14:paraId="43425A37" w14:textId="712AD860" w:rsidR="00B976F8" w:rsidRPr="001625C3" w:rsidRDefault="00490AA8" w:rsidP="001625C3">
      <w:pPr>
        <w:pStyle w:val="Opstilling-punkttegn"/>
        <w:numPr>
          <w:ilvl w:val="0"/>
          <w:numId w:val="0"/>
        </w:numPr>
        <w:spacing w:line="240" w:lineRule="auto"/>
        <w:rPr>
          <w:sz w:val="24"/>
          <w:szCs w:val="24"/>
        </w:rPr>
      </w:pPr>
      <w:r w:rsidRPr="001625C3">
        <w:rPr>
          <w:sz w:val="24"/>
          <w:szCs w:val="24"/>
        </w:rPr>
        <w:t xml:space="preserve">Disease transmission can be </w:t>
      </w:r>
      <w:r w:rsidR="00077682" w:rsidRPr="001625C3">
        <w:rPr>
          <w:sz w:val="24"/>
          <w:szCs w:val="24"/>
        </w:rPr>
        <w:t>model</w:t>
      </w:r>
      <w:r w:rsidRPr="001625C3">
        <w:rPr>
          <w:sz w:val="24"/>
          <w:szCs w:val="24"/>
        </w:rPr>
        <w:t xml:space="preserve">ed in a large number of ways, </w:t>
      </w:r>
      <w:r w:rsidR="00B034AE" w:rsidRPr="001625C3">
        <w:rPr>
          <w:sz w:val="24"/>
          <w:szCs w:val="24"/>
        </w:rPr>
        <w:t>and</w:t>
      </w:r>
      <w:r w:rsidRPr="001625C3">
        <w:rPr>
          <w:sz w:val="24"/>
          <w:szCs w:val="24"/>
        </w:rPr>
        <w:t xml:space="preserve"> here</w:t>
      </w:r>
      <w:r w:rsidR="00B034AE" w:rsidRPr="001625C3">
        <w:rPr>
          <w:sz w:val="24"/>
          <w:szCs w:val="24"/>
        </w:rPr>
        <w:t>, we</w:t>
      </w:r>
      <w:r w:rsidRPr="001625C3">
        <w:rPr>
          <w:sz w:val="24"/>
          <w:szCs w:val="24"/>
        </w:rPr>
        <w:t xml:space="preserve"> describe some commonly used methods. Generally, </w:t>
      </w:r>
      <w:r w:rsidR="00567624" w:rsidRPr="001625C3">
        <w:rPr>
          <w:sz w:val="24"/>
          <w:szCs w:val="24"/>
        </w:rPr>
        <w:t xml:space="preserve">transmission can be either direct or indirect (Anderson and May, 1991). In </w:t>
      </w:r>
      <w:r w:rsidR="00962253" w:rsidRPr="001625C3">
        <w:rPr>
          <w:sz w:val="24"/>
          <w:szCs w:val="24"/>
        </w:rPr>
        <w:t xml:space="preserve">the </w:t>
      </w:r>
      <w:r w:rsidR="00567624" w:rsidRPr="001625C3">
        <w:rPr>
          <w:sz w:val="24"/>
          <w:szCs w:val="24"/>
        </w:rPr>
        <w:t>case of direct transmission</w:t>
      </w:r>
      <w:r w:rsidR="006D3414" w:rsidRPr="001625C3">
        <w:rPr>
          <w:sz w:val="24"/>
          <w:szCs w:val="24"/>
        </w:rPr>
        <w:t xml:space="preserve"> (used to model contagious transmission)</w:t>
      </w:r>
      <w:r w:rsidR="00567624" w:rsidRPr="001625C3">
        <w:rPr>
          <w:sz w:val="24"/>
          <w:szCs w:val="24"/>
        </w:rPr>
        <w:t>, a contact rate</w:t>
      </w:r>
      <w:r w:rsidR="001D2519" w:rsidRPr="001625C3">
        <w:rPr>
          <w:sz w:val="24"/>
          <w:szCs w:val="24"/>
        </w:rPr>
        <w:t xml:space="preserve"> (</w:t>
      </w:r>
      <w:r w:rsidR="00AB67AF" w:rsidRPr="001625C3">
        <w:rPr>
          <w:sz w:val="24"/>
          <w:szCs w:val="24"/>
        </w:rPr>
        <w:t xml:space="preserve">usually represented </w:t>
      </w:r>
      <w:r w:rsidR="005420FD" w:rsidRPr="001625C3">
        <w:rPr>
          <w:sz w:val="24"/>
          <w:szCs w:val="24"/>
        </w:rPr>
        <w:t>by</w:t>
      </w:r>
      <w:r w:rsidR="00AB67AF" w:rsidRPr="001625C3">
        <w:rPr>
          <w:sz w:val="24"/>
          <w:szCs w:val="24"/>
        </w:rPr>
        <w:t xml:space="preserve"> β and </w:t>
      </w:r>
      <w:r w:rsidR="001D2519" w:rsidRPr="001625C3">
        <w:rPr>
          <w:sz w:val="24"/>
          <w:szCs w:val="24"/>
        </w:rPr>
        <w:t>also called the effective contact rate)</w:t>
      </w:r>
      <w:r w:rsidR="004445B2" w:rsidRPr="001625C3">
        <w:rPr>
          <w:sz w:val="24"/>
          <w:szCs w:val="24"/>
        </w:rPr>
        <w:t xml:space="preserve"> </w:t>
      </w:r>
      <w:r w:rsidR="00B12311" w:rsidRPr="001625C3">
        <w:rPr>
          <w:sz w:val="24"/>
          <w:szCs w:val="24"/>
        </w:rPr>
        <w:t xml:space="preserve">can be used to represent </w:t>
      </w:r>
      <w:r w:rsidR="00B034AE" w:rsidRPr="001625C3">
        <w:rPr>
          <w:sz w:val="24"/>
          <w:szCs w:val="24"/>
        </w:rPr>
        <w:t xml:space="preserve">disease transmission </w:t>
      </w:r>
      <w:r w:rsidR="00B12311" w:rsidRPr="001625C3">
        <w:rPr>
          <w:sz w:val="24"/>
          <w:szCs w:val="24"/>
        </w:rPr>
        <w:t xml:space="preserve">(Kean </w:t>
      </w:r>
      <w:r w:rsidR="002B00B4" w:rsidRPr="001625C3">
        <w:rPr>
          <w:sz w:val="24"/>
          <w:szCs w:val="24"/>
        </w:rPr>
        <w:t>et al.,</w:t>
      </w:r>
      <w:r w:rsidR="00BB22DC" w:rsidRPr="001625C3">
        <w:rPr>
          <w:sz w:val="24"/>
          <w:szCs w:val="24"/>
        </w:rPr>
        <w:t xml:space="preserve"> </w:t>
      </w:r>
      <w:r w:rsidR="00B12311" w:rsidRPr="001625C3">
        <w:rPr>
          <w:sz w:val="24"/>
          <w:szCs w:val="24"/>
        </w:rPr>
        <w:t>1999)</w:t>
      </w:r>
      <w:r w:rsidR="00AD2547" w:rsidRPr="001625C3">
        <w:rPr>
          <w:sz w:val="24"/>
          <w:szCs w:val="24"/>
        </w:rPr>
        <w:t xml:space="preserve"> as</w:t>
      </w:r>
      <w:r w:rsidR="0082568C" w:rsidRPr="001625C3">
        <w:rPr>
          <w:sz w:val="24"/>
          <w:szCs w:val="24"/>
        </w:rPr>
        <w:t xml:space="preserve"> the rate at which two individuals come into effective contact (sufficient </w:t>
      </w:r>
      <w:r w:rsidR="006D3414" w:rsidRPr="001625C3">
        <w:rPr>
          <w:sz w:val="24"/>
          <w:szCs w:val="24"/>
        </w:rPr>
        <w:t>enough for</w:t>
      </w:r>
      <w:r w:rsidR="00BD0C50" w:rsidRPr="001625C3">
        <w:rPr>
          <w:sz w:val="24"/>
          <w:szCs w:val="24"/>
        </w:rPr>
        <w:t xml:space="preserve"> disease transmission </w:t>
      </w:r>
      <w:r w:rsidR="006D3414" w:rsidRPr="001625C3">
        <w:rPr>
          <w:sz w:val="24"/>
          <w:szCs w:val="24"/>
        </w:rPr>
        <w:t xml:space="preserve">to </w:t>
      </w:r>
      <w:r w:rsidR="00BD0C50" w:rsidRPr="001625C3">
        <w:rPr>
          <w:sz w:val="24"/>
          <w:szCs w:val="24"/>
        </w:rPr>
        <w:t>occur</w:t>
      </w:r>
      <w:r w:rsidR="0082568C" w:rsidRPr="001625C3">
        <w:rPr>
          <w:sz w:val="24"/>
          <w:szCs w:val="24"/>
        </w:rPr>
        <w:t>) per unit time</w:t>
      </w:r>
      <w:r w:rsidR="00B12311" w:rsidRPr="001625C3">
        <w:rPr>
          <w:sz w:val="24"/>
          <w:szCs w:val="24"/>
        </w:rPr>
        <w:t>.</w:t>
      </w:r>
      <w:r w:rsidR="00A25A21" w:rsidRPr="001625C3">
        <w:rPr>
          <w:sz w:val="24"/>
          <w:szCs w:val="24"/>
        </w:rPr>
        <w:t xml:space="preserve"> </w:t>
      </w:r>
      <w:r w:rsidR="003352B9" w:rsidRPr="001625C3">
        <w:rPr>
          <w:sz w:val="24"/>
          <w:szCs w:val="24"/>
        </w:rPr>
        <w:t>This</w:t>
      </w:r>
      <w:r w:rsidR="006A4E54" w:rsidRPr="001625C3">
        <w:rPr>
          <w:sz w:val="24"/>
          <w:szCs w:val="24"/>
        </w:rPr>
        <w:t xml:space="preserve"> effective</w:t>
      </w:r>
      <w:r w:rsidR="003352B9" w:rsidRPr="001625C3">
        <w:rPr>
          <w:sz w:val="24"/>
          <w:szCs w:val="24"/>
        </w:rPr>
        <w:t xml:space="preserve"> contact rate </w:t>
      </w:r>
      <w:r w:rsidR="0081076C" w:rsidRPr="001625C3">
        <w:rPr>
          <w:sz w:val="24"/>
          <w:szCs w:val="24"/>
        </w:rPr>
        <w:t>consists of</w:t>
      </w:r>
      <w:r w:rsidR="00AD7156" w:rsidRPr="001625C3">
        <w:rPr>
          <w:sz w:val="24"/>
          <w:szCs w:val="24"/>
        </w:rPr>
        <w:t xml:space="preserve"> two parts; a physical contact rate between indiv</w:t>
      </w:r>
      <w:r w:rsidR="008057F3" w:rsidRPr="001625C3">
        <w:rPr>
          <w:sz w:val="24"/>
          <w:szCs w:val="24"/>
        </w:rPr>
        <w:t>id</w:t>
      </w:r>
      <w:r w:rsidR="00FA7FC1" w:rsidRPr="001625C3">
        <w:rPr>
          <w:sz w:val="24"/>
          <w:szCs w:val="24"/>
        </w:rPr>
        <w:t>uals</w:t>
      </w:r>
      <w:r w:rsidR="00B976F8" w:rsidRPr="001625C3">
        <w:rPr>
          <w:sz w:val="24"/>
          <w:szCs w:val="24"/>
        </w:rPr>
        <w:t xml:space="preserve"> (</w:t>
      </w:r>
      <w:r w:rsidR="00B976F8" w:rsidRPr="001625C3">
        <w:rPr>
          <w:i/>
          <w:sz w:val="24"/>
          <w:szCs w:val="24"/>
        </w:rPr>
        <w:t>C</w:t>
      </w:r>
      <w:r w:rsidR="00B976F8" w:rsidRPr="001625C3">
        <w:rPr>
          <w:sz w:val="24"/>
          <w:szCs w:val="24"/>
        </w:rPr>
        <w:t>)</w:t>
      </w:r>
      <w:r w:rsidR="00FA7FC1" w:rsidRPr="001625C3">
        <w:rPr>
          <w:sz w:val="24"/>
          <w:szCs w:val="24"/>
        </w:rPr>
        <w:t xml:space="preserve">, </w:t>
      </w:r>
      <w:r w:rsidR="00B976F8" w:rsidRPr="001625C3">
        <w:rPr>
          <w:sz w:val="24"/>
          <w:szCs w:val="24"/>
        </w:rPr>
        <w:t xml:space="preserve">and </w:t>
      </w:r>
      <w:r w:rsidR="00FA7FC1" w:rsidRPr="001625C3">
        <w:rPr>
          <w:sz w:val="24"/>
          <w:szCs w:val="24"/>
        </w:rPr>
        <w:t>the probability of transmission per contact</w:t>
      </w:r>
      <w:r w:rsidR="00B976F8" w:rsidRPr="001625C3">
        <w:rPr>
          <w:sz w:val="24"/>
          <w:szCs w:val="24"/>
        </w:rPr>
        <w:t xml:space="preserve"> </w:t>
      </w:r>
      <w:r w:rsidR="00A360A3" w:rsidRPr="001625C3">
        <w:rPr>
          <w:sz w:val="24"/>
          <w:szCs w:val="24"/>
        </w:rPr>
        <w:t xml:space="preserve">per time-step </w:t>
      </w:r>
      <w:r w:rsidR="00B976F8" w:rsidRPr="001625C3">
        <w:rPr>
          <w:sz w:val="24"/>
          <w:szCs w:val="24"/>
        </w:rPr>
        <w:t>(</w:t>
      </w:r>
      <w:r w:rsidR="00B976F8" w:rsidRPr="001625C3">
        <w:rPr>
          <w:i/>
          <w:sz w:val="24"/>
          <w:szCs w:val="24"/>
        </w:rPr>
        <w:t>PT</w:t>
      </w:r>
      <w:r w:rsidR="00B976F8" w:rsidRPr="001625C3">
        <w:rPr>
          <w:sz w:val="24"/>
          <w:szCs w:val="24"/>
        </w:rPr>
        <w:t>):</w:t>
      </w:r>
    </w:p>
    <w:p w14:paraId="547B7F12" w14:textId="77777777" w:rsidR="009A1369" w:rsidRPr="001625C3" w:rsidRDefault="009A1369" w:rsidP="001625C3">
      <w:pPr>
        <w:pStyle w:val="Opstilling-punkttegn"/>
        <w:numPr>
          <w:ilvl w:val="0"/>
          <w:numId w:val="0"/>
        </w:numPr>
        <w:spacing w:line="240" w:lineRule="auto"/>
        <w:rPr>
          <w:sz w:val="24"/>
          <w:szCs w:val="24"/>
        </w:rPr>
      </w:pPr>
    </w:p>
    <w:tbl>
      <w:tblPr>
        <w:tblStyle w:val="Tabel-Gitter"/>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55"/>
        <w:gridCol w:w="987"/>
      </w:tblGrid>
      <w:tr w:rsidR="001625C3" w:rsidRPr="001625C3" w14:paraId="44A4CE37" w14:textId="77777777" w:rsidTr="00993244">
        <w:tc>
          <w:tcPr>
            <w:tcW w:w="7655" w:type="dxa"/>
          </w:tcPr>
          <w:p w14:paraId="40725091" w14:textId="62E66509" w:rsidR="00B976F8" w:rsidRPr="001625C3" w:rsidRDefault="00B976F8" w:rsidP="001625C3">
            <w:pPr>
              <w:pStyle w:val="Opstilling-punkttegn"/>
              <w:numPr>
                <w:ilvl w:val="0"/>
                <w:numId w:val="0"/>
              </w:numPr>
              <w:spacing w:line="240" w:lineRule="auto"/>
              <w:rPr>
                <w:sz w:val="24"/>
                <w:szCs w:val="24"/>
              </w:rPr>
            </w:pPr>
            <m:oMathPara>
              <m:oMath>
                <m:r>
                  <w:rPr>
                    <w:rFonts w:ascii="Cambria Math" w:hAnsi="Cambria Math"/>
                    <w:sz w:val="24"/>
                    <w:szCs w:val="24"/>
                  </w:rPr>
                  <m:t>β=C·PT</m:t>
                </m:r>
              </m:oMath>
            </m:oMathPara>
          </w:p>
        </w:tc>
        <w:tc>
          <w:tcPr>
            <w:tcW w:w="987" w:type="dxa"/>
          </w:tcPr>
          <w:p w14:paraId="7C8991A1" w14:textId="77777777" w:rsidR="00B976F8" w:rsidRPr="001625C3" w:rsidRDefault="00B976F8" w:rsidP="001625C3">
            <w:pPr>
              <w:pStyle w:val="Opstilling-punkttegn"/>
              <w:numPr>
                <w:ilvl w:val="0"/>
                <w:numId w:val="0"/>
              </w:numPr>
              <w:spacing w:line="240" w:lineRule="auto"/>
              <w:ind w:left="2374" w:hanging="2374"/>
              <w:rPr>
                <w:sz w:val="24"/>
                <w:szCs w:val="24"/>
              </w:rPr>
            </w:pPr>
            <w:r w:rsidRPr="001625C3">
              <w:rPr>
                <w:sz w:val="24"/>
                <w:szCs w:val="24"/>
              </w:rPr>
              <w:t>eq. 1</w:t>
            </w:r>
          </w:p>
        </w:tc>
      </w:tr>
    </w:tbl>
    <w:p w14:paraId="4B424ED8" w14:textId="77777777" w:rsidR="009A1369" w:rsidRPr="001625C3" w:rsidRDefault="009A1369" w:rsidP="001625C3">
      <w:pPr>
        <w:pStyle w:val="Opstilling-punkttegn"/>
        <w:numPr>
          <w:ilvl w:val="0"/>
          <w:numId w:val="0"/>
        </w:numPr>
        <w:spacing w:line="240" w:lineRule="auto"/>
        <w:rPr>
          <w:sz w:val="24"/>
          <w:szCs w:val="24"/>
        </w:rPr>
      </w:pPr>
    </w:p>
    <w:p w14:paraId="0EFBBD9C" w14:textId="3E09BC05" w:rsidR="00CE5914" w:rsidRPr="001625C3" w:rsidDel="000932C7" w:rsidRDefault="00CE5914" w:rsidP="001625C3">
      <w:pPr>
        <w:pStyle w:val="Opstilling-punkttegn"/>
        <w:numPr>
          <w:ilvl w:val="0"/>
          <w:numId w:val="0"/>
        </w:numPr>
        <w:spacing w:line="240" w:lineRule="auto"/>
        <w:rPr>
          <w:sz w:val="24"/>
          <w:szCs w:val="24"/>
        </w:rPr>
      </w:pPr>
      <w:r w:rsidRPr="001625C3">
        <w:rPr>
          <w:sz w:val="24"/>
          <w:szCs w:val="24"/>
        </w:rPr>
        <w:t xml:space="preserve">Also it is necessary to differentiate between density-dependent </w:t>
      </w:r>
      <w:r w:rsidR="006014C8" w:rsidRPr="001625C3">
        <w:rPr>
          <w:sz w:val="24"/>
          <w:szCs w:val="24"/>
        </w:rPr>
        <w:t xml:space="preserve">or frequency-dependent </w:t>
      </w:r>
      <w:r w:rsidRPr="001625C3">
        <w:rPr>
          <w:sz w:val="24"/>
          <w:szCs w:val="24"/>
        </w:rPr>
        <w:t>transmitted diseases (</w:t>
      </w:r>
      <w:proofErr w:type="spellStart"/>
      <w:r w:rsidR="00AD2547" w:rsidRPr="001625C3">
        <w:rPr>
          <w:sz w:val="24"/>
          <w:szCs w:val="24"/>
        </w:rPr>
        <w:t>Bego</w:t>
      </w:r>
      <w:r w:rsidR="005B5D5E" w:rsidRPr="001625C3">
        <w:rPr>
          <w:sz w:val="24"/>
          <w:szCs w:val="24"/>
        </w:rPr>
        <w:t>n</w:t>
      </w:r>
      <w:proofErr w:type="spellEnd"/>
      <w:r w:rsidR="005B5D5E" w:rsidRPr="001625C3">
        <w:rPr>
          <w:sz w:val="24"/>
          <w:szCs w:val="24"/>
        </w:rPr>
        <w:t xml:space="preserve"> et al., 2002</w:t>
      </w:r>
      <w:r w:rsidR="008F1ECB" w:rsidRPr="001625C3">
        <w:rPr>
          <w:sz w:val="24"/>
          <w:szCs w:val="24"/>
        </w:rPr>
        <w:t>;</w:t>
      </w:r>
      <w:r w:rsidR="005B5D5E" w:rsidRPr="001625C3">
        <w:rPr>
          <w:sz w:val="24"/>
          <w:szCs w:val="24"/>
        </w:rPr>
        <w:t xml:space="preserve"> </w:t>
      </w:r>
      <w:r w:rsidRPr="001625C3">
        <w:rPr>
          <w:sz w:val="24"/>
          <w:szCs w:val="24"/>
        </w:rPr>
        <w:t xml:space="preserve">Ryder </w:t>
      </w:r>
      <w:r w:rsidR="002B00B4" w:rsidRPr="001625C3">
        <w:rPr>
          <w:sz w:val="24"/>
          <w:szCs w:val="24"/>
        </w:rPr>
        <w:t>et al.,</w:t>
      </w:r>
      <w:r w:rsidR="008F1ECB" w:rsidRPr="001625C3">
        <w:rPr>
          <w:sz w:val="24"/>
          <w:szCs w:val="24"/>
        </w:rPr>
        <w:t xml:space="preserve"> </w:t>
      </w:r>
      <w:r w:rsidRPr="001625C3">
        <w:rPr>
          <w:sz w:val="24"/>
          <w:szCs w:val="24"/>
        </w:rPr>
        <w:t xml:space="preserve">2007). </w:t>
      </w:r>
      <w:r w:rsidRPr="001625C3" w:rsidDel="000932C7">
        <w:rPr>
          <w:sz w:val="24"/>
          <w:szCs w:val="24"/>
        </w:rPr>
        <w:t xml:space="preserve">Density-dependent transmission assumes that the more individuals there are, the greater </w:t>
      </w:r>
      <w:r w:rsidR="0073709E" w:rsidRPr="001625C3">
        <w:rPr>
          <w:sz w:val="24"/>
          <w:szCs w:val="24"/>
        </w:rPr>
        <w:t xml:space="preserve">the </w:t>
      </w:r>
      <w:r w:rsidRPr="001625C3" w:rsidDel="000932C7">
        <w:rPr>
          <w:sz w:val="24"/>
          <w:szCs w:val="24"/>
        </w:rPr>
        <w:t xml:space="preserve">probability of </w:t>
      </w:r>
      <w:r w:rsidR="0073709E" w:rsidRPr="001625C3">
        <w:rPr>
          <w:sz w:val="24"/>
          <w:szCs w:val="24"/>
        </w:rPr>
        <w:t xml:space="preserve">infection, for a fixed </w:t>
      </w:r>
      <w:r w:rsidRPr="001625C3" w:rsidDel="000932C7">
        <w:rPr>
          <w:sz w:val="24"/>
          <w:szCs w:val="24"/>
        </w:rPr>
        <w:t xml:space="preserve"> </w:t>
      </w:r>
      <w:r w:rsidR="0073709E" w:rsidRPr="001625C3">
        <w:rPr>
          <w:sz w:val="24"/>
          <w:szCs w:val="24"/>
        </w:rPr>
        <w:t xml:space="preserve">effective contact rate </w:t>
      </w:r>
      <w:r w:rsidRPr="001625C3" w:rsidDel="000932C7">
        <w:rPr>
          <w:sz w:val="24"/>
          <w:szCs w:val="24"/>
        </w:rPr>
        <w:t xml:space="preserve">(McCallum </w:t>
      </w:r>
      <w:r w:rsidR="002B00B4" w:rsidRPr="001625C3">
        <w:rPr>
          <w:sz w:val="24"/>
          <w:szCs w:val="24"/>
        </w:rPr>
        <w:t>et al.,</w:t>
      </w:r>
      <w:r w:rsidR="008F1ECB" w:rsidRPr="001625C3">
        <w:rPr>
          <w:sz w:val="24"/>
          <w:szCs w:val="24"/>
        </w:rPr>
        <w:t xml:space="preserve"> </w:t>
      </w:r>
      <w:r w:rsidRPr="001625C3" w:rsidDel="000932C7">
        <w:rPr>
          <w:sz w:val="24"/>
          <w:szCs w:val="24"/>
        </w:rPr>
        <w:t>2001):</w:t>
      </w:r>
    </w:p>
    <w:tbl>
      <w:tblPr>
        <w:tblStyle w:val="Tabel-Gitter"/>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55"/>
        <w:gridCol w:w="987"/>
      </w:tblGrid>
      <w:tr w:rsidR="001625C3" w:rsidRPr="001625C3" w14:paraId="1059008D" w14:textId="77777777" w:rsidTr="004A7767">
        <w:tc>
          <w:tcPr>
            <w:tcW w:w="7655" w:type="dxa"/>
          </w:tcPr>
          <w:p w14:paraId="6AA5D280" w14:textId="77777777" w:rsidR="00CE5914" w:rsidRPr="001625C3" w:rsidRDefault="00CE5914" w:rsidP="001625C3">
            <w:pPr>
              <w:pStyle w:val="Opstilling-punkttegn"/>
              <w:numPr>
                <w:ilvl w:val="0"/>
                <w:numId w:val="0"/>
              </w:numPr>
              <w:spacing w:line="240" w:lineRule="auto"/>
              <w:rPr>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=β·S·I</m:t>
                </m:r>
              </m:oMath>
            </m:oMathPara>
          </w:p>
        </w:tc>
        <w:tc>
          <w:tcPr>
            <w:tcW w:w="987" w:type="dxa"/>
          </w:tcPr>
          <w:p w14:paraId="7689679E" w14:textId="6F838A7B" w:rsidR="00CE5914" w:rsidRPr="001625C3" w:rsidRDefault="00CE5914" w:rsidP="001625C3">
            <w:pPr>
              <w:pStyle w:val="Opstilling-punkttegn"/>
              <w:numPr>
                <w:ilvl w:val="0"/>
                <w:numId w:val="0"/>
              </w:numPr>
              <w:spacing w:line="240" w:lineRule="auto"/>
              <w:ind w:left="2374" w:hanging="2374"/>
              <w:rPr>
                <w:sz w:val="24"/>
                <w:szCs w:val="24"/>
              </w:rPr>
            </w:pPr>
            <w:r w:rsidRPr="001625C3">
              <w:rPr>
                <w:sz w:val="24"/>
                <w:szCs w:val="24"/>
              </w:rPr>
              <w:t>eq. 2</w:t>
            </w:r>
          </w:p>
        </w:tc>
      </w:tr>
    </w:tbl>
    <w:p w14:paraId="4176E748" w14:textId="04E2FDB3" w:rsidR="00CE5914" w:rsidRPr="001625C3" w:rsidRDefault="00CE5914" w:rsidP="001625C3">
      <w:pPr>
        <w:pStyle w:val="Opstilling-punkttegn"/>
        <w:numPr>
          <w:ilvl w:val="0"/>
          <w:numId w:val="0"/>
        </w:numPr>
        <w:spacing w:line="240" w:lineRule="auto"/>
        <w:rPr>
          <w:sz w:val="24"/>
          <w:szCs w:val="24"/>
        </w:rPr>
      </w:pPr>
      <w:proofErr w:type="gramStart"/>
      <w:r w:rsidRPr="001625C3">
        <w:rPr>
          <w:sz w:val="24"/>
          <w:szCs w:val="24"/>
        </w:rPr>
        <w:t>where</w:t>
      </w:r>
      <w:proofErr w:type="gramEnd"/>
      <w:r w:rsidRPr="001625C3">
        <w:rPr>
          <w:sz w:val="24"/>
          <w:szCs w:val="24"/>
        </w:rPr>
        <w:t xml:space="preserve"> </w:t>
      </w:r>
      <w:r w:rsidRPr="001625C3">
        <w:rPr>
          <w:i/>
          <w:sz w:val="24"/>
          <w:szCs w:val="24"/>
        </w:rPr>
        <w:t>P</w:t>
      </w:r>
      <w:r w:rsidR="006A4E54" w:rsidRPr="001625C3">
        <w:rPr>
          <w:i/>
          <w:sz w:val="24"/>
          <w:szCs w:val="24"/>
        </w:rPr>
        <w:t>(S)</w:t>
      </w:r>
      <w:r w:rsidRPr="001625C3">
        <w:rPr>
          <w:sz w:val="24"/>
          <w:szCs w:val="24"/>
        </w:rPr>
        <w:t xml:space="preserve"> is the probability of infection for </w:t>
      </w:r>
      <w:r w:rsidR="006A4E54" w:rsidRPr="001625C3">
        <w:rPr>
          <w:sz w:val="24"/>
          <w:szCs w:val="24"/>
        </w:rPr>
        <w:t>each susceptible individual</w:t>
      </w:r>
      <w:r w:rsidRPr="001625C3">
        <w:rPr>
          <w:sz w:val="24"/>
          <w:szCs w:val="24"/>
        </w:rPr>
        <w:t xml:space="preserve">, </w:t>
      </w:r>
      <m:oMath>
        <m:r>
          <w:rPr>
            <w:rFonts w:ascii="Cambria Math" w:hAnsi="Cambria Math"/>
            <w:sz w:val="24"/>
            <w:szCs w:val="24"/>
          </w:rPr>
          <m:t>β</m:t>
        </m:r>
      </m:oMath>
      <w:r w:rsidRPr="001625C3">
        <w:rPr>
          <w:rFonts w:eastAsiaTheme="minorEastAsia"/>
          <w:sz w:val="24"/>
          <w:szCs w:val="24"/>
        </w:rPr>
        <w:t xml:space="preserve"> is the </w:t>
      </w:r>
      <w:r w:rsidR="00F7466A" w:rsidRPr="001625C3">
        <w:rPr>
          <w:rFonts w:eastAsiaTheme="minorEastAsia"/>
          <w:sz w:val="24"/>
          <w:szCs w:val="24"/>
        </w:rPr>
        <w:t xml:space="preserve">effective contact </w:t>
      </w:r>
      <w:r w:rsidRPr="001625C3">
        <w:rPr>
          <w:rFonts w:eastAsiaTheme="minorEastAsia"/>
          <w:sz w:val="24"/>
          <w:szCs w:val="24"/>
        </w:rPr>
        <w:t xml:space="preserve">rate and </w:t>
      </w:r>
      <w:r w:rsidR="006A4E54" w:rsidRPr="001625C3">
        <w:rPr>
          <w:rFonts w:eastAsiaTheme="minorEastAsia"/>
          <w:i/>
          <w:sz w:val="24"/>
          <w:szCs w:val="24"/>
        </w:rPr>
        <w:t>S</w:t>
      </w:r>
      <w:r w:rsidR="006A4E54" w:rsidRPr="001625C3">
        <w:rPr>
          <w:rFonts w:eastAsiaTheme="minorEastAsia"/>
          <w:sz w:val="24"/>
          <w:szCs w:val="24"/>
        </w:rPr>
        <w:t xml:space="preserve"> and </w:t>
      </w:r>
      <w:r w:rsidRPr="001625C3">
        <w:rPr>
          <w:rFonts w:eastAsiaTheme="minorEastAsia"/>
          <w:i/>
          <w:sz w:val="24"/>
          <w:szCs w:val="24"/>
        </w:rPr>
        <w:t>I</w:t>
      </w:r>
      <w:r w:rsidRPr="001625C3">
        <w:rPr>
          <w:rFonts w:eastAsiaTheme="minorEastAsia"/>
          <w:sz w:val="24"/>
          <w:szCs w:val="24"/>
        </w:rPr>
        <w:t xml:space="preserve"> </w:t>
      </w:r>
      <w:r w:rsidR="006A4E54" w:rsidRPr="001625C3">
        <w:rPr>
          <w:rFonts w:eastAsiaTheme="minorEastAsia"/>
          <w:sz w:val="24"/>
          <w:szCs w:val="24"/>
        </w:rPr>
        <w:t>are</w:t>
      </w:r>
      <w:r w:rsidRPr="001625C3">
        <w:rPr>
          <w:rFonts w:eastAsiaTheme="minorEastAsia"/>
          <w:sz w:val="24"/>
          <w:szCs w:val="24"/>
        </w:rPr>
        <w:t xml:space="preserve"> the number of </w:t>
      </w:r>
      <w:r w:rsidR="006A4E54" w:rsidRPr="001625C3">
        <w:rPr>
          <w:rFonts w:eastAsiaTheme="minorEastAsia"/>
          <w:sz w:val="24"/>
          <w:szCs w:val="24"/>
        </w:rPr>
        <w:t xml:space="preserve">susceptible and </w:t>
      </w:r>
      <w:r w:rsidRPr="001625C3">
        <w:rPr>
          <w:rFonts w:eastAsiaTheme="minorEastAsia"/>
          <w:sz w:val="24"/>
          <w:szCs w:val="24"/>
        </w:rPr>
        <w:t xml:space="preserve">infected </w:t>
      </w:r>
      <w:r w:rsidR="006A4E54" w:rsidRPr="001625C3">
        <w:rPr>
          <w:rFonts w:eastAsiaTheme="minorEastAsia"/>
          <w:sz w:val="24"/>
          <w:szCs w:val="24"/>
        </w:rPr>
        <w:t>individuals, respectively</w:t>
      </w:r>
      <w:r w:rsidRPr="001625C3">
        <w:rPr>
          <w:rFonts w:eastAsiaTheme="minorEastAsia"/>
          <w:sz w:val="24"/>
          <w:szCs w:val="24"/>
        </w:rPr>
        <w:t>.</w:t>
      </w:r>
    </w:p>
    <w:p w14:paraId="099388A1" w14:textId="1FAC0689" w:rsidR="00CE5914" w:rsidRPr="001625C3" w:rsidDel="000932C7" w:rsidRDefault="00CE5914" w:rsidP="001625C3">
      <w:pPr>
        <w:pStyle w:val="Opstilling-punkttegn"/>
        <w:numPr>
          <w:ilvl w:val="0"/>
          <w:numId w:val="0"/>
        </w:numPr>
        <w:spacing w:line="240" w:lineRule="auto"/>
        <w:rPr>
          <w:sz w:val="24"/>
          <w:szCs w:val="24"/>
        </w:rPr>
      </w:pPr>
      <w:r w:rsidRPr="001625C3" w:rsidDel="000932C7">
        <w:rPr>
          <w:sz w:val="24"/>
          <w:szCs w:val="24"/>
        </w:rPr>
        <w:lastRenderedPageBreak/>
        <w:t>Frequency-dependence means that the probability of infection is independent of the number of individuals in the population</w:t>
      </w:r>
      <w:r w:rsidR="00CA31B6" w:rsidRPr="001625C3">
        <w:rPr>
          <w:sz w:val="24"/>
          <w:szCs w:val="24"/>
        </w:rPr>
        <w:t xml:space="preserve"> (</w:t>
      </w:r>
      <w:r w:rsidR="00CA31B6" w:rsidRPr="001625C3">
        <w:rPr>
          <w:i/>
          <w:sz w:val="24"/>
          <w:szCs w:val="24"/>
        </w:rPr>
        <w:t>N</w:t>
      </w:r>
      <w:r w:rsidR="00CA31B6" w:rsidRPr="001625C3">
        <w:rPr>
          <w:sz w:val="24"/>
          <w:szCs w:val="24"/>
        </w:rPr>
        <w:t>)</w:t>
      </w:r>
      <w:r w:rsidRPr="001625C3" w:rsidDel="000932C7">
        <w:rPr>
          <w:sz w:val="24"/>
          <w:szCs w:val="24"/>
        </w:rPr>
        <w:t xml:space="preserve">: </w:t>
      </w:r>
    </w:p>
    <w:tbl>
      <w:tblPr>
        <w:tblStyle w:val="Tabel-Gitter"/>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55"/>
        <w:gridCol w:w="987"/>
      </w:tblGrid>
      <w:tr w:rsidR="001625C3" w:rsidRPr="001625C3" w14:paraId="059C9D59" w14:textId="77777777" w:rsidTr="004A7767">
        <w:tc>
          <w:tcPr>
            <w:tcW w:w="7655" w:type="dxa"/>
          </w:tcPr>
          <w:p w14:paraId="7BED494C" w14:textId="5F45E916" w:rsidR="00CE5914" w:rsidRPr="001625C3" w:rsidRDefault="00CE5914" w:rsidP="001625C3">
            <w:pPr>
              <w:pStyle w:val="Opstilling-punkttegn"/>
              <w:numPr>
                <w:ilvl w:val="0"/>
                <w:numId w:val="0"/>
              </w:numPr>
              <w:spacing w:line="240" w:lineRule="auto"/>
              <w:rPr>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=β·</m:t>
                </m:r>
                <m:f>
                  <m:fPr>
                    <m:ctrlPr>
                      <w:rPr>
                        <w:rFonts w:ascii="Cambria Math" w:hAnsi="Cambria Math"/>
                        <w:sz w:val="24"/>
                        <w:szCs w:val="24"/>
                      </w:rPr>
                    </m:ctrlPr>
                  </m:fPr>
                  <m:num>
                    <m:r>
                      <w:rPr>
                        <w:rFonts w:ascii="Cambria Math" w:hAnsi="Cambria Math"/>
                        <w:sz w:val="24"/>
                        <w:szCs w:val="24"/>
                      </w:rPr>
                      <m:t>S·I</m:t>
                    </m:r>
                  </m:num>
                  <m:den>
                    <m:r>
                      <m:rPr>
                        <m:sty m:val="p"/>
                      </m:rPr>
                      <w:rPr>
                        <w:rFonts w:ascii="Cambria Math" w:hAnsi="Cambria Math" w:cs="Cambria Math"/>
                        <w:sz w:val="24"/>
                        <w:szCs w:val="24"/>
                      </w:rPr>
                      <m:t>N</m:t>
                    </m:r>
                  </m:den>
                </m:f>
              </m:oMath>
            </m:oMathPara>
          </w:p>
        </w:tc>
        <w:tc>
          <w:tcPr>
            <w:tcW w:w="987" w:type="dxa"/>
          </w:tcPr>
          <w:p w14:paraId="5921ED62" w14:textId="2464862C" w:rsidR="00CE5914" w:rsidRPr="001625C3" w:rsidRDefault="00CE5914" w:rsidP="001625C3">
            <w:pPr>
              <w:pStyle w:val="Opstilling-punkttegn"/>
              <w:numPr>
                <w:ilvl w:val="0"/>
                <w:numId w:val="0"/>
              </w:numPr>
              <w:spacing w:line="240" w:lineRule="auto"/>
              <w:ind w:left="2374" w:hanging="2374"/>
              <w:rPr>
                <w:sz w:val="24"/>
                <w:szCs w:val="24"/>
              </w:rPr>
            </w:pPr>
            <w:r w:rsidRPr="001625C3">
              <w:rPr>
                <w:sz w:val="24"/>
                <w:szCs w:val="24"/>
              </w:rPr>
              <w:t>eq. 3</w:t>
            </w:r>
          </w:p>
        </w:tc>
      </w:tr>
    </w:tbl>
    <w:p w14:paraId="6FB22366" w14:textId="77777777" w:rsidR="00CE5914" w:rsidRPr="001625C3" w:rsidRDefault="00CE5914" w:rsidP="001625C3">
      <w:pPr>
        <w:pStyle w:val="Opstilling-punkttegn"/>
        <w:numPr>
          <w:ilvl w:val="0"/>
          <w:numId w:val="0"/>
        </w:numPr>
        <w:spacing w:line="240" w:lineRule="auto"/>
        <w:rPr>
          <w:sz w:val="24"/>
          <w:szCs w:val="24"/>
        </w:rPr>
      </w:pPr>
    </w:p>
    <w:p w14:paraId="5FFA12DF" w14:textId="0502FD2D" w:rsidR="008740CC" w:rsidRPr="001625C3" w:rsidRDefault="00A25A21" w:rsidP="001625C3">
      <w:pPr>
        <w:pStyle w:val="Opstilling-punkttegn"/>
        <w:numPr>
          <w:ilvl w:val="0"/>
          <w:numId w:val="0"/>
        </w:numPr>
        <w:spacing w:line="240" w:lineRule="auto"/>
        <w:rPr>
          <w:sz w:val="24"/>
          <w:szCs w:val="24"/>
        </w:rPr>
      </w:pPr>
      <w:r w:rsidRPr="001625C3">
        <w:rPr>
          <w:sz w:val="24"/>
          <w:szCs w:val="24"/>
        </w:rPr>
        <w:t xml:space="preserve">The </w:t>
      </w:r>
      <w:r w:rsidR="001D2519" w:rsidRPr="001625C3">
        <w:rPr>
          <w:sz w:val="24"/>
          <w:szCs w:val="24"/>
        </w:rPr>
        <w:t xml:space="preserve">effective </w:t>
      </w:r>
      <w:r w:rsidRPr="001625C3">
        <w:rPr>
          <w:sz w:val="24"/>
          <w:szCs w:val="24"/>
        </w:rPr>
        <w:t>contact rate</w:t>
      </w:r>
      <w:r w:rsidR="00FD63CE" w:rsidRPr="001625C3">
        <w:rPr>
          <w:sz w:val="24"/>
          <w:szCs w:val="24"/>
        </w:rPr>
        <w:t xml:space="preserve"> </w:t>
      </w:r>
      <m:oMath>
        <m:r>
          <w:rPr>
            <w:rFonts w:ascii="Cambria Math" w:hAnsi="Cambria Math"/>
            <w:sz w:val="24"/>
            <w:szCs w:val="24"/>
          </w:rPr>
          <m:t>β</m:t>
        </m:r>
      </m:oMath>
      <w:r w:rsidRPr="001625C3">
        <w:rPr>
          <w:sz w:val="24"/>
          <w:szCs w:val="24"/>
        </w:rPr>
        <w:t xml:space="preserve"> can be fixed or variable (drawn from a distribution). </w:t>
      </w:r>
      <w:r w:rsidR="002874A9" w:rsidRPr="001625C3">
        <w:rPr>
          <w:sz w:val="24"/>
          <w:szCs w:val="24"/>
        </w:rPr>
        <w:t>In</w:t>
      </w:r>
      <w:r w:rsidR="00985C3C" w:rsidRPr="001625C3">
        <w:rPr>
          <w:sz w:val="24"/>
          <w:szCs w:val="24"/>
        </w:rPr>
        <w:t xml:space="preserve"> mechanistic model</w:t>
      </w:r>
      <w:r w:rsidR="006014C8" w:rsidRPr="001625C3">
        <w:rPr>
          <w:sz w:val="24"/>
          <w:szCs w:val="24"/>
        </w:rPr>
        <w:t>s</w:t>
      </w:r>
      <w:r w:rsidR="00985C3C" w:rsidRPr="001625C3">
        <w:rPr>
          <w:sz w:val="24"/>
          <w:szCs w:val="24"/>
        </w:rPr>
        <w:t xml:space="preserve">, each individual </w:t>
      </w:r>
      <w:r w:rsidR="006014C8" w:rsidRPr="001625C3">
        <w:rPr>
          <w:sz w:val="24"/>
          <w:szCs w:val="24"/>
        </w:rPr>
        <w:t>has</w:t>
      </w:r>
      <w:r w:rsidR="00985C3C" w:rsidRPr="001625C3">
        <w:rPr>
          <w:sz w:val="24"/>
          <w:szCs w:val="24"/>
        </w:rPr>
        <w:t xml:space="preserve"> a probability of </w:t>
      </w:r>
      <w:r w:rsidR="004F12D1" w:rsidRPr="001625C3">
        <w:rPr>
          <w:sz w:val="24"/>
          <w:szCs w:val="24"/>
        </w:rPr>
        <w:t>an effective contact</w:t>
      </w:r>
      <w:r w:rsidR="00985C3C" w:rsidRPr="001625C3">
        <w:rPr>
          <w:sz w:val="24"/>
          <w:szCs w:val="24"/>
        </w:rPr>
        <w:t xml:space="preserve">. </w:t>
      </w:r>
      <w:r w:rsidR="00FD63CE" w:rsidRPr="001625C3">
        <w:rPr>
          <w:sz w:val="24"/>
          <w:szCs w:val="24"/>
        </w:rPr>
        <w:t xml:space="preserve">This probability can be equal for all individuals in the model or it can be defined for each individual separately. One option is to convert the </w:t>
      </w:r>
      <w:r w:rsidR="00985C3C" w:rsidRPr="001625C3">
        <w:rPr>
          <w:sz w:val="24"/>
          <w:szCs w:val="24"/>
        </w:rPr>
        <w:t xml:space="preserve">contact rate to a probability by using </w:t>
      </w:r>
      <w:r w:rsidR="00B034AE" w:rsidRPr="001625C3">
        <w:rPr>
          <w:sz w:val="24"/>
          <w:szCs w:val="24"/>
        </w:rPr>
        <w:t>an</w:t>
      </w:r>
      <w:r w:rsidR="00985C3C" w:rsidRPr="001625C3">
        <w:rPr>
          <w:sz w:val="24"/>
          <w:szCs w:val="24"/>
        </w:rPr>
        <w:t xml:space="preserve"> exponential function </w:t>
      </w:r>
      <w:r w:rsidR="00B034AE" w:rsidRPr="001625C3">
        <w:rPr>
          <w:sz w:val="24"/>
          <w:szCs w:val="24"/>
        </w:rPr>
        <w:t>(which</w:t>
      </w:r>
      <w:r w:rsidR="00985C3C" w:rsidRPr="001625C3">
        <w:rPr>
          <w:sz w:val="24"/>
          <w:szCs w:val="24"/>
        </w:rPr>
        <w:t xml:space="preserve"> ensure</w:t>
      </w:r>
      <w:r w:rsidR="00B034AE" w:rsidRPr="001625C3">
        <w:rPr>
          <w:sz w:val="24"/>
          <w:szCs w:val="24"/>
        </w:rPr>
        <w:t>s</w:t>
      </w:r>
      <w:r w:rsidR="00985C3C" w:rsidRPr="001625C3">
        <w:rPr>
          <w:sz w:val="24"/>
          <w:szCs w:val="24"/>
        </w:rPr>
        <w:t xml:space="preserve"> that the probability never exceeds 1</w:t>
      </w:r>
      <w:r w:rsidR="00B034AE" w:rsidRPr="001625C3">
        <w:rPr>
          <w:sz w:val="24"/>
          <w:szCs w:val="24"/>
        </w:rPr>
        <w:t>)</w:t>
      </w:r>
      <w:r w:rsidR="00985C3C" w:rsidRPr="001625C3">
        <w:rPr>
          <w:sz w:val="24"/>
          <w:szCs w:val="24"/>
        </w:rPr>
        <w:t>:</w:t>
      </w:r>
    </w:p>
    <w:p w14:paraId="7B016B57" w14:textId="23EC8B4C" w:rsidR="008740CC" w:rsidRPr="001625C3" w:rsidRDefault="008740CC" w:rsidP="001625C3">
      <w:pPr>
        <w:pStyle w:val="Opstilling-punkttegn"/>
        <w:numPr>
          <w:ilvl w:val="0"/>
          <w:numId w:val="0"/>
        </w:numPr>
        <w:spacing w:line="240" w:lineRule="auto"/>
        <w:rPr>
          <w:sz w:val="24"/>
          <w:szCs w:val="24"/>
        </w:rPr>
      </w:pPr>
    </w:p>
    <w:tbl>
      <w:tblPr>
        <w:tblStyle w:val="Tabel-Gitter"/>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55"/>
        <w:gridCol w:w="987"/>
      </w:tblGrid>
      <w:tr w:rsidR="001625C3" w:rsidRPr="001625C3" w14:paraId="04FF9B6C" w14:textId="77777777" w:rsidTr="002A4475">
        <w:tc>
          <w:tcPr>
            <w:tcW w:w="7655" w:type="dxa"/>
          </w:tcPr>
          <w:p w14:paraId="316D27D1" w14:textId="53BC98B7" w:rsidR="008740CC" w:rsidRPr="001625C3" w:rsidRDefault="008740CC" w:rsidP="001625C3">
            <w:pPr>
              <w:pStyle w:val="Opstilling-punkttegn"/>
              <w:numPr>
                <w:ilvl w:val="0"/>
                <w:numId w:val="0"/>
              </w:numPr>
              <w:spacing w:line="240" w:lineRule="auto"/>
              <w:rPr>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=1-</m:t>
                </m:r>
                <m:r>
                  <m:rPr>
                    <m:sty m:val="p"/>
                  </m:rPr>
                  <w:rPr>
                    <w:rFonts w:ascii="Cambria Math" w:hAnsi="Cambria Math"/>
                    <w:sz w:val="24"/>
                    <w:szCs w:val="24"/>
                  </w:rPr>
                  <m:t>exp⁡</m:t>
                </m:r>
                <m:r>
                  <w:rPr>
                    <w:rFonts w:ascii="Cambria Math" w:hAnsi="Cambria Math"/>
                    <w:sz w:val="24"/>
                    <w:szCs w:val="24"/>
                  </w:rPr>
                  <m:t>(-β·</m:t>
                </m:r>
                <m:f>
                  <m:fPr>
                    <m:ctrlPr>
                      <w:rPr>
                        <w:rFonts w:ascii="Cambria Math" w:hAnsi="Cambria Math"/>
                        <w:sz w:val="24"/>
                        <w:szCs w:val="24"/>
                      </w:rPr>
                    </m:ctrlPr>
                  </m:fPr>
                  <m:num>
                    <m:r>
                      <w:rPr>
                        <w:rFonts w:ascii="Cambria Math" w:hAnsi="Cambria Math"/>
                        <w:sz w:val="24"/>
                        <w:szCs w:val="24"/>
                      </w:rPr>
                      <m:t>S·I</m:t>
                    </m:r>
                  </m:num>
                  <m:den>
                    <m:r>
                      <m:rPr>
                        <m:sty m:val="p"/>
                      </m:rPr>
                      <w:rPr>
                        <w:rFonts w:ascii="Cambria Math" w:hAnsi="Cambria Math" w:cs="Cambria Math"/>
                        <w:sz w:val="24"/>
                        <w:szCs w:val="24"/>
                      </w:rPr>
                      <m:t>N</m:t>
                    </m:r>
                  </m:den>
                </m:f>
                <m:r>
                  <w:rPr>
                    <w:rFonts w:ascii="Cambria Math" w:hAnsi="Cambria Math"/>
                    <w:sz w:val="24"/>
                    <w:szCs w:val="24"/>
                  </w:rPr>
                  <m:t>)</m:t>
                </m:r>
              </m:oMath>
            </m:oMathPara>
          </w:p>
        </w:tc>
        <w:tc>
          <w:tcPr>
            <w:tcW w:w="987" w:type="dxa"/>
          </w:tcPr>
          <w:p w14:paraId="439D4F7F" w14:textId="3F7C18A1" w:rsidR="008740CC" w:rsidRPr="001625C3" w:rsidRDefault="008740CC" w:rsidP="001625C3">
            <w:pPr>
              <w:pStyle w:val="Opstilling-punkttegn"/>
              <w:numPr>
                <w:ilvl w:val="0"/>
                <w:numId w:val="0"/>
              </w:numPr>
              <w:spacing w:line="240" w:lineRule="auto"/>
              <w:ind w:left="2374" w:hanging="2374"/>
              <w:rPr>
                <w:sz w:val="24"/>
                <w:szCs w:val="24"/>
              </w:rPr>
            </w:pPr>
            <w:r w:rsidRPr="001625C3">
              <w:rPr>
                <w:sz w:val="24"/>
                <w:szCs w:val="24"/>
              </w:rPr>
              <w:t xml:space="preserve">eq. </w:t>
            </w:r>
            <w:r w:rsidR="00CE5914" w:rsidRPr="001625C3">
              <w:rPr>
                <w:sz w:val="24"/>
                <w:szCs w:val="24"/>
              </w:rPr>
              <w:t>4</w:t>
            </w:r>
          </w:p>
        </w:tc>
      </w:tr>
    </w:tbl>
    <w:p w14:paraId="6BEC3F01" w14:textId="0E660603" w:rsidR="00985C3C" w:rsidRPr="001625C3" w:rsidRDefault="00985C3C" w:rsidP="001625C3">
      <w:pPr>
        <w:pStyle w:val="Opstilling-punkttegn"/>
        <w:numPr>
          <w:ilvl w:val="0"/>
          <w:numId w:val="0"/>
        </w:numPr>
        <w:spacing w:line="240" w:lineRule="auto"/>
        <w:rPr>
          <w:sz w:val="24"/>
          <w:szCs w:val="24"/>
        </w:rPr>
      </w:pPr>
    </w:p>
    <w:p w14:paraId="6259FC4E" w14:textId="60B7F484" w:rsidR="00453C78" w:rsidRPr="001625C3" w:rsidRDefault="00CA31B6" w:rsidP="001625C3">
      <w:pPr>
        <w:pStyle w:val="Opstilling-punkttegn"/>
        <w:numPr>
          <w:ilvl w:val="0"/>
          <w:numId w:val="0"/>
        </w:numPr>
        <w:spacing w:line="240" w:lineRule="auto"/>
        <w:rPr>
          <w:rFonts w:eastAsiaTheme="minorEastAsia"/>
          <w:sz w:val="24"/>
          <w:szCs w:val="24"/>
        </w:rPr>
      </w:pPr>
      <w:r w:rsidRPr="001625C3">
        <w:rPr>
          <w:sz w:val="24"/>
          <w:szCs w:val="24"/>
        </w:rPr>
        <w:t>w</w:t>
      </w:r>
      <w:r w:rsidR="00985C3C" w:rsidRPr="001625C3">
        <w:rPr>
          <w:sz w:val="24"/>
          <w:szCs w:val="24"/>
        </w:rPr>
        <w:t xml:space="preserve">here </w:t>
      </w:r>
      <w:r w:rsidR="00985C3C" w:rsidRPr="001625C3">
        <w:rPr>
          <w:i/>
          <w:sz w:val="24"/>
          <w:szCs w:val="24"/>
        </w:rPr>
        <w:t>P</w:t>
      </w:r>
      <w:r w:rsidR="002874A9" w:rsidRPr="001625C3">
        <w:rPr>
          <w:i/>
          <w:sz w:val="24"/>
          <w:szCs w:val="24"/>
        </w:rPr>
        <w:t>(S)</w:t>
      </w:r>
      <w:r w:rsidR="00985C3C" w:rsidRPr="001625C3">
        <w:rPr>
          <w:sz w:val="24"/>
          <w:szCs w:val="24"/>
        </w:rPr>
        <w:t xml:space="preserve"> is the probability of infection</w:t>
      </w:r>
      <w:r w:rsidR="00F97DD3" w:rsidRPr="001625C3">
        <w:rPr>
          <w:sz w:val="24"/>
          <w:szCs w:val="24"/>
        </w:rPr>
        <w:t xml:space="preserve"> for a susceptible individual </w:t>
      </w:r>
      <w:r w:rsidR="00F97DD3" w:rsidRPr="001625C3">
        <w:rPr>
          <w:i/>
          <w:sz w:val="24"/>
          <w:szCs w:val="24"/>
        </w:rPr>
        <w:t>S</w:t>
      </w:r>
      <w:r w:rsidR="00985C3C" w:rsidRPr="001625C3">
        <w:rPr>
          <w:sz w:val="24"/>
          <w:szCs w:val="24"/>
        </w:rPr>
        <w:t xml:space="preserve">, </w:t>
      </w:r>
      <w:r w:rsidR="00FF7A8A" w:rsidRPr="001625C3">
        <w:rPr>
          <w:rFonts w:ascii="Cambria Math" w:hAnsi="Cambria Math"/>
          <w:i/>
          <w:sz w:val="24"/>
          <w:szCs w:val="24"/>
        </w:rPr>
        <w:t>β</w:t>
      </w:r>
      <w:r w:rsidR="00FF7A8A" w:rsidRPr="001625C3">
        <w:rPr>
          <w:sz w:val="24"/>
          <w:szCs w:val="24"/>
        </w:rPr>
        <w:t xml:space="preserve"> </w:t>
      </w:r>
      <w:r w:rsidR="00985C3C" w:rsidRPr="001625C3">
        <w:rPr>
          <w:rFonts w:eastAsiaTheme="minorEastAsia"/>
          <w:sz w:val="24"/>
          <w:szCs w:val="24"/>
        </w:rPr>
        <w:t xml:space="preserve">is the </w:t>
      </w:r>
      <w:r w:rsidR="004F12D1" w:rsidRPr="001625C3">
        <w:rPr>
          <w:rFonts w:eastAsiaTheme="minorEastAsia"/>
          <w:sz w:val="24"/>
          <w:szCs w:val="24"/>
        </w:rPr>
        <w:t xml:space="preserve">effective </w:t>
      </w:r>
      <w:r w:rsidR="00BD0C50" w:rsidRPr="001625C3">
        <w:rPr>
          <w:rFonts w:eastAsiaTheme="minorEastAsia"/>
          <w:sz w:val="24"/>
          <w:szCs w:val="24"/>
        </w:rPr>
        <w:t xml:space="preserve">contact </w:t>
      </w:r>
      <w:r w:rsidR="00985C3C" w:rsidRPr="001625C3">
        <w:rPr>
          <w:rFonts w:eastAsiaTheme="minorEastAsia"/>
          <w:sz w:val="24"/>
          <w:szCs w:val="24"/>
        </w:rPr>
        <w:t xml:space="preserve">rate (scaled </w:t>
      </w:r>
      <w:r w:rsidR="002874A9" w:rsidRPr="001625C3">
        <w:rPr>
          <w:rFonts w:eastAsiaTheme="minorEastAsia"/>
          <w:sz w:val="24"/>
          <w:szCs w:val="24"/>
        </w:rPr>
        <w:t xml:space="preserve">in case of discrete-time models </w:t>
      </w:r>
      <w:r w:rsidR="00985C3C" w:rsidRPr="001625C3">
        <w:rPr>
          <w:rFonts w:eastAsiaTheme="minorEastAsia"/>
          <w:sz w:val="24"/>
          <w:szCs w:val="24"/>
        </w:rPr>
        <w:t>to reflect the same time interval</w:t>
      </w:r>
      <w:r w:rsidR="002874A9" w:rsidRPr="001625C3">
        <w:rPr>
          <w:rFonts w:eastAsiaTheme="minorEastAsia"/>
          <w:sz w:val="24"/>
          <w:szCs w:val="24"/>
        </w:rPr>
        <w:t xml:space="preserve"> as</w:t>
      </w:r>
      <w:r w:rsidR="00985C3C" w:rsidRPr="001625C3">
        <w:rPr>
          <w:rFonts w:eastAsiaTheme="minorEastAsia"/>
          <w:sz w:val="24"/>
          <w:szCs w:val="24"/>
        </w:rPr>
        <w:t xml:space="preserve"> used in the mode</w:t>
      </w:r>
      <w:r w:rsidR="002874A9" w:rsidRPr="001625C3">
        <w:rPr>
          <w:rFonts w:eastAsiaTheme="minorEastAsia"/>
          <w:sz w:val="24"/>
          <w:szCs w:val="24"/>
        </w:rPr>
        <w:t>l</w:t>
      </w:r>
      <w:r w:rsidR="00985C3C" w:rsidRPr="001625C3">
        <w:rPr>
          <w:rFonts w:eastAsiaTheme="minorEastAsia"/>
          <w:sz w:val="24"/>
          <w:szCs w:val="24"/>
        </w:rPr>
        <w:t xml:space="preserve">), </w:t>
      </w:r>
      <w:r w:rsidR="00985C3C" w:rsidRPr="001625C3">
        <w:rPr>
          <w:rFonts w:eastAsiaTheme="minorEastAsia"/>
          <w:i/>
          <w:sz w:val="24"/>
          <w:szCs w:val="24"/>
        </w:rPr>
        <w:t>I</w:t>
      </w:r>
      <w:r w:rsidR="00985C3C" w:rsidRPr="001625C3">
        <w:rPr>
          <w:rFonts w:eastAsiaTheme="minorEastAsia"/>
          <w:sz w:val="24"/>
          <w:szCs w:val="24"/>
        </w:rPr>
        <w:t xml:space="preserve"> is the number of infectious individuals</w:t>
      </w:r>
      <w:r w:rsidR="004F12D1" w:rsidRPr="001625C3">
        <w:rPr>
          <w:rFonts w:eastAsiaTheme="minorEastAsia"/>
          <w:sz w:val="24"/>
          <w:szCs w:val="24"/>
        </w:rPr>
        <w:t xml:space="preserve"> in the model at this time step</w:t>
      </w:r>
      <w:r w:rsidR="00985C3C" w:rsidRPr="001625C3">
        <w:rPr>
          <w:rFonts w:eastAsiaTheme="minorEastAsia"/>
          <w:sz w:val="24"/>
          <w:szCs w:val="24"/>
        </w:rPr>
        <w:t xml:space="preserve">, </w:t>
      </w:r>
      <w:r w:rsidR="00985C3C" w:rsidRPr="001625C3">
        <w:rPr>
          <w:rFonts w:eastAsiaTheme="minorEastAsia"/>
          <w:i/>
          <w:sz w:val="24"/>
          <w:szCs w:val="24"/>
        </w:rPr>
        <w:t>N</w:t>
      </w:r>
      <w:r w:rsidR="00985C3C" w:rsidRPr="001625C3">
        <w:rPr>
          <w:rFonts w:eastAsiaTheme="minorEastAsia"/>
          <w:sz w:val="24"/>
          <w:szCs w:val="24"/>
        </w:rPr>
        <w:t xml:space="preserve"> is the total number of individuals</w:t>
      </w:r>
      <w:r w:rsidR="004F12D1" w:rsidRPr="001625C3">
        <w:rPr>
          <w:rFonts w:eastAsiaTheme="minorEastAsia"/>
          <w:sz w:val="24"/>
          <w:szCs w:val="24"/>
        </w:rPr>
        <w:t xml:space="preserve"> in the model</w:t>
      </w:r>
      <w:r w:rsidR="00985C3C" w:rsidRPr="001625C3">
        <w:rPr>
          <w:rFonts w:eastAsiaTheme="minorEastAsia"/>
          <w:sz w:val="24"/>
          <w:szCs w:val="24"/>
        </w:rPr>
        <w:t xml:space="preserve">. </w:t>
      </w:r>
      <w:r w:rsidR="00DE6AD0" w:rsidRPr="001625C3">
        <w:rPr>
          <w:rFonts w:eastAsiaTheme="minorEastAsia"/>
          <w:sz w:val="24"/>
          <w:szCs w:val="24"/>
        </w:rPr>
        <w:t xml:space="preserve">A simple </w:t>
      </w:r>
      <w:r w:rsidR="002874A9" w:rsidRPr="001625C3">
        <w:rPr>
          <w:rFonts w:eastAsiaTheme="minorEastAsia"/>
          <w:sz w:val="24"/>
          <w:szCs w:val="24"/>
        </w:rPr>
        <w:t xml:space="preserve">R code </w:t>
      </w:r>
      <w:r w:rsidR="00DE6AD0" w:rsidRPr="001625C3">
        <w:rPr>
          <w:rFonts w:eastAsiaTheme="minorEastAsia"/>
          <w:sz w:val="24"/>
          <w:szCs w:val="24"/>
        </w:rPr>
        <w:t xml:space="preserve">example of this type of model is given in </w:t>
      </w:r>
      <w:r w:rsidR="00A360A3" w:rsidRPr="001625C3">
        <w:rPr>
          <w:rFonts w:eastAsiaTheme="minorEastAsia"/>
          <w:sz w:val="24"/>
          <w:szCs w:val="24"/>
        </w:rPr>
        <w:t>A</w:t>
      </w:r>
      <w:r w:rsidR="00DE6AD0" w:rsidRPr="001625C3">
        <w:rPr>
          <w:rFonts w:eastAsiaTheme="minorEastAsia"/>
          <w:sz w:val="24"/>
          <w:szCs w:val="24"/>
        </w:rPr>
        <w:t xml:space="preserve">ppendix </w:t>
      </w:r>
      <w:r w:rsidR="004C1871" w:rsidRPr="001625C3">
        <w:rPr>
          <w:rFonts w:eastAsiaTheme="minorEastAsia"/>
          <w:sz w:val="24"/>
          <w:szCs w:val="24"/>
        </w:rPr>
        <w:t>1</w:t>
      </w:r>
      <w:r w:rsidR="00DE6AD0" w:rsidRPr="001625C3">
        <w:rPr>
          <w:rFonts w:eastAsiaTheme="minorEastAsia"/>
          <w:sz w:val="24"/>
          <w:szCs w:val="24"/>
        </w:rPr>
        <w:t xml:space="preserve">. </w:t>
      </w:r>
      <w:r w:rsidR="00985C3C" w:rsidRPr="001625C3">
        <w:rPr>
          <w:rFonts w:eastAsiaTheme="minorEastAsia"/>
          <w:sz w:val="24"/>
          <w:szCs w:val="24"/>
        </w:rPr>
        <w:t>In this way</w:t>
      </w:r>
      <w:r w:rsidR="004F12D1" w:rsidRPr="001625C3">
        <w:rPr>
          <w:rFonts w:eastAsiaTheme="minorEastAsia"/>
          <w:sz w:val="24"/>
          <w:szCs w:val="24"/>
        </w:rPr>
        <w:t>,</w:t>
      </w:r>
      <w:r w:rsidR="00985C3C" w:rsidRPr="001625C3">
        <w:rPr>
          <w:rFonts w:eastAsiaTheme="minorEastAsia"/>
          <w:sz w:val="24"/>
          <w:szCs w:val="24"/>
        </w:rPr>
        <w:t xml:space="preserve"> the infection pressure is scaled </w:t>
      </w:r>
      <w:r w:rsidR="002874A9" w:rsidRPr="001625C3">
        <w:rPr>
          <w:rFonts w:eastAsiaTheme="minorEastAsia"/>
          <w:sz w:val="24"/>
          <w:szCs w:val="24"/>
        </w:rPr>
        <w:t xml:space="preserve">to </w:t>
      </w:r>
      <w:r w:rsidR="00985C3C" w:rsidRPr="001625C3">
        <w:rPr>
          <w:rFonts w:eastAsiaTheme="minorEastAsia"/>
          <w:sz w:val="24"/>
          <w:szCs w:val="24"/>
        </w:rPr>
        <w:t>the proportion of the population that are infected</w:t>
      </w:r>
      <w:r w:rsidR="00932FB5" w:rsidRPr="001625C3">
        <w:rPr>
          <w:rFonts w:eastAsiaTheme="minorEastAsia"/>
          <w:sz w:val="24"/>
          <w:szCs w:val="24"/>
        </w:rPr>
        <w:t xml:space="preserve"> within each time step</w:t>
      </w:r>
      <w:r w:rsidR="004F12D1" w:rsidRPr="001625C3">
        <w:rPr>
          <w:rFonts w:eastAsiaTheme="minorEastAsia"/>
          <w:sz w:val="24"/>
          <w:szCs w:val="24"/>
        </w:rPr>
        <w:t xml:space="preserve">, i.e. </w:t>
      </w:r>
      <w:r w:rsidR="00932FB5" w:rsidRPr="001625C3">
        <w:rPr>
          <w:rFonts w:eastAsiaTheme="minorEastAsia"/>
          <w:i/>
          <w:sz w:val="24"/>
          <w:szCs w:val="24"/>
        </w:rPr>
        <w:t>I</w:t>
      </w:r>
      <w:r w:rsidR="00932FB5" w:rsidRPr="001625C3">
        <w:rPr>
          <w:rFonts w:eastAsiaTheme="minorEastAsia"/>
          <w:sz w:val="24"/>
          <w:szCs w:val="24"/>
        </w:rPr>
        <w:t xml:space="preserve"> changes over time, whereas </w:t>
      </w:r>
      <m:oMath>
        <m:r>
          <w:rPr>
            <w:rFonts w:ascii="Cambria Math" w:hAnsi="Cambria Math"/>
            <w:sz w:val="24"/>
            <w:szCs w:val="24"/>
          </w:rPr>
          <m:t>β</m:t>
        </m:r>
      </m:oMath>
      <w:r w:rsidR="00932FB5" w:rsidRPr="001625C3">
        <w:rPr>
          <w:rFonts w:eastAsiaTheme="minorEastAsia"/>
          <w:sz w:val="24"/>
          <w:szCs w:val="24"/>
        </w:rPr>
        <w:t xml:space="preserve"> and </w:t>
      </w:r>
      <w:r w:rsidR="00932FB5" w:rsidRPr="001625C3">
        <w:rPr>
          <w:rFonts w:eastAsiaTheme="minorEastAsia"/>
          <w:i/>
          <w:sz w:val="24"/>
          <w:szCs w:val="24"/>
        </w:rPr>
        <w:t>N</w:t>
      </w:r>
      <w:r w:rsidR="00932FB5" w:rsidRPr="001625C3">
        <w:rPr>
          <w:rFonts w:eastAsiaTheme="minorEastAsia"/>
          <w:sz w:val="24"/>
          <w:szCs w:val="24"/>
        </w:rPr>
        <w:t xml:space="preserve"> (within a closed system) remain constant</w:t>
      </w:r>
      <w:r w:rsidR="002874A9" w:rsidRPr="001625C3">
        <w:rPr>
          <w:rFonts w:eastAsiaTheme="minorEastAsia"/>
          <w:sz w:val="24"/>
          <w:szCs w:val="24"/>
        </w:rPr>
        <w:t>. T</w:t>
      </w:r>
      <w:r w:rsidR="00932FB5" w:rsidRPr="001625C3">
        <w:rPr>
          <w:rFonts w:eastAsiaTheme="minorEastAsia"/>
          <w:sz w:val="24"/>
          <w:szCs w:val="24"/>
        </w:rPr>
        <w:t xml:space="preserve">he </w:t>
      </w:r>
      <w:r w:rsidR="00BD0C50" w:rsidRPr="001625C3">
        <w:rPr>
          <w:rFonts w:eastAsiaTheme="minorEastAsia"/>
          <w:sz w:val="24"/>
          <w:szCs w:val="24"/>
        </w:rPr>
        <w:t>infection process is dynamic</w:t>
      </w:r>
      <w:r w:rsidR="002874A9" w:rsidRPr="001625C3">
        <w:rPr>
          <w:rFonts w:eastAsiaTheme="minorEastAsia"/>
          <w:sz w:val="24"/>
          <w:szCs w:val="24"/>
        </w:rPr>
        <w:t xml:space="preserve"> because the </w:t>
      </w:r>
      <w:r w:rsidR="002874A9" w:rsidRPr="001625C3">
        <w:rPr>
          <w:rFonts w:eastAsiaTheme="minorEastAsia"/>
          <w:i/>
          <w:sz w:val="24"/>
          <w:szCs w:val="24"/>
        </w:rPr>
        <w:t xml:space="preserve">P(S) </w:t>
      </w:r>
      <w:r w:rsidR="002874A9" w:rsidRPr="001625C3">
        <w:rPr>
          <w:rFonts w:eastAsiaTheme="minorEastAsia"/>
          <w:sz w:val="24"/>
          <w:szCs w:val="24"/>
        </w:rPr>
        <w:t>changes over time with changing number</w:t>
      </w:r>
      <w:r w:rsidR="00E62B46" w:rsidRPr="001625C3">
        <w:rPr>
          <w:rFonts w:eastAsiaTheme="minorEastAsia"/>
          <w:sz w:val="24"/>
          <w:szCs w:val="24"/>
        </w:rPr>
        <w:t>s</w:t>
      </w:r>
      <w:r w:rsidR="002874A9" w:rsidRPr="001625C3">
        <w:rPr>
          <w:rFonts w:eastAsiaTheme="minorEastAsia"/>
          <w:sz w:val="24"/>
          <w:szCs w:val="24"/>
        </w:rPr>
        <w:t xml:space="preserve"> of </w:t>
      </w:r>
      <w:r w:rsidR="002874A9" w:rsidRPr="001625C3">
        <w:rPr>
          <w:rFonts w:eastAsiaTheme="minorEastAsia"/>
          <w:i/>
          <w:sz w:val="24"/>
          <w:szCs w:val="24"/>
        </w:rPr>
        <w:t>I</w:t>
      </w:r>
      <w:r w:rsidR="002874A9" w:rsidRPr="001625C3">
        <w:rPr>
          <w:rFonts w:eastAsiaTheme="minorEastAsia"/>
          <w:sz w:val="24"/>
          <w:szCs w:val="24"/>
        </w:rPr>
        <w:t xml:space="preserve"> in the population</w:t>
      </w:r>
      <w:r w:rsidR="00167ABD" w:rsidRPr="001625C3">
        <w:rPr>
          <w:rFonts w:eastAsiaTheme="minorEastAsia"/>
          <w:sz w:val="24"/>
          <w:szCs w:val="24"/>
        </w:rPr>
        <w:t xml:space="preserve"> (assuming a fixed </w:t>
      </w:r>
      <w:r w:rsidR="00167ABD" w:rsidRPr="001625C3">
        <w:rPr>
          <w:rFonts w:eastAsiaTheme="minorEastAsia"/>
          <w:i/>
          <w:sz w:val="24"/>
          <w:szCs w:val="24"/>
        </w:rPr>
        <w:t>N</w:t>
      </w:r>
      <w:r w:rsidR="00167ABD" w:rsidRPr="001625C3">
        <w:rPr>
          <w:rFonts w:eastAsiaTheme="minorEastAsia"/>
          <w:sz w:val="24"/>
          <w:szCs w:val="24"/>
        </w:rPr>
        <w:t xml:space="preserve"> </w:t>
      </w:r>
      <w:proofErr w:type="gramStart"/>
      <w:r w:rsidR="00167ABD" w:rsidRPr="001625C3">
        <w:rPr>
          <w:rFonts w:eastAsiaTheme="minorEastAsia"/>
          <w:sz w:val="24"/>
          <w:szCs w:val="24"/>
        </w:rPr>
        <w:t xml:space="preserve">and </w:t>
      </w:r>
      <w:proofErr w:type="gramEnd"/>
      <m:oMath>
        <m:r>
          <w:rPr>
            <w:rFonts w:ascii="Cambria Math" w:hAnsi="Cambria Math"/>
            <w:sz w:val="24"/>
            <w:szCs w:val="24"/>
          </w:rPr>
          <m:t>β</m:t>
        </m:r>
      </m:oMath>
      <w:r w:rsidR="00167ABD" w:rsidRPr="001625C3">
        <w:rPr>
          <w:rFonts w:eastAsiaTheme="minorEastAsia"/>
          <w:sz w:val="24"/>
          <w:szCs w:val="24"/>
        </w:rPr>
        <w:t>)</w:t>
      </w:r>
      <w:r w:rsidR="00985C3C" w:rsidRPr="001625C3">
        <w:rPr>
          <w:rFonts w:eastAsiaTheme="minorEastAsia"/>
          <w:sz w:val="24"/>
          <w:szCs w:val="24"/>
        </w:rPr>
        <w:t xml:space="preserve">. </w:t>
      </w:r>
    </w:p>
    <w:p w14:paraId="1109447D" w14:textId="1A0154F4" w:rsidR="00453C78" w:rsidRPr="001625C3" w:rsidRDefault="00BE6D9F" w:rsidP="001625C3">
      <w:pPr>
        <w:pStyle w:val="Opstilling-punkttegn"/>
        <w:numPr>
          <w:ilvl w:val="0"/>
          <w:numId w:val="0"/>
        </w:numPr>
        <w:spacing w:line="240" w:lineRule="auto"/>
        <w:rPr>
          <w:sz w:val="24"/>
          <w:szCs w:val="24"/>
        </w:rPr>
      </w:pPr>
      <w:r w:rsidRPr="001625C3">
        <w:rPr>
          <w:rFonts w:eastAsiaTheme="minorEastAsia"/>
          <w:sz w:val="24"/>
          <w:szCs w:val="24"/>
        </w:rPr>
        <w:t xml:space="preserve">Another option is to consider the spatial structure of the underlying demography and define the probability of effective contact per time step for a susceptible </w:t>
      </w:r>
      <w:r w:rsidR="00453C78" w:rsidRPr="001625C3">
        <w:rPr>
          <w:rFonts w:eastAsiaTheme="minorEastAsia"/>
          <w:sz w:val="24"/>
          <w:szCs w:val="24"/>
        </w:rPr>
        <w:t>unit of interest</w:t>
      </w:r>
      <w:r w:rsidRPr="001625C3">
        <w:rPr>
          <w:rFonts w:eastAsiaTheme="minorEastAsia"/>
          <w:sz w:val="24"/>
          <w:szCs w:val="24"/>
        </w:rPr>
        <w:t xml:space="preserve"> dependent on </w:t>
      </w:r>
      <w:r w:rsidR="00453C78" w:rsidRPr="001625C3">
        <w:rPr>
          <w:rFonts w:eastAsiaTheme="minorEastAsia"/>
          <w:sz w:val="24"/>
          <w:szCs w:val="24"/>
        </w:rPr>
        <w:t>its</w:t>
      </w:r>
      <w:r w:rsidRPr="001625C3">
        <w:rPr>
          <w:rFonts w:eastAsiaTheme="minorEastAsia"/>
          <w:sz w:val="24"/>
          <w:szCs w:val="24"/>
        </w:rPr>
        <w:t xml:space="preserve"> distance from infectious </w:t>
      </w:r>
      <w:r w:rsidR="00453C78" w:rsidRPr="001625C3">
        <w:rPr>
          <w:rFonts w:eastAsiaTheme="minorEastAsia"/>
          <w:sz w:val="24"/>
          <w:szCs w:val="24"/>
        </w:rPr>
        <w:t xml:space="preserve">units </w:t>
      </w:r>
      <w:r w:rsidRPr="001625C3">
        <w:rPr>
          <w:rFonts w:eastAsiaTheme="minorEastAsia"/>
          <w:sz w:val="24"/>
          <w:szCs w:val="24"/>
        </w:rPr>
        <w:t xml:space="preserve">in the model. </w:t>
      </w:r>
      <w:r w:rsidR="00A360A3" w:rsidRPr="001625C3">
        <w:rPr>
          <w:rFonts w:eastAsiaTheme="minorEastAsia"/>
          <w:sz w:val="24"/>
          <w:szCs w:val="24"/>
        </w:rPr>
        <w:t>For</w:t>
      </w:r>
      <w:r w:rsidRPr="001625C3">
        <w:rPr>
          <w:rFonts w:eastAsiaTheme="minorEastAsia"/>
          <w:sz w:val="24"/>
          <w:szCs w:val="24"/>
        </w:rPr>
        <w:t xml:space="preserve"> this approach, distance kernels are </w:t>
      </w:r>
      <w:r w:rsidR="00453C78" w:rsidRPr="001625C3">
        <w:rPr>
          <w:rFonts w:eastAsiaTheme="minorEastAsia"/>
          <w:sz w:val="24"/>
          <w:szCs w:val="24"/>
        </w:rPr>
        <w:t>built</w:t>
      </w:r>
      <w:r w:rsidRPr="001625C3">
        <w:rPr>
          <w:rFonts w:eastAsiaTheme="minorEastAsia"/>
          <w:sz w:val="24"/>
          <w:szCs w:val="24"/>
        </w:rPr>
        <w:t xml:space="preserve"> from which the probability of effective contact can be drawn (such as used in </w:t>
      </w:r>
      <w:proofErr w:type="spellStart"/>
      <w:r w:rsidRPr="001625C3">
        <w:rPr>
          <w:rFonts w:eastAsiaTheme="minorEastAsia"/>
          <w:sz w:val="24"/>
          <w:szCs w:val="24"/>
        </w:rPr>
        <w:t>Dürr</w:t>
      </w:r>
      <w:proofErr w:type="spellEnd"/>
      <w:r w:rsidRPr="001625C3">
        <w:rPr>
          <w:rFonts w:eastAsiaTheme="minorEastAsia"/>
          <w:sz w:val="24"/>
          <w:szCs w:val="24"/>
        </w:rPr>
        <w:t xml:space="preserve"> &amp; Ward, 2015</w:t>
      </w:r>
      <w:r w:rsidR="008F1ECB" w:rsidRPr="001625C3">
        <w:rPr>
          <w:rFonts w:eastAsiaTheme="minorEastAsia"/>
          <w:sz w:val="24"/>
          <w:szCs w:val="24"/>
        </w:rPr>
        <w:t>;</w:t>
      </w:r>
      <w:r w:rsidR="00871CE6" w:rsidRPr="001625C3">
        <w:rPr>
          <w:rFonts w:eastAsiaTheme="minorEastAsia"/>
          <w:sz w:val="24"/>
          <w:szCs w:val="24"/>
        </w:rPr>
        <w:t xml:space="preserve"> Hudson </w:t>
      </w:r>
      <w:r w:rsidR="002B00B4" w:rsidRPr="001625C3">
        <w:rPr>
          <w:rFonts w:eastAsiaTheme="minorEastAsia"/>
          <w:sz w:val="24"/>
          <w:szCs w:val="24"/>
        </w:rPr>
        <w:t>et al.,</w:t>
      </w:r>
      <w:r w:rsidR="008F1ECB" w:rsidRPr="001625C3">
        <w:rPr>
          <w:rFonts w:eastAsiaTheme="minorEastAsia"/>
          <w:sz w:val="24"/>
          <w:szCs w:val="24"/>
        </w:rPr>
        <w:t xml:space="preserve"> </w:t>
      </w:r>
      <w:r w:rsidR="00871CE6" w:rsidRPr="001625C3">
        <w:rPr>
          <w:rFonts w:eastAsiaTheme="minorEastAsia"/>
          <w:sz w:val="24"/>
          <w:szCs w:val="24"/>
        </w:rPr>
        <w:t>2019</w:t>
      </w:r>
      <w:r w:rsidRPr="001625C3">
        <w:rPr>
          <w:rFonts w:eastAsiaTheme="minorEastAsia"/>
          <w:sz w:val="24"/>
          <w:szCs w:val="24"/>
        </w:rPr>
        <w:t>).</w:t>
      </w:r>
      <w:r w:rsidRPr="001625C3">
        <w:rPr>
          <w:sz w:val="24"/>
          <w:szCs w:val="24"/>
        </w:rPr>
        <w:t xml:space="preserve"> </w:t>
      </w:r>
      <w:r w:rsidR="00453C78" w:rsidRPr="001625C3">
        <w:rPr>
          <w:sz w:val="24"/>
          <w:szCs w:val="24"/>
        </w:rPr>
        <w:t>This spatial</w:t>
      </w:r>
      <w:r w:rsidR="00E62B46" w:rsidRPr="001625C3">
        <w:rPr>
          <w:sz w:val="24"/>
          <w:szCs w:val="24"/>
        </w:rPr>
        <w:t>ly</w:t>
      </w:r>
      <w:r w:rsidR="00453C78" w:rsidRPr="001625C3">
        <w:rPr>
          <w:sz w:val="24"/>
          <w:szCs w:val="24"/>
        </w:rPr>
        <w:t xml:space="preserve"> dependent contact rate can be combined with information on the frequency of contacts between herds. For example, the frequency of potential contacts between herds may not only depend on the distance between them, but also on the frequency of movements from and to herds, which in turn may depend on the herd types (Bates et al 2003</w:t>
      </w:r>
      <w:r w:rsidR="0011201B" w:rsidRPr="001625C3">
        <w:rPr>
          <w:sz w:val="24"/>
          <w:szCs w:val="24"/>
        </w:rPr>
        <w:t>;</w:t>
      </w:r>
      <w:r w:rsidR="00971D71" w:rsidRPr="001625C3">
        <w:rPr>
          <w:sz w:val="24"/>
          <w:szCs w:val="24"/>
        </w:rPr>
        <w:t>s</w:t>
      </w:r>
      <w:r w:rsidR="00453C78" w:rsidRPr="001625C3">
        <w:rPr>
          <w:sz w:val="24"/>
          <w:szCs w:val="24"/>
        </w:rPr>
        <w:t xml:space="preserve"> Ferguson et al</w:t>
      </w:r>
      <w:r w:rsidR="0011201B" w:rsidRPr="001625C3">
        <w:rPr>
          <w:sz w:val="24"/>
          <w:szCs w:val="24"/>
        </w:rPr>
        <w:t>.,</w:t>
      </w:r>
      <w:r w:rsidR="00453C78" w:rsidRPr="001625C3">
        <w:rPr>
          <w:sz w:val="24"/>
          <w:szCs w:val="24"/>
        </w:rPr>
        <w:t xml:space="preserve"> 2001). </w:t>
      </w:r>
    </w:p>
    <w:p w14:paraId="445E1023" w14:textId="0F04E09F" w:rsidR="00BE6D9F" w:rsidRPr="001625C3" w:rsidRDefault="00E80370" w:rsidP="001625C3">
      <w:pPr>
        <w:pStyle w:val="Opstilling-punkttegn"/>
        <w:numPr>
          <w:ilvl w:val="0"/>
          <w:numId w:val="0"/>
        </w:numPr>
        <w:spacing w:line="240" w:lineRule="auto"/>
        <w:rPr>
          <w:sz w:val="24"/>
          <w:szCs w:val="24"/>
        </w:rPr>
      </w:pPr>
      <w:r w:rsidRPr="001625C3">
        <w:rPr>
          <w:sz w:val="24"/>
          <w:szCs w:val="24"/>
        </w:rPr>
        <w:t xml:space="preserve">When appropriate knowledge and data are available, the contact structure of a population </w:t>
      </w:r>
      <w:r w:rsidR="00A360A3" w:rsidRPr="001625C3">
        <w:rPr>
          <w:sz w:val="24"/>
          <w:szCs w:val="24"/>
        </w:rPr>
        <w:t>can</w:t>
      </w:r>
      <w:r w:rsidRPr="001625C3">
        <w:rPr>
          <w:sz w:val="24"/>
          <w:szCs w:val="24"/>
        </w:rPr>
        <w:t xml:space="preserve"> be based on a social network</w:t>
      </w:r>
      <w:r w:rsidR="00A360A3" w:rsidRPr="001625C3">
        <w:rPr>
          <w:sz w:val="24"/>
          <w:szCs w:val="24"/>
        </w:rPr>
        <w:t xml:space="preserve"> </w:t>
      </w:r>
      <w:r w:rsidRPr="001625C3">
        <w:rPr>
          <w:sz w:val="24"/>
          <w:szCs w:val="24"/>
        </w:rPr>
        <w:t>(</w:t>
      </w:r>
      <w:r w:rsidR="00102752" w:rsidRPr="001625C3">
        <w:rPr>
          <w:sz w:val="24"/>
          <w:szCs w:val="24"/>
        </w:rPr>
        <w:t xml:space="preserve">Reynolds </w:t>
      </w:r>
      <w:r w:rsidR="002B00B4" w:rsidRPr="001625C3">
        <w:rPr>
          <w:sz w:val="24"/>
          <w:szCs w:val="24"/>
        </w:rPr>
        <w:t>et al.,</w:t>
      </w:r>
      <w:r w:rsidR="00971D71" w:rsidRPr="001625C3">
        <w:rPr>
          <w:sz w:val="24"/>
          <w:szCs w:val="24"/>
        </w:rPr>
        <w:t xml:space="preserve"> </w:t>
      </w:r>
      <w:r w:rsidR="00102752" w:rsidRPr="001625C3">
        <w:rPr>
          <w:sz w:val="24"/>
          <w:szCs w:val="24"/>
        </w:rPr>
        <w:t>2015</w:t>
      </w:r>
      <w:r w:rsidR="00971D71" w:rsidRPr="001625C3">
        <w:rPr>
          <w:sz w:val="24"/>
          <w:szCs w:val="24"/>
        </w:rPr>
        <w:t>;</w:t>
      </w:r>
      <w:r w:rsidR="00102752" w:rsidRPr="001625C3">
        <w:rPr>
          <w:sz w:val="24"/>
          <w:szCs w:val="24"/>
        </w:rPr>
        <w:t xml:space="preserve"> Hirsch </w:t>
      </w:r>
      <w:r w:rsidR="002B00B4" w:rsidRPr="001625C3">
        <w:rPr>
          <w:sz w:val="24"/>
          <w:szCs w:val="24"/>
        </w:rPr>
        <w:t>et al.,</w:t>
      </w:r>
      <w:r w:rsidR="00971D71" w:rsidRPr="001625C3">
        <w:rPr>
          <w:sz w:val="24"/>
          <w:szCs w:val="24"/>
        </w:rPr>
        <w:t xml:space="preserve"> </w:t>
      </w:r>
      <w:r w:rsidR="00102752" w:rsidRPr="001625C3">
        <w:rPr>
          <w:sz w:val="24"/>
          <w:szCs w:val="24"/>
        </w:rPr>
        <w:t>2016</w:t>
      </w:r>
      <w:r w:rsidR="00971D71" w:rsidRPr="001625C3">
        <w:rPr>
          <w:sz w:val="24"/>
          <w:szCs w:val="24"/>
        </w:rPr>
        <w:t>;</w:t>
      </w:r>
      <w:r w:rsidR="00102752" w:rsidRPr="001625C3">
        <w:rPr>
          <w:sz w:val="24"/>
          <w:szCs w:val="24"/>
        </w:rPr>
        <w:t xml:space="preserve"> Van der Waal </w:t>
      </w:r>
      <w:r w:rsidR="002B00B4" w:rsidRPr="001625C3">
        <w:rPr>
          <w:sz w:val="24"/>
          <w:szCs w:val="24"/>
        </w:rPr>
        <w:t>et al.,</w:t>
      </w:r>
      <w:r w:rsidR="00971D71" w:rsidRPr="001625C3">
        <w:rPr>
          <w:sz w:val="24"/>
          <w:szCs w:val="24"/>
        </w:rPr>
        <w:t xml:space="preserve"> </w:t>
      </w:r>
      <w:r w:rsidR="00102752" w:rsidRPr="001625C3">
        <w:rPr>
          <w:sz w:val="24"/>
          <w:szCs w:val="24"/>
        </w:rPr>
        <w:t>2017</w:t>
      </w:r>
      <w:r w:rsidR="00971D71" w:rsidRPr="001625C3">
        <w:rPr>
          <w:sz w:val="24"/>
          <w:szCs w:val="24"/>
        </w:rPr>
        <w:t>;</w:t>
      </w:r>
      <w:r w:rsidR="00102752" w:rsidRPr="001625C3">
        <w:rPr>
          <w:sz w:val="24"/>
          <w:szCs w:val="24"/>
        </w:rPr>
        <w:t xml:space="preserve"> </w:t>
      </w:r>
      <w:r w:rsidRPr="001625C3">
        <w:rPr>
          <w:sz w:val="24"/>
          <w:szCs w:val="24"/>
        </w:rPr>
        <w:t>Brookes</w:t>
      </w:r>
      <w:r w:rsidR="00971D71" w:rsidRPr="001625C3">
        <w:rPr>
          <w:sz w:val="24"/>
          <w:szCs w:val="24"/>
        </w:rPr>
        <w:t xml:space="preserve"> et al.,</w:t>
      </w:r>
      <w:r w:rsidRPr="001625C3">
        <w:rPr>
          <w:sz w:val="24"/>
          <w:szCs w:val="24"/>
        </w:rPr>
        <w:t xml:space="preserve"> 2019).</w:t>
      </w:r>
      <w:r w:rsidR="006069FD" w:rsidRPr="001625C3">
        <w:rPr>
          <w:sz w:val="24"/>
          <w:szCs w:val="24"/>
        </w:rPr>
        <w:t xml:space="preserve"> A heterogeneous herd contact structure between groups of animals (for example, calves and heifers) and homogenous contacts within animal groups might</w:t>
      </w:r>
      <w:r w:rsidR="00205A13" w:rsidRPr="001625C3">
        <w:rPr>
          <w:sz w:val="24"/>
          <w:szCs w:val="24"/>
        </w:rPr>
        <w:t xml:space="preserve"> also</w:t>
      </w:r>
      <w:r w:rsidR="006069FD" w:rsidRPr="001625C3">
        <w:rPr>
          <w:sz w:val="24"/>
          <w:szCs w:val="24"/>
        </w:rPr>
        <w:t xml:space="preserve"> be described (</w:t>
      </w:r>
      <w:proofErr w:type="spellStart"/>
      <w:ins w:id="202" w:author="Tariq Halasa" w:date="2020-03-04T12:35:00Z">
        <w:r w:rsidR="00763B98">
          <w:rPr>
            <w:sz w:val="24"/>
            <w:szCs w:val="24"/>
          </w:rPr>
          <w:t>Østergaard</w:t>
        </w:r>
        <w:proofErr w:type="spellEnd"/>
        <w:r w:rsidR="00763B98">
          <w:rPr>
            <w:sz w:val="24"/>
            <w:szCs w:val="24"/>
          </w:rPr>
          <w:t xml:space="preserve"> et al., 2005; </w:t>
        </w:r>
      </w:ins>
      <w:proofErr w:type="spellStart"/>
      <w:ins w:id="203" w:author="Tariq Halasa" w:date="2020-03-04T12:36:00Z">
        <w:r w:rsidR="00763B98">
          <w:rPr>
            <w:sz w:val="24"/>
            <w:szCs w:val="24"/>
          </w:rPr>
          <w:t>Ezanno</w:t>
        </w:r>
        <w:proofErr w:type="spellEnd"/>
        <w:r w:rsidR="00763B98">
          <w:rPr>
            <w:sz w:val="24"/>
            <w:szCs w:val="24"/>
          </w:rPr>
          <w:t xml:space="preserve"> et al., 2007; </w:t>
        </w:r>
      </w:ins>
      <w:r w:rsidR="006069FD" w:rsidRPr="001625C3">
        <w:rPr>
          <w:sz w:val="24"/>
          <w:szCs w:val="24"/>
        </w:rPr>
        <w:t>Kirkeby et al, 2016</w:t>
      </w:r>
      <w:r w:rsidR="00154442" w:rsidRPr="001625C3">
        <w:rPr>
          <w:sz w:val="24"/>
          <w:szCs w:val="24"/>
        </w:rPr>
        <w:t>;</w:t>
      </w:r>
      <w:r w:rsidR="006069FD" w:rsidRPr="001625C3">
        <w:rPr>
          <w:sz w:val="24"/>
          <w:szCs w:val="24"/>
        </w:rPr>
        <w:t xml:space="preserve"> </w:t>
      </w:r>
      <w:proofErr w:type="spellStart"/>
      <w:r w:rsidR="006069FD" w:rsidRPr="001625C3">
        <w:rPr>
          <w:sz w:val="24"/>
          <w:szCs w:val="24"/>
        </w:rPr>
        <w:t>Gussmann</w:t>
      </w:r>
      <w:proofErr w:type="spellEnd"/>
      <w:r w:rsidR="006069FD" w:rsidRPr="001625C3">
        <w:rPr>
          <w:sz w:val="24"/>
          <w:szCs w:val="24"/>
        </w:rPr>
        <w:t xml:space="preserve"> et al., 2018). </w:t>
      </w:r>
    </w:p>
    <w:p w14:paraId="6D524DB5" w14:textId="04FA7A9A" w:rsidR="00343BDA" w:rsidRPr="001625C3" w:rsidRDefault="00205A13" w:rsidP="001625C3">
      <w:pPr>
        <w:pStyle w:val="Opstilling-punkttegn"/>
        <w:numPr>
          <w:ilvl w:val="0"/>
          <w:numId w:val="0"/>
        </w:numPr>
        <w:spacing w:line="240" w:lineRule="auto"/>
        <w:rPr>
          <w:sz w:val="24"/>
          <w:szCs w:val="24"/>
        </w:rPr>
      </w:pPr>
      <w:r w:rsidRPr="001625C3">
        <w:rPr>
          <w:sz w:val="24"/>
          <w:szCs w:val="24"/>
        </w:rPr>
        <w:t>T</w:t>
      </w:r>
      <w:r w:rsidR="00BE6D9F" w:rsidRPr="001625C3">
        <w:rPr>
          <w:sz w:val="24"/>
          <w:szCs w:val="24"/>
        </w:rPr>
        <w:t xml:space="preserve">here are </w:t>
      </w:r>
      <w:r w:rsidRPr="001625C3">
        <w:rPr>
          <w:sz w:val="24"/>
          <w:szCs w:val="24"/>
        </w:rPr>
        <w:t xml:space="preserve">also </w:t>
      </w:r>
      <w:r w:rsidR="00BE6D9F" w:rsidRPr="001625C3">
        <w:rPr>
          <w:sz w:val="24"/>
          <w:szCs w:val="24"/>
        </w:rPr>
        <w:t>several ways to simulate i</w:t>
      </w:r>
      <w:r w:rsidR="00DB2C69" w:rsidRPr="001625C3">
        <w:rPr>
          <w:sz w:val="24"/>
          <w:szCs w:val="24"/>
        </w:rPr>
        <w:t xml:space="preserve">ndirect (environmental) </w:t>
      </w:r>
      <w:r w:rsidR="00BE6D9F" w:rsidRPr="001625C3">
        <w:rPr>
          <w:sz w:val="24"/>
          <w:szCs w:val="24"/>
        </w:rPr>
        <w:t xml:space="preserve">disease </w:t>
      </w:r>
      <w:r w:rsidR="00DB2C69" w:rsidRPr="001625C3">
        <w:rPr>
          <w:sz w:val="24"/>
          <w:szCs w:val="24"/>
        </w:rPr>
        <w:t>transmission</w:t>
      </w:r>
      <w:r w:rsidR="00BE6D9F" w:rsidRPr="001625C3">
        <w:rPr>
          <w:sz w:val="24"/>
          <w:szCs w:val="24"/>
        </w:rPr>
        <w:t>. It can be similarly spatial</w:t>
      </w:r>
      <w:r w:rsidR="00E62B46" w:rsidRPr="001625C3">
        <w:rPr>
          <w:sz w:val="24"/>
          <w:szCs w:val="24"/>
        </w:rPr>
        <w:t>ly</w:t>
      </w:r>
      <w:r w:rsidR="00BE6D9F" w:rsidRPr="001625C3">
        <w:rPr>
          <w:sz w:val="24"/>
          <w:szCs w:val="24"/>
        </w:rPr>
        <w:t xml:space="preserve"> dependent as described for the direct transmission, or simulated as</w:t>
      </w:r>
      <w:r w:rsidR="008740CC" w:rsidRPr="001625C3">
        <w:rPr>
          <w:sz w:val="24"/>
          <w:szCs w:val="24"/>
        </w:rPr>
        <w:t xml:space="preserve"> </w:t>
      </w:r>
      <w:r w:rsidR="00E62B46" w:rsidRPr="001625C3">
        <w:rPr>
          <w:sz w:val="24"/>
          <w:szCs w:val="24"/>
        </w:rPr>
        <w:t xml:space="preserve">a </w:t>
      </w:r>
      <w:r w:rsidR="008740CC" w:rsidRPr="001625C3">
        <w:rPr>
          <w:sz w:val="24"/>
          <w:szCs w:val="24"/>
        </w:rPr>
        <w:t xml:space="preserve">fixed transmission </w:t>
      </w:r>
      <w:r w:rsidR="00220E66" w:rsidRPr="001625C3">
        <w:rPr>
          <w:sz w:val="24"/>
          <w:szCs w:val="24"/>
        </w:rPr>
        <w:t>probability</w:t>
      </w:r>
      <w:r w:rsidR="00F97DD3" w:rsidRPr="001625C3">
        <w:rPr>
          <w:sz w:val="24"/>
          <w:szCs w:val="24"/>
        </w:rPr>
        <w:t>:</w:t>
      </w:r>
    </w:p>
    <w:tbl>
      <w:tblPr>
        <w:tblStyle w:val="Tabel-Gitter"/>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55"/>
        <w:gridCol w:w="987"/>
      </w:tblGrid>
      <w:tr w:rsidR="001625C3" w:rsidRPr="001625C3" w14:paraId="4C488E0C" w14:textId="77777777" w:rsidTr="00A908FF">
        <w:tc>
          <w:tcPr>
            <w:tcW w:w="7655" w:type="dxa"/>
          </w:tcPr>
          <w:p w14:paraId="3AFD4BE7" w14:textId="71CC1DE7" w:rsidR="00F97DD3" w:rsidRPr="001625C3" w:rsidRDefault="00F97DD3" w:rsidP="001625C3">
            <w:pPr>
              <w:pStyle w:val="Opstilling-punkttegn"/>
              <w:numPr>
                <w:ilvl w:val="0"/>
                <w:numId w:val="0"/>
              </w:numPr>
              <w:spacing w:line="240" w:lineRule="auto"/>
              <w:rPr>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=1-</m:t>
                </m:r>
                <m:r>
                  <m:rPr>
                    <m:sty m:val="p"/>
                  </m:rPr>
                  <w:rPr>
                    <w:rFonts w:ascii="Cambria Math" w:hAnsi="Cambria Math"/>
                    <w:sz w:val="24"/>
                    <w:szCs w:val="24"/>
                  </w:rPr>
                  <m:t>exp⁡</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m:t>
                    </m:r>
                  </m:sub>
                </m:sSub>
                <m:r>
                  <w:rPr>
                    <w:rFonts w:ascii="Cambria Math" w:hAnsi="Cambria Math"/>
                    <w:sz w:val="24"/>
                    <w:szCs w:val="24"/>
                  </w:rPr>
                  <m:t>)</m:t>
                </m:r>
              </m:oMath>
            </m:oMathPara>
          </w:p>
        </w:tc>
        <w:tc>
          <w:tcPr>
            <w:tcW w:w="987" w:type="dxa"/>
          </w:tcPr>
          <w:p w14:paraId="2255AFDE" w14:textId="16C9BFBE" w:rsidR="00F97DD3" w:rsidRPr="001625C3" w:rsidRDefault="00F97DD3" w:rsidP="001625C3">
            <w:pPr>
              <w:pStyle w:val="Opstilling-punkttegn"/>
              <w:numPr>
                <w:ilvl w:val="0"/>
                <w:numId w:val="0"/>
              </w:numPr>
              <w:spacing w:line="240" w:lineRule="auto"/>
              <w:ind w:left="2374" w:hanging="2374"/>
              <w:rPr>
                <w:sz w:val="24"/>
                <w:szCs w:val="24"/>
              </w:rPr>
            </w:pPr>
            <w:r w:rsidRPr="001625C3">
              <w:rPr>
                <w:sz w:val="24"/>
                <w:szCs w:val="24"/>
              </w:rPr>
              <w:t xml:space="preserve">eq. </w:t>
            </w:r>
            <w:r w:rsidR="00CE5914" w:rsidRPr="001625C3">
              <w:rPr>
                <w:sz w:val="24"/>
                <w:szCs w:val="24"/>
              </w:rPr>
              <w:t>5</w:t>
            </w:r>
          </w:p>
        </w:tc>
      </w:tr>
    </w:tbl>
    <w:p w14:paraId="2EBF4386" w14:textId="1D1975AD" w:rsidR="00F97DD3" w:rsidRPr="001625C3" w:rsidRDefault="00F97DD3" w:rsidP="001625C3">
      <w:pPr>
        <w:pStyle w:val="Opstilling-punkttegn"/>
        <w:numPr>
          <w:ilvl w:val="0"/>
          <w:numId w:val="0"/>
        </w:numPr>
        <w:spacing w:line="240" w:lineRule="auto"/>
        <w:rPr>
          <w:sz w:val="24"/>
          <w:szCs w:val="24"/>
        </w:rPr>
      </w:pPr>
      <w:r w:rsidRPr="001625C3">
        <w:rPr>
          <w:sz w:val="24"/>
          <w:szCs w:val="24"/>
        </w:rPr>
        <w:t xml:space="preserve">Here, </w:t>
      </w:r>
      <w:r w:rsidRPr="001625C3">
        <w:rPr>
          <w:i/>
          <w:sz w:val="24"/>
          <w:szCs w:val="24"/>
        </w:rPr>
        <w:t>P</w:t>
      </w:r>
      <w:r w:rsidR="00BE6D9F" w:rsidRPr="001625C3">
        <w:rPr>
          <w:i/>
          <w:sz w:val="24"/>
          <w:szCs w:val="24"/>
        </w:rPr>
        <w:t>(S)</w:t>
      </w:r>
      <w:r w:rsidRPr="001625C3">
        <w:rPr>
          <w:sz w:val="24"/>
          <w:szCs w:val="24"/>
        </w:rPr>
        <w:t xml:space="preserve"> is the probability of infection </w:t>
      </w:r>
      <w:r w:rsidR="00205A13" w:rsidRPr="001625C3">
        <w:rPr>
          <w:sz w:val="24"/>
          <w:szCs w:val="24"/>
        </w:rPr>
        <w:t xml:space="preserve">of </w:t>
      </w:r>
      <w:r w:rsidRPr="001625C3">
        <w:rPr>
          <w:sz w:val="24"/>
          <w:szCs w:val="24"/>
        </w:rPr>
        <w:t xml:space="preserve">a susceptible individual </w:t>
      </w:r>
      <w:r w:rsidRPr="001625C3">
        <w:rPr>
          <w:i/>
          <w:sz w:val="24"/>
          <w:szCs w:val="24"/>
        </w:rPr>
        <w:t>S</w:t>
      </w:r>
      <w:r w:rsidRPr="001625C3">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m:t>
            </m:r>
          </m:sub>
        </m:sSub>
      </m:oMath>
      <w:r w:rsidRPr="001625C3">
        <w:rPr>
          <w:sz w:val="24"/>
          <w:szCs w:val="24"/>
        </w:rPr>
        <w:t xml:space="preserve"> is the</w:t>
      </w:r>
      <w:r w:rsidR="00534BDC" w:rsidRPr="001625C3">
        <w:rPr>
          <w:sz w:val="24"/>
          <w:szCs w:val="24"/>
        </w:rPr>
        <w:t xml:space="preserve"> </w:t>
      </w:r>
      <w:r w:rsidR="00640135" w:rsidRPr="001625C3">
        <w:rPr>
          <w:sz w:val="24"/>
          <w:szCs w:val="24"/>
        </w:rPr>
        <w:t xml:space="preserve">indirect </w:t>
      </w:r>
      <w:r w:rsidR="00534BDC" w:rsidRPr="001625C3">
        <w:rPr>
          <w:sz w:val="24"/>
          <w:szCs w:val="24"/>
        </w:rPr>
        <w:t>disease</w:t>
      </w:r>
      <w:r w:rsidRPr="001625C3">
        <w:rPr>
          <w:sz w:val="24"/>
          <w:szCs w:val="24"/>
        </w:rPr>
        <w:t xml:space="preserve"> transmission rate. </w:t>
      </w:r>
      <w:r w:rsidR="00E121BF" w:rsidRPr="001625C3">
        <w:rPr>
          <w:sz w:val="24"/>
          <w:szCs w:val="24"/>
        </w:rPr>
        <w:t xml:space="preserve">This fixed transmission rate can be based on a </w:t>
      </w:r>
      <w:r w:rsidR="009076FC" w:rsidRPr="001625C3">
        <w:rPr>
          <w:sz w:val="24"/>
          <w:szCs w:val="24"/>
        </w:rPr>
        <w:t xml:space="preserve">stable </w:t>
      </w:r>
      <w:r w:rsidR="00E121BF" w:rsidRPr="001625C3">
        <w:rPr>
          <w:sz w:val="24"/>
          <w:szCs w:val="24"/>
        </w:rPr>
        <w:t xml:space="preserve">baseline infection pressure, </w:t>
      </w:r>
      <w:r w:rsidR="00D61B9B" w:rsidRPr="001625C3">
        <w:rPr>
          <w:sz w:val="24"/>
          <w:szCs w:val="24"/>
        </w:rPr>
        <w:t xml:space="preserve">or more </w:t>
      </w:r>
      <w:r w:rsidR="00DB050C" w:rsidRPr="001625C3">
        <w:rPr>
          <w:sz w:val="24"/>
          <w:szCs w:val="24"/>
        </w:rPr>
        <w:t>variable</w:t>
      </w:r>
      <w:r w:rsidR="00D61B9B" w:rsidRPr="001625C3">
        <w:rPr>
          <w:sz w:val="24"/>
          <w:szCs w:val="24"/>
        </w:rPr>
        <w:t xml:space="preserve">, </w:t>
      </w:r>
      <w:r w:rsidR="00205A13" w:rsidRPr="001625C3">
        <w:rPr>
          <w:sz w:val="24"/>
          <w:szCs w:val="24"/>
        </w:rPr>
        <w:t xml:space="preserve">such as </w:t>
      </w:r>
      <w:r w:rsidR="00D61B9B" w:rsidRPr="001625C3">
        <w:rPr>
          <w:sz w:val="24"/>
          <w:szCs w:val="24"/>
        </w:rPr>
        <w:t xml:space="preserve">bacteria </w:t>
      </w:r>
      <w:r w:rsidR="003671AC" w:rsidRPr="001625C3">
        <w:rPr>
          <w:sz w:val="24"/>
          <w:szCs w:val="24"/>
        </w:rPr>
        <w:t xml:space="preserve">from infected individuals </w:t>
      </w:r>
      <w:r w:rsidR="00D61B9B" w:rsidRPr="001625C3">
        <w:rPr>
          <w:sz w:val="24"/>
          <w:szCs w:val="24"/>
        </w:rPr>
        <w:t xml:space="preserve">shed </w:t>
      </w:r>
      <w:r w:rsidR="00B222FC" w:rsidRPr="001625C3">
        <w:rPr>
          <w:sz w:val="24"/>
          <w:szCs w:val="24"/>
        </w:rPr>
        <w:t xml:space="preserve">over time </w:t>
      </w:r>
      <w:r w:rsidR="00D61B9B" w:rsidRPr="001625C3">
        <w:rPr>
          <w:sz w:val="24"/>
          <w:szCs w:val="24"/>
        </w:rPr>
        <w:t xml:space="preserve">in the environment (Kirkeby </w:t>
      </w:r>
      <w:r w:rsidR="002B00B4" w:rsidRPr="001625C3">
        <w:rPr>
          <w:sz w:val="24"/>
          <w:szCs w:val="24"/>
        </w:rPr>
        <w:t>et al.,</w:t>
      </w:r>
      <w:r w:rsidR="003A0395" w:rsidRPr="001625C3">
        <w:rPr>
          <w:sz w:val="24"/>
          <w:szCs w:val="24"/>
        </w:rPr>
        <w:t xml:space="preserve"> </w:t>
      </w:r>
      <w:r w:rsidR="00D61B9B" w:rsidRPr="001625C3">
        <w:rPr>
          <w:sz w:val="24"/>
          <w:szCs w:val="24"/>
        </w:rPr>
        <w:t>2016).</w:t>
      </w:r>
    </w:p>
    <w:p w14:paraId="4BB0DFC1" w14:textId="259BCC59" w:rsidR="00851DFB" w:rsidRPr="001625C3" w:rsidRDefault="0041668B" w:rsidP="001625C3">
      <w:pPr>
        <w:pStyle w:val="Opstilling-punkttegn"/>
        <w:numPr>
          <w:ilvl w:val="0"/>
          <w:numId w:val="0"/>
        </w:numPr>
        <w:spacing w:line="240" w:lineRule="auto"/>
        <w:rPr>
          <w:sz w:val="24"/>
          <w:szCs w:val="24"/>
        </w:rPr>
      </w:pPr>
      <w:r w:rsidRPr="001625C3">
        <w:rPr>
          <w:sz w:val="24"/>
          <w:szCs w:val="24"/>
        </w:rPr>
        <w:lastRenderedPageBreak/>
        <w:t>W</w:t>
      </w:r>
      <w:r w:rsidR="00836761" w:rsidRPr="001625C3">
        <w:rPr>
          <w:sz w:val="24"/>
          <w:szCs w:val="24"/>
        </w:rPr>
        <w:t xml:space="preserve">hen disease transmission </w:t>
      </w:r>
      <w:r w:rsidR="00BE6D9F" w:rsidRPr="001625C3">
        <w:rPr>
          <w:sz w:val="24"/>
          <w:szCs w:val="24"/>
        </w:rPr>
        <w:t>occur</w:t>
      </w:r>
      <w:r w:rsidR="00E62B46" w:rsidRPr="001625C3">
        <w:rPr>
          <w:sz w:val="24"/>
          <w:szCs w:val="24"/>
        </w:rPr>
        <w:t>s</w:t>
      </w:r>
      <w:r w:rsidR="00BE6D9F" w:rsidRPr="001625C3">
        <w:rPr>
          <w:sz w:val="24"/>
          <w:szCs w:val="24"/>
        </w:rPr>
        <w:t xml:space="preserve"> </w:t>
      </w:r>
      <w:r w:rsidR="0053259A" w:rsidRPr="001625C3">
        <w:rPr>
          <w:sz w:val="24"/>
          <w:szCs w:val="24"/>
        </w:rPr>
        <w:t>through</w:t>
      </w:r>
      <w:r w:rsidR="00BE6D9F" w:rsidRPr="001625C3">
        <w:rPr>
          <w:sz w:val="24"/>
          <w:szCs w:val="24"/>
        </w:rPr>
        <w:t xml:space="preserve"> </w:t>
      </w:r>
      <w:r w:rsidR="0053259A" w:rsidRPr="001625C3">
        <w:rPr>
          <w:sz w:val="24"/>
          <w:szCs w:val="24"/>
        </w:rPr>
        <w:t xml:space="preserve">both </w:t>
      </w:r>
      <w:r w:rsidR="00BE6D9F" w:rsidRPr="001625C3">
        <w:rPr>
          <w:sz w:val="24"/>
          <w:szCs w:val="24"/>
        </w:rPr>
        <w:t>direct and indirect contacts</w:t>
      </w:r>
      <w:r w:rsidR="00836761" w:rsidRPr="001625C3">
        <w:rPr>
          <w:sz w:val="24"/>
          <w:szCs w:val="24"/>
        </w:rPr>
        <w:t xml:space="preserve">, </w:t>
      </w:r>
      <w:r w:rsidR="00BE6D9F" w:rsidRPr="001625C3">
        <w:rPr>
          <w:sz w:val="24"/>
          <w:szCs w:val="24"/>
        </w:rPr>
        <w:t xml:space="preserve">a </w:t>
      </w:r>
      <w:r w:rsidR="00BD0C50" w:rsidRPr="001625C3">
        <w:rPr>
          <w:sz w:val="24"/>
          <w:szCs w:val="24"/>
        </w:rPr>
        <w:t>combin</w:t>
      </w:r>
      <w:r w:rsidR="00BE6D9F" w:rsidRPr="001625C3">
        <w:rPr>
          <w:sz w:val="24"/>
          <w:szCs w:val="24"/>
        </w:rPr>
        <w:t>ation of</w:t>
      </w:r>
      <w:r w:rsidR="00BD0C50" w:rsidRPr="001625C3">
        <w:rPr>
          <w:sz w:val="24"/>
          <w:szCs w:val="24"/>
        </w:rPr>
        <w:t xml:space="preserve"> </w:t>
      </w:r>
      <w:r w:rsidR="00836761" w:rsidRPr="001625C3">
        <w:rPr>
          <w:sz w:val="24"/>
          <w:szCs w:val="24"/>
        </w:rPr>
        <w:t>both of these pathways</w:t>
      </w:r>
      <w:r w:rsidR="00BE6D9F" w:rsidRPr="001625C3">
        <w:rPr>
          <w:sz w:val="24"/>
          <w:szCs w:val="24"/>
        </w:rPr>
        <w:t xml:space="preserve"> (direct and indirect) </w:t>
      </w:r>
      <w:r w:rsidRPr="001625C3">
        <w:rPr>
          <w:sz w:val="24"/>
          <w:szCs w:val="24"/>
        </w:rPr>
        <w:t xml:space="preserve">might be </w:t>
      </w:r>
      <w:r w:rsidR="0053259A" w:rsidRPr="001625C3">
        <w:rPr>
          <w:sz w:val="24"/>
          <w:szCs w:val="24"/>
        </w:rPr>
        <w:t xml:space="preserve">more </w:t>
      </w:r>
      <w:r w:rsidR="00BE6D9F" w:rsidRPr="001625C3">
        <w:rPr>
          <w:sz w:val="24"/>
          <w:szCs w:val="24"/>
        </w:rPr>
        <w:t>appropriate</w:t>
      </w:r>
      <w:r w:rsidR="00836761" w:rsidRPr="001625C3">
        <w:rPr>
          <w:sz w:val="24"/>
          <w:szCs w:val="24"/>
        </w:rPr>
        <w:t xml:space="preserve"> (</w:t>
      </w:r>
      <w:proofErr w:type="spellStart"/>
      <w:r w:rsidR="00836761" w:rsidRPr="001625C3">
        <w:rPr>
          <w:sz w:val="24"/>
          <w:szCs w:val="24"/>
        </w:rPr>
        <w:t>Gussmann</w:t>
      </w:r>
      <w:proofErr w:type="spellEnd"/>
      <w:r w:rsidR="00836761" w:rsidRPr="001625C3">
        <w:rPr>
          <w:sz w:val="24"/>
          <w:szCs w:val="24"/>
        </w:rPr>
        <w:t xml:space="preserve"> </w:t>
      </w:r>
      <w:r w:rsidR="002B00B4" w:rsidRPr="001625C3">
        <w:rPr>
          <w:sz w:val="24"/>
          <w:szCs w:val="24"/>
        </w:rPr>
        <w:t>et al.,</w:t>
      </w:r>
      <w:r w:rsidR="003A0395" w:rsidRPr="001625C3">
        <w:rPr>
          <w:sz w:val="24"/>
          <w:szCs w:val="24"/>
        </w:rPr>
        <w:t xml:space="preserve"> </w:t>
      </w:r>
      <w:r w:rsidR="00836761" w:rsidRPr="001625C3">
        <w:rPr>
          <w:sz w:val="24"/>
          <w:szCs w:val="24"/>
        </w:rPr>
        <w:t>2018</w:t>
      </w:r>
      <w:r w:rsidR="00BE6D9F" w:rsidRPr="001625C3">
        <w:rPr>
          <w:sz w:val="24"/>
          <w:szCs w:val="24"/>
        </w:rPr>
        <w:t xml:space="preserve">). </w:t>
      </w:r>
    </w:p>
    <w:p w14:paraId="24BF8E09" w14:textId="77777777" w:rsidR="00D15ACF" w:rsidRPr="001625C3" w:rsidRDefault="00D15ACF" w:rsidP="001625C3">
      <w:pPr>
        <w:pStyle w:val="Opstilling-punkttegn"/>
        <w:numPr>
          <w:ilvl w:val="0"/>
          <w:numId w:val="0"/>
        </w:numPr>
        <w:spacing w:line="240" w:lineRule="auto"/>
        <w:rPr>
          <w:sz w:val="24"/>
          <w:szCs w:val="24"/>
        </w:rPr>
      </w:pPr>
    </w:p>
    <w:p w14:paraId="302ADBA3" w14:textId="31BFC92B" w:rsidR="00F638CB" w:rsidRPr="001625C3" w:rsidRDefault="00807A40" w:rsidP="001625C3">
      <w:pPr>
        <w:pStyle w:val="Overskrift3"/>
        <w:numPr>
          <w:ilvl w:val="0"/>
          <w:numId w:val="0"/>
        </w:numPr>
        <w:spacing w:line="240" w:lineRule="auto"/>
        <w:ind w:left="288"/>
        <w:rPr>
          <w:szCs w:val="24"/>
        </w:rPr>
      </w:pPr>
      <w:r w:rsidRPr="001625C3">
        <w:rPr>
          <w:szCs w:val="24"/>
        </w:rPr>
        <w:t>2.</w:t>
      </w:r>
      <w:r w:rsidR="00407927" w:rsidRPr="001625C3">
        <w:rPr>
          <w:szCs w:val="24"/>
        </w:rPr>
        <w:t>2</w:t>
      </w:r>
      <w:r w:rsidRPr="001625C3">
        <w:rPr>
          <w:szCs w:val="24"/>
        </w:rPr>
        <w:t xml:space="preserve">.3 </w:t>
      </w:r>
      <w:r w:rsidR="00F638CB" w:rsidRPr="001625C3">
        <w:rPr>
          <w:szCs w:val="24"/>
        </w:rPr>
        <w:t>Post-</w:t>
      </w:r>
      <w:r w:rsidR="002115D8" w:rsidRPr="001625C3">
        <w:rPr>
          <w:szCs w:val="24"/>
        </w:rPr>
        <w:t xml:space="preserve">programming </w:t>
      </w:r>
      <w:r w:rsidR="00F638CB" w:rsidRPr="001625C3">
        <w:rPr>
          <w:szCs w:val="24"/>
        </w:rPr>
        <w:t>stage</w:t>
      </w:r>
    </w:p>
    <w:p w14:paraId="7738D035" w14:textId="1ECA5B27" w:rsidR="00F638CB" w:rsidRPr="001625C3" w:rsidRDefault="00F638CB" w:rsidP="001625C3">
      <w:pPr>
        <w:pStyle w:val="Overskrift4"/>
        <w:spacing w:line="240" w:lineRule="auto"/>
      </w:pPr>
      <w:r w:rsidRPr="001625C3">
        <w:t xml:space="preserve">Model </w:t>
      </w:r>
      <w:r w:rsidR="00445A8A" w:rsidRPr="001625C3">
        <w:t xml:space="preserve">verification </w:t>
      </w:r>
      <w:r w:rsidRPr="001625C3">
        <w:t xml:space="preserve">and </w:t>
      </w:r>
      <w:r w:rsidR="00445A8A" w:rsidRPr="001625C3">
        <w:t>validation</w:t>
      </w:r>
    </w:p>
    <w:p w14:paraId="599872D8" w14:textId="6C846D4E" w:rsidR="00F638CB" w:rsidRPr="001625C3" w:rsidRDefault="00A967E8" w:rsidP="001625C3">
      <w:pPr>
        <w:pStyle w:val="Opstilling-punkttegn"/>
        <w:numPr>
          <w:ilvl w:val="0"/>
          <w:numId w:val="0"/>
        </w:numPr>
        <w:spacing w:line="240" w:lineRule="auto"/>
        <w:rPr>
          <w:sz w:val="24"/>
          <w:szCs w:val="24"/>
        </w:rPr>
      </w:pPr>
      <w:r w:rsidRPr="001625C3">
        <w:rPr>
          <w:sz w:val="24"/>
          <w:szCs w:val="24"/>
        </w:rPr>
        <w:t xml:space="preserve">Model verification and validation </w:t>
      </w:r>
      <w:r w:rsidR="00F638CB" w:rsidRPr="001625C3">
        <w:rPr>
          <w:sz w:val="24"/>
          <w:szCs w:val="24"/>
        </w:rPr>
        <w:t>is essential to ensure that model</w:t>
      </w:r>
      <w:r w:rsidR="00BE1016" w:rsidRPr="001625C3">
        <w:rPr>
          <w:sz w:val="24"/>
          <w:szCs w:val="24"/>
        </w:rPr>
        <w:t xml:space="preserve"> concepts, program</w:t>
      </w:r>
      <w:r w:rsidRPr="001625C3">
        <w:rPr>
          <w:sz w:val="24"/>
          <w:szCs w:val="24"/>
        </w:rPr>
        <w:t>ming</w:t>
      </w:r>
      <w:r w:rsidR="00BE1016" w:rsidRPr="001625C3">
        <w:rPr>
          <w:sz w:val="24"/>
          <w:szCs w:val="24"/>
        </w:rPr>
        <w:t xml:space="preserve"> and</w:t>
      </w:r>
      <w:r w:rsidR="00F638CB" w:rsidRPr="001625C3">
        <w:rPr>
          <w:sz w:val="24"/>
          <w:szCs w:val="24"/>
        </w:rPr>
        <w:t xml:space="preserve"> </w:t>
      </w:r>
      <w:r w:rsidR="00C72C82" w:rsidRPr="001625C3">
        <w:rPr>
          <w:sz w:val="24"/>
          <w:szCs w:val="24"/>
        </w:rPr>
        <w:t xml:space="preserve">outputs </w:t>
      </w:r>
      <w:r w:rsidR="00F638CB" w:rsidRPr="001625C3">
        <w:rPr>
          <w:sz w:val="24"/>
          <w:szCs w:val="24"/>
        </w:rPr>
        <w:t>are reliable</w:t>
      </w:r>
      <w:r w:rsidR="00BE1016" w:rsidRPr="001625C3">
        <w:rPr>
          <w:sz w:val="24"/>
          <w:szCs w:val="24"/>
        </w:rPr>
        <w:t>, accurate</w:t>
      </w:r>
      <w:r w:rsidR="00BD0C50" w:rsidRPr="001625C3">
        <w:rPr>
          <w:sz w:val="24"/>
          <w:szCs w:val="24"/>
        </w:rPr>
        <w:t xml:space="preserve"> and </w:t>
      </w:r>
      <w:r w:rsidR="00BE1016" w:rsidRPr="001625C3">
        <w:rPr>
          <w:sz w:val="24"/>
          <w:szCs w:val="24"/>
        </w:rPr>
        <w:t xml:space="preserve">reasonably representative </w:t>
      </w:r>
      <w:r w:rsidRPr="001625C3">
        <w:rPr>
          <w:sz w:val="24"/>
          <w:szCs w:val="24"/>
        </w:rPr>
        <w:t xml:space="preserve">for </w:t>
      </w:r>
      <w:r w:rsidR="00BE1016" w:rsidRPr="001625C3">
        <w:rPr>
          <w:sz w:val="24"/>
          <w:szCs w:val="24"/>
        </w:rPr>
        <w:t xml:space="preserve">the </w:t>
      </w:r>
      <w:r w:rsidR="00077682" w:rsidRPr="001625C3">
        <w:rPr>
          <w:sz w:val="24"/>
          <w:szCs w:val="24"/>
        </w:rPr>
        <w:t>model</w:t>
      </w:r>
      <w:r w:rsidR="00BE1016" w:rsidRPr="001625C3">
        <w:rPr>
          <w:sz w:val="24"/>
          <w:szCs w:val="24"/>
        </w:rPr>
        <w:t>ed system for the intended purpose of the model</w:t>
      </w:r>
      <w:r w:rsidR="009530F0" w:rsidRPr="001625C3">
        <w:rPr>
          <w:sz w:val="24"/>
          <w:szCs w:val="24"/>
        </w:rPr>
        <w:t xml:space="preserve"> (</w:t>
      </w:r>
      <w:proofErr w:type="spellStart"/>
      <w:r w:rsidR="009530F0" w:rsidRPr="001625C3">
        <w:rPr>
          <w:sz w:val="24"/>
          <w:szCs w:val="24"/>
        </w:rPr>
        <w:t>Klügl</w:t>
      </w:r>
      <w:proofErr w:type="spellEnd"/>
      <w:r w:rsidR="009530F0" w:rsidRPr="001625C3">
        <w:rPr>
          <w:sz w:val="24"/>
          <w:szCs w:val="24"/>
        </w:rPr>
        <w:t>, 2008</w:t>
      </w:r>
      <w:r w:rsidR="003A0395" w:rsidRPr="001625C3">
        <w:rPr>
          <w:sz w:val="24"/>
          <w:szCs w:val="24"/>
        </w:rPr>
        <w:t>’</w:t>
      </w:r>
      <w:r w:rsidR="009530F0" w:rsidRPr="001625C3">
        <w:rPr>
          <w:sz w:val="24"/>
          <w:szCs w:val="24"/>
        </w:rPr>
        <w:t xml:space="preserve"> </w:t>
      </w:r>
      <w:r w:rsidR="008A3757" w:rsidRPr="001625C3">
        <w:rPr>
          <w:sz w:val="24"/>
          <w:szCs w:val="24"/>
        </w:rPr>
        <w:t>Garner and Hamilton, 2011</w:t>
      </w:r>
      <w:r w:rsidR="003A0395" w:rsidRPr="001625C3">
        <w:rPr>
          <w:sz w:val="24"/>
          <w:szCs w:val="24"/>
        </w:rPr>
        <w:t>;</w:t>
      </w:r>
      <w:r w:rsidR="008A3757" w:rsidRPr="001625C3">
        <w:rPr>
          <w:sz w:val="24"/>
          <w:szCs w:val="24"/>
        </w:rPr>
        <w:t xml:space="preserve"> </w:t>
      </w:r>
      <w:r w:rsidR="009530F0" w:rsidRPr="001625C3">
        <w:rPr>
          <w:sz w:val="24"/>
          <w:szCs w:val="24"/>
        </w:rPr>
        <w:t xml:space="preserve">Sargent, </w:t>
      </w:r>
      <w:r w:rsidR="00BE1016" w:rsidRPr="001625C3">
        <w:rPr>
          <w:sz w:val="24"/>
          <w:szCs w:val="24"/>
        </w:rPr>
        <w:t>2013</w:t>
      </w:r>
      <w:r w:rsidR="009530F0" w:rsidRPr="001625C3">
        <w:rPr>
          <w:sz w:val="24"/>
          <w:szCs w:val="24"/>
        </w:rPr>
        <w:t>)</w:t>
      </w:r>
      <w:r w:rsidR="00F638CB" w:rsidRPr="001625C3">
        <w:rPr>
          <w:sz w:val="24"/>
          <w:szCs w:val="24"/>
        </w:rPr>
        <w:t xml:space="preserve">. </w:t>
      </w:r>
      <w:r w:rsidRPr="001625C3">
        <w:rPr>
          <w:sz w:val="24"/>
          <w:szCs w:val="24"/>
        </w:rPr>
        <w:t>Model v</w:t>
      </w:r>
      <w:r w:rsidR="004D336D" w:rsidRPr="001625C3">
        <w:rPr>
          <w:sz w:val="24"/>
          <w:szCs w:val="24"/>
        </w:rPr>
        <w:t>erification</w:t>
      </w:r>
      <w:r w:rsidR="00E02655" w:rsidRPr="001625C3">
        <w:rPr>
          <w:sz w:val="24"/>
          <w:szCs w:val="24"/>
        </w:rPr>
        <w:t xml:space="preserve"> </w:t>
      </w:r>
      <w:r w:rsidR="00F638CB" w:rsidRPr="001625C3">
        <w:rPr>
          <w:sz w:val="24"/>
          <w:szCs w:val="24"/>
        </w:rPr>
        <w:t>ensure</w:t>
      </w:r>
      <w:r w:rsidR="004D336D" w:rsidRPr="001625C3">
        <w:rPr>
          <w:sz w:val="24"/>
          <w:szCs w:val="24"/>
        </w:rPr>
        <w:t>s</w:t>
      </w:r>
      <w:r w:rsidR="00F638CB" w:rsidRPr="001625C3">
        <w:rPr>
          <w:sz w:val="24"/>
          <w:szCs w:val="24"/>
        </w:rPr>
        <w:t xml:space="preserve"> that model code </w:t>
      </w:r>
      <w:r w:rsidR="0045761A" w:rsidRPr="001625C3">
        <w:rPr>
          <w:sz w:val="24"/>
          <w:szCs w:val="24"/>
        </w:rPr>
        <w:t>and the conceptual framework are implemented correctly</w:t>
      </w:r>
      <w:r w:rsidR="00A93F20" w:rsidRPr="001625C3">
        <w:rPr>
          <w:sz w:val="24"/>
          <w:szCs w:val="24"/>
        </w:rPr>
        <w:t>.</w:t>
      </w:r>
      <w:r w:rsidRPr="001625C3">
        <w:rPr>
          <w:sz w:val="24"/>
          <w:szCs w:val="24"/>
        </w:rPr>
        <w:t xml:space="preserve"> </w:t>
      </w:r>
      <w:r w:rsidR="007133C8" w:rsidRPr="001625C3">
        <w:rPr>
          <w:sz w:val="24"/>
          <w:szCs w:val="24"/>
        </w:rPr>
        <w:t>Verification</w:t>
      </w:r>
      <w:r w:rsidRPr="001625C3">
        <w:rPr>
          <w:sz w:val="24"/>
          <w:szCs w:val="24"/>
        </w:rPr>
        <w:t xml:space="preserve"> is also called computerized model verification, internal validation or conceptual validation </w:t>
      </w:r>
      <w:r w:rsidR="0045761A" w:rsidRPr="001625C3">
        <w:rPr>
          <w:sz w:val="24"/>
          <w:szCs w:val="24"/>
        </w:rPr>
        <w:t>(Sargent, 2013)</w:t>
      </w:r>
      <w:r w:rsidR="00F638CB" w:rsidRPr="001625C3">
        <w:rPr>
          <w:sz w:val="24"/>
          <w:szCs w:val="24"/>
        </w:rPr>
        <w:t>.</w:t>
      </w:r>
      <w:r w:rsidR="0045761A" w:rsidRPr="001625C3">
        <w:rPr>
          <w:sz w:val="24"/>
          <w:szCs w:val="24"/>
        </w:rPr>
        <w:t xml:space="preserve"> </w:t>
      </w:r>
      <w:r w:rsidR="00AD0123" w:rsidRPr="001625C3">
        <w:rPr>
          <w:sz w:val="24"/>
          <w:szCs w:val="24"/>
        </w:rPr>
        <w:t xml:space="preserve"> </w:t>
      </w:r>
      <w:r w:rsidR="00F638CB" w:rsidRPr="001625C3">
        <w:rPr>
          <w:sz w:val="24"/>
          <w:szCs w:val="24"/>
        </w:rPr>
        <w:t xml:space="preserve">Several methods can be used </w:t>
      </w:r>
      <w:r w:rsidR="00111DC4" w:rsidRPr="001625C3">
        <w:rPr>
          <w:sz w:val="24"/>
          <w:szCs w:val="24"/>
        </w:rPr>
        <w:t xml:space="preserve">for </w:t>
      </w:r>
      <w:r w:rsidR="007133C8" w:rsidRPr="001625C3">
        <w:rPr>
          <w:sz w:val="24"/>
          <w:szCs w:val="24"/>
        </w:rPr>
        <w:t xml:space="preserve">model </w:t>
      </w:r>
      <w:r w:rsidR="005E07A1" w:rsidRPr="001625C3">
        <w:rPr>
          <w:sz w:val="24"/>
          <w:szCs w:val="24"/>
        </w:rPr>
        <w:t>verification</w:t>
      </w:r>
      <w:r w:rsidR="00F638CB" w:rsidRPr="001625C3">
        <w:rPr>
          <w:sz w:val="24"/>
          <w:szCs w:val="24"/>
        </w:rPr>
        <w:t xml:space="preserve">, and we </w:t>
      </w:r>
      <w:r w:rsidR="007133C8" w:rsidRPr="001625C3">
        <w:rPr>
          <w:sz w:val="24"/>
          <w:szCs w:val="24"/>
        </w:rPr>
        <w:t xml:space="preserve">list </w:t>
      </w:r>
      <w:r w:rsidR="00F638CB" w:rsidRPr="001625C3">
        <w:rPr>
          <w:sz w:val="24"/>
          <w:szCs w:val="24"/>
        </w:rPr>
        <w:t xml:space="preserve">here a few of the most important ones: 1) The rationalism method, in which several scenarios are </w:t>
      </w:r>
      <w:r w:rsidR="00771086" w:rsidRPr="001625C3">
        <w:rPr>
          <w:sz w:val="24"/>
          <w:szCs w:val="24"/>
        </w:rPr>
        <w:t>simulated</w:t>
      </w:r>
      <w:r w:rsidR="00F638CB" w:rsidRPr="001625C3">
        <w:rPr>
          <w:sz w:val="24"/>
          <w:szCs w:val="24"/>
        </w:rPr>
        <w:t xml:space="preserve"> with different inputs</w:t>
      </w:r>
      <w:r w:rsidR="009C44F0" w:rsidRPr="001625C3">
        <w:rPr>
          <w:sz w:val="24"/>
          <w:szCs w:val="24"/>
        </w:rPr>
        <w:t>,</w:t>
      </w:r>
      <w:r w:rsidR="00F638CB" w:rsidRPr="001625C3">
        <w:rPr>
          <w:sz w:val="24"/>
          <w:szCs w:val="24"/>
        </w:rPr>
        <w:t xml:space="preserve"> </w:t>
      </w:r>
      <w:r w:rsidR="00A93F20" w:rsidRPr="001625C3">
        <w:rPr>
          <w:sz w:val="24"/>
          <w:szCs w:val="24"/>
        </w:rPr>
        <w:t xml:space="preserve">and outputs </w:t>
      </w:r>
      <w:r w:rsidR="005C6841" w:rsidRPr="001625C3">
        <w:rPr>
          <w:sz w:val="24"/>
          <w:szCs w:val="24"/>
        </w:rPr>
        <w:t xml:space="preserve">are compared </w:t>
      </w:r>
      <w:r w:rsidR="00F638CB" w:rsidRPr="001625C3">
        <w:rPr>
          <w:sz w:val="24"/>
          <w:szCs w:val="24"/>
        </w:rPr>
        <w:t xml:space="preserve">to determine whether </w:t>
      </w:r>
      <w:r w:rsidR="00A93F20" w:rsidRPr="001625C3">
        <w:rPr>
          <w:sz w:val="24"/>
          <w:szCs w:val="24"/>
        </w:rPr>
        <w:t xml:space="preserve">the </w:t>
      </w:r>
      <w:r w:rsidR="00F638CB" w:rsidRPr="001625C3">
        <w:rPr>
          <w:sz w:val="24"/>
          <w:szCs w:val="24"/>
        </w:rPr>
        <w:t>changes are rational given the changes in the inputs</w:t>
      </w:r>
      <w:r w:rsidR="00910BBC" w:rsidRPr="001625C3">
        <w:rPr>
          <w:sz w:val="24"/>
          <w:szCs w:val="24"/>
        </w:rPr>
        <w:t xml:space="preserve"> (sensitivity analysis, see below)</w:t>
      </w:r>
      <w:r w:rsidR="00F638CB" w:rsidRPr="001625C3">
        <w:rPr>
          <w:sz w:val="24"/>
          <w:szCs w:val="24"/>
        </w:rPr>
        <w:t>; 2) The tracing method, in which  individuals</w:t>
      </w:r>
      <w:r w:rsidR="007133C8" w:rsidRPr="001625C3">
        <w:rPr>
          <w:sz w:val="24"/>
          <w:szCs w:val="24"/>
        </w:rPr>
        <w:t xml:space="preserve"> or other </w:t>
      </w:r>
      <w:r w:rsidR="00F638CB" w:rsidRPr="001625C3">
        <w:rPr>
          <w:sz w:val="24"/>
          <w:szCs w:val="24"/>
        </w:rPr>
        <w:t>units</w:t>
      </w:r>
      <w:r w:rsidR="007133C8" w:rsidRPr="001625C3">
        <w:rPr>
          <w:sz w:val="24"/>
          <w:szCs w:val="24"/>
        </w:rPr>
        <w:t xml:space="preserve"> of interest</w:t>
      </w:r>
      <w:r w:rsidR="00F638CB" w:rsidRPr="001625C3">
        <w:rPr>
          <w:sz w:val="24"/>
          <w:szCs w:val="24"/>
        </w:rPr>
        <w:t xml:space="preserve"> are followed </w:t>
      </w:r>
      <w:r w:rsidR="00A93F20" w:rsidRPr="001625C3">
        <w:rPr>
          <w:sz w:val="24"/>
          <w:szCs w:val="24"/>
        </w:rPr>
        <w:t>through</w:t>
      </w:r>
      <w:r w:rsidR="00F638CB" w:rsidRPr="001625C3">
        <w:rPr>
          <w:sz w:val="24"/>
          <w:szCs w:val="24"/>
        </w:rPr>
        <w:t xml:space="preserve"> the different time steps</w:t>
      </w:r>
      <w:r w:rsidR="00A93F20" w:rsidRPr="001625C3">
        <w:rPr>
          <w:sz w:val="24"/>
          <w:szCs w:val="24"/>
        </w:rPr>
        <w:t>;</w:t>
      </w:r>
      <w:r w:rsidR="00F638CB" w:rsidRPr="001625C3">
        <w:rPr>
          <w:sz w:val="24"/>
          <w:szCs w:val="24"/>
        </w:rPr>
        <w:t xml:space="preserve"> their progress within one or more process</w:t>
      </w:r>
      <w:r w:rsidR="001D47BA" w:rsidRPr="001625C3">
        <w:rPr>
          <w:sz w:val="24"/>
          <w:szCs w:val="24"/>
        </w:rPr>
        <w:t xml:space="preserve"> step</w:t>
      </w:r>
      <w:r w:rsidR="00F638CB" w:rsidRPr="001625C3">
        <w:rPr>
          <w:sz w:val="24"/>
          <w:szCs w:val="24"/>
        </w:rPr>
        <w:t xml:space="preserve">s </w:t>
      </w:r>
      <w:r w:rsidR="00A93F20" w:rsidRPr="001625C3">
        <w:rPr>
          <w:sz w:val="24"/>
          <w:szCs w:val="24"/>
        </w:rPr>
        <w:t xml:space="preserve">is observed </w:t>
      </w:r>
      <w:r w:rsidR="00F638CB" w:rsidRPr="001625C3">
        <w:rPr>
          <w:sz w:val="24"/>
          <w:szCs w:val="24"/>
        </w:rPr>
        <w:t xml:space="preserve">and then the </w:t>
      </w:r>
      <w:r w:rsidR="00BD0C50" w:rsidRPr="001625C3">
        <w:rPr>
          <w:sz w:val="24"/>
          <w:szCs w:val="24"/>
        </w:rPr>
        <w:t xml:space="preserve">outputs </w:t>
      </w:r>
      <w:r w:rsidR="00CC324E" w:rsidRPr="001625C3">
        <w:rPr>
          <w:sz w:val="24"/>
          <w:szCs w:val="24"/>
        </w:rPr>
        <w:t xml:space="preserve">of interest </w:t>
      </w:r>
      <w:r w:rsidR="00F638CB" w:rsidRPr="001625C3">
        <w:rPr>
          <w:sz w:val="24"/>
          <w:szCs w:val="24"/>
        </w:rPr>
        <w:t>are verified</w:t>
      </w:r>
      <w:r w:rsidR="00CC324E" w:rsidRPr="001625C3">
        <w:rPr>
          <w:sz w:val="24"/>
          <w:szCs w:val="24"/>
        </w:rPr>
        <w:t xml:space="preserve"> (checking that they behave as expected)</w:t>
      </w:r>
      <w:r w:rsidR="005C6841" w:rsidRPr="001625C3">
        <w:rPr>
          <w:sz w:val="24"/>
          <w:szCs w:val="24"/>
        </w:rPr>
        <w:t>;</w:t>
      </w:r>
      <w:r w:rsidR="00F638CB" w:rsidRPr="001625C3">
        <w:rPr>
          <w:sz w:val="24"/>
          <w:szCs w:val="24"/>
        </w:rPr>
        <w:t xml:space="preserve"> and 3) The face validity method, </w:t>
      </w:r>
      <w:r w:rsidR="00BD0C50" w:rsidRPr="001625C3">
        <w:rPr>
          <w:sz w:val="24"/>
          <w:szCs w:val="24"/>
        </w:rPr>
        <w:t xml:space="preserve">in which </w:t>
      </w:r>
      <w:r w:rsidR="00F638CB" w:rsidRPr="001625C3">
        <w:rPr>
          <w:sz w:val="24"/>
          <w:szCs w:val="24"/>
        </w:rPr>
        <w:t xml:space="preserve">an expert is asked to check the </w:t>
      </w:r>
      <w:r w:rsidR="00BD0C50" w:rsidRPr="001625C3">
        <w:rPr>
          <w:sz w:val="24"/>
          <w:szCs w:val="24"/>
        </w:rPr>
        <w:t>outputs</w:t>
      </w:r>
      <w:r w:rsidR="007B7410" w:rsidRPr="001625C3">
        <w:rPr>
          <w:sz w:val="24"/>
          <w:szCs w:val="24"/>
        </w:rPr>
        <w:t xml:space="preserve"> or even the code</w:t>
      </w:r>
      <w:r w:rsidR="00BD0C50" w:rsidRPr="001625C3">
        <w:rPr>
          <w:sz w:val="24"/>
          <w:szCs w:val="24"/>
        </w:rPr>
        <w:t xml:space="preserve"> </w:t>
      </w:r>
      <w:r w:rsidR="00F638CB" w:rsidRPr="001625C3">
        <w:rPr>
          <w:sz w:val="24"/>
          <w:szCs w:val="24"/>
        </w:rPr>
        <w:t xml:space="preserve">to verify the credibility of the model. </w:t>
      </w:r>
    </w:p>
    <w:p w14:paraId="487AB065" w14:textId="64A9D31F" w:rsidR="00F638CB" w:rsidRPr="001625C3" w:rsidRDefault="007133C8" w:rsidP="001625C3">
      <w:pPr>
        <w:pStyle w:val="Opstilling-punkttegn"/>
        <w:numPr>
          <w:ilvl w:val="0"/>
          <w:numId w:val="0"/>
        </w:numPr>
        <w:spacing w:line="240" w:lineRule="auto"/>
        <w:rPr>
          <w:sz w:val="24"/>
          <w:szCs w:val="24"/>
        </w:rPr>
      </w:pPr>
      <w:r w:rsidRPr="001625C3">
        <w:rPr>
          <w:sz w:val="24"/>
          <w:szCs w:val="24"/>
        </w:rPr>
        <w:t>Model validation (also called external or operational valid</w:t>
      </w:r>
      <w:r w:rsidR="007F5F21" w:rsidRPr="001625C3">
        <w:rPr>
          <w:sz w:val="24"/>
          <w:szCs w:val="24"/>
        </w:rPr>
        <w:t>ation</w:t>
      </w:r>
      <w:r w:rsidRPr="001625C3">
        <w:rPr>
          <w:sz w:val="24"/>
          <w:szCs w:val="24"/>
        </w:rPr>
        <w:t xml:space="preserve">) ensures that the model predictions have a satisfactory range of accuracy in relation to the actual behavior of the </w:t>
      </w:r>
      <w:r w:rsidR="00077682" w:rsidRPr="001625C3">
        <w:rPr>
          <w:sz w:val="24"/>
          <w:szCs w:val="24"/>
        </w:rPr>
        <w:t>model</w:t>
      </w:r>
      <w:r w:rsidRPr="001625C3">
        <w:rPr>
          <w:sz w:val="24"/>
          <w:szCs w:val="24"/>
        </w:rPr>
        <w:t xml:space="preserve">ed system in real life (adapted from Sargent, 2013). </w:t>
      </w:r>
      <w:r w:rsidR="00F638CB" w:rsidRPr="001625C3">
        <w:rPr>
          <w:sz w:val="24"/>
          <w:szCs w:val="24"/>
        </w:rPr>
        <w:t>Real</w:t>
      </w:r>
      <w:r w:rsidR="00C72C82" w:rsidRPr="001625C3">
        <w:rPr>
          <w:sz w:val="24"/>
          <w:szCs w:val="24"/>
        </w:rPr>
        <w:t>-</w:t>
      </w:r>
      <w:r w:rsidR="00F638CB" w:rsidRPr="001625C3">
        <w:rPr>
          <w:sz w:val="24"/>
          <w:szCs w:val="24"/>
        </w:rPr>
        <w:t xml:space="preserve">life data </w:t>
      </w:r>
      <w:r w:rsidRPr="001625C3">
        <w:rPr>
          <w:sz w:val="24"/>
          <w:szCs w:val="24"/>
        </w:rPr>
        <w:t xml:space="preserve">(i.e. empirical outbreak data) </w:t>
      </w:r>
      <w:r w:rsidR="00F638CB" w:rsidRPr="001625C3">
        <w:rPr>
          <w:sz w:val="24"/>
          <w:szCs w:val="24"/>
        </w:rPr>
        <w:t>is needed to execute this process correctly</w:t>
      </w:r>
      <w:r w:rsidR="005029A6" w:rsidRPr="001625C3">
        <w:rPr>
          <w:sz w:val="24"/>
          <w:szCs w:val="24"/>
        </w:rPr>
        <w:t xml:space="preserve">; </w:t>
      </w:r>
      <w:r w:rsidR="00F638CB" w:rsidRPr="001625C3">
        <w:rPr>
          <w:sz w:val="24"/>
          <w:szCs w:val="24"/>
        </w:rPr>
        <w:t xml:space="preserve">to our knowledge, few models </w:t>
      </w:r>
      <w:r w:rsidR="005029A6" w:rsidRPr="001625C3">
        <w:rPr>
          <w:sz w:val="24"/>
          <w:szCs w:val="24"/>
        </w:rPr>
        <w:t xml:space="preserve">in veterinary science </w:t>
      </w:r>
      <w:r w:rsidR="00F12BB8" w:rsidRPr="001625C3">
        <w:rPr>
          <w:sz w:val="24"/>
          <w:szCs w:val="24"/>
        </w:rPr>
        <w:t>have been</w:t>
      </w:r>
      <w:r w:rsidR="00F638CB" w:rsidRPr="001625C3">
        <w:rPr>
          <w:sz w:val="24"/>
          <w:szCs w:val="24"/>
        </w:rPr>
        <w:t xml:space="preserve"> externally validated</w:t>
      </w:r>
      <w:r w:rsidR="00447340" w:rsidRPr="001625C3">
        <w:rPr>
          <w:sz w:val="24"/>
          <w:szCs w:val="24"/>
        </w:rPr>
        <w:t xml:space="preserve"> (e.g. </w:t>
      </w:r>
      <w:proofErr w:type="spellStart"/>
      <w:r w:rsidR="003F0783" w:rsidRPr="001625C3">
        <w:rPr>
          <w:sz w:val="24"/>
          <w:szCs w:val="24"/>
        </w:rPr>
        <w:t>Foddai</w:t>
      </w:r>
      <w:proofErr w:type="spellEnd"/>
      <w:r w:rsidR="003F0783" w:rsidRPr="001625C3">
        <w:rPr>
          <w:sz w:val="24"/>
          <w:szCs w:val="24"/>
        </w:rPr>
        <w:t xml:space="preserve"> et al., 2014</w:t>
      </w:r>
      <w:r w:rsidR="00D906AD" w:rsidRPr="001625C3">
        <w:rPr>
          <w:sz w:val="24"/>
          <w:szCs w:val="24"/>
        </w:rPr>
        <w:t>;</w:t>
      </w:r>
      <w:r w:rsidR="003F0783" w:rsidRPr="001625C3">
        <w:rPr>
          <w:sz w:val="24"/>
          <w:szCs w:val="24"/>
        </w:rPr>
        <w:t xml:space="preserve"> </w:t>
      </w:r>
      <w:proofErr w:type="spellStart"/>
      <w:r w:rsidR="00447340" w:rsidRPr="001625C3">
        <w:rPr>
          <w:sz w:val="24"/>
          <w:szCs w:val="24"/>
        </w:rPr>
        <w:t>Zinsstag</w:t>
      </w:r>
      <w:proofErr w:type="spellEnd"/>
      <w:r w:rsidR="00447340" w:rsidRPr="001625C3">
        <w:rPr>
          <w:sz w:val="24"/>
          <w:szCs w:val="24"/>
        </w:rPr>
        <w:t xml:space="preserve"> </w:t>
      </w:r>
      <w:r w:rsidR="002B00B4" w:rsidRPr="001625C3">
        <w:rPr>
          <w:sz w:val="24"/>
          <w:szCs w:val="24"/>
        </w:rPr>
        <w:t>et al.,</w:t>
      </w:r>
      <w:r w:rsidR="00D906AD" w:rsidRPr="001625C3">
        <w:rPr>
          <w:sz w:val="24"/>
          <w:szCs w:val="24"/>
        </w:rPr>
        <w:t xml:space="preserve"> </w:t>
      </w:r>
      <w:r w:rsidR="002F3151" w:rsidRPr="001625C3">
        <w:rPr>
          <w:sz w:val="24"/>
          <w:szCs w:val="24"/>
        </w:rPr>
        <w:t>20</w:t>
      </w:r>
      <w:r w:rsidRPr="001625C3">
        <w:rPr>
          <w:sz w:val="24"/>
          <w:szCs w:val="24"/>
        </w:rPr>
        <w:t>17</w:t>
      </w:r>
      <w:r w:rsidR="00D906AD" w:rsidRPr="001625C3">
        <w:rPr>
          <w:sz w:val="24"/>
          <w:szCs w:val="24"/>
        </w:rPr>
        <w:t>;</w:t>
      </w:r>
      <w:r w:rsidR="00735380" w:rsidRPr="001625C3">
        <w:rPr>
          <w:sz w:val="24"/>
          <w:szCs w:val="24"/>
        </w:rPr>
        <w:t xml:space="preserve"> </w:t>
      </w:r>
      <w:proofErr w:type="spellStart"/>
      <w:r w:rsidR="00735380" w:rsidRPr="001625C3">
        <w:rPr>
          <w:sz w:val="24"/>
          <w:szCs w:val="24"/>
        </w:rPr>
        <w:t>Zingg</w:t>
      </w:r>
      <w:proofErr w:type="spellEnd"/>
      <w:r w:rsidR="00735380" w:rsidRPr="001625C3">
        <w:rPr>
          <w:sz w:val="24"/>
          <w:szCs w:val="24"/>
        </w:rPr>
        <w:t xml:space="preserve"> et al</w:t>
      </w:r>
      <w:r w:rsidR="00D906AD" w:rsidRPr="001625C3">
        <w:rPr>
          <w:sz w:val="24"/>
          <w:szCs w:val="24"/>
        </w:rPr>
        <w:t>.,</w:t>
      </w:r>
      <w:r w:rsidR="00735380" w:rsidRPr="001625C3">
        <w:rPr>
          <w:sz w:val="24"/>
          <w:szCs w:val="24"/>
        </w:rPr>
        <w:t xml:space="preserve"> 2015</w:t>
      </w:r>
      <w:r w:rsidR="00447340" w:rsidRPr="001625C3">
        <w:rPr>
          <w:sz w:val="24"/>
          <w:szCs w:val="24"/>
        </w:rPr>
        <w:t>)</w:t>
      </w:r>
      <w:r w:rsidR="00F638CB" w:rsidRPr="001625C3">
        <w:rPr>
          <w:sz w:val="24"/>
          <w:szCs w:val="24"/>
        </w:rPr>
        <w:t>. This is usually due to the high associated costs</w:t>
      </w:r>
      <w:r w:rsidR="00C72C82" w:rsidRPr="001625C3">
        <w:rPr>
          <w:sz w:val="24"/>
          <w:szCs w:val="24"/>
        </w:rPr>
        <w:t xml:space="preserve"> or ethics</w:t>
      </w:r>
      <w:r w:rsidR="00F638CB" w:rsidRPr="001625C3">
        <w:rPr>
          <w:sz w:val="24"/>
          <w:szCs w:val="24"/>
        </w:rPr>
        <w:t xml:space="preserve"> of obtaining such data</w:t>
      </w:r>
      <w:r w:rsidR="00C72C82" w:rsidRPr="001625C3">
        <w:rPr>
          <w:sz w:val="24"/>
          <w:szCs w:val="24"/>
        </w:rPr>
        <w:t>,</w:t>
      </w:r>
      <w:r w:rsidR="00F638CB" w:rsidRPr="001625C3">
        <w:rPr>
          <w:sz w:val="24"/>
          <w:szCs w:val="24"/>
        </w:rPr>
        <w:t xml:space="preserve"> and the complexity of the </w:t>
      </w:r>
      <w:r w:rsidR="00077682" w:rsidRPr="001625C3">
        <w:rPr>
          <w:sz w:val="24"/>
          <w:szCs w:val="24"/>
        </w:rPr>
        <w:t>model</w:t>
      </w:r>
      <w:r w:rsidR="00F638CB" w:rsidRPr="001625C3">
        <w:rPr>
          <w:sz w:val="24"/>
          <w:szCs w:val="24"/>
        </w:rPr>
        <w:t xml:space="preserve">ed systems. </w:t>
      </w:r>
      <w:r w:rsidR="00017BE5" w:rsidRPr="001625C3">
        <w:rPr>
          <w:sz w:val="24"/>
          <w:szCs w:val="24"/>
        </w:rPr>
        <w:t xml:space="preserve">If empirical outbreak data are lacking from the setting in which the model </w:t>
      </w:r>
      <w:r w:rsidR="00735380" w:rsidRPr="001625C3">
        <w:rPr>
          <w:sz w:val="24"/>
          <w:szCs w:val="24"/>
        </w:rPr>
        <w:t>was</w:t>
      </w:r>
      <w:r w:rsidR="00017BE5" w:rsidRPr="001625C3">
        <w:rPr>
          <w:sz w:val="24"/>
          <w:szCs w:val="24"/>
        </w:rPr>
        <w:t xml:space="preserve"> built</w:t>
      </w:r>
      <w:r w:rsidR="00735380" w:rsidRPr="001625C3">
        <w:rPr>
          <w:sz w:val="24"/>
          <w:szCs w:val="24"/>
        </w:rPr>
        <w:t xml:space="preserve"> and applied</w:t>
      </w:r>
      <w:r w:rsidR="00D64C3F" w:rsidRPr="001625C3">
        <w:rPr>
          <w:sz w:val="24"/>
          <w:szCs w:val="24"/>
        </w:rPr>
        <w:t xml:space="preserve"> </w:t>
      </w:r>
      <w:r w:rsidR="00D64C3F" w:rsidRPr="001625C3">
        <w:rPr>
          <w:sz w:val="24"/>
          <w:szCs w:val="24"/>
        </w:rPr>
        <w:sym w:font="Symbol" w:char="F02D"/>
      </w:r>
      <w:r w:rsidR="00D64C3F" w:rsidRPr="001625C3">
        <w:rPr>
          <w:sz w:val="24"/>
          <w:szCs w:val="24"/>
        </w:rPr>
        <w:t xml:space="preserve"> such as in the case of exotic diseases and regions with historical disease freedom </w:t>
      </w:r>
      <w:r w:rsidR="00D64C3F" w:rsidRPr="001625C3">
        <w:rPr>
          <w:sz w:val="24"/>
          <w:szCs w:val="24"/>
        </w:rPr>
        <w:sym w:font="Symbol" w:char="F02D"/>
      </w:r>
      <w:r w:rsidR="00017BE5" w:rsidRPr="001625C3">
        <w:rPr>
          <w:sz w:val="24"/>
          <w:szCs w:val="24"/>
        </w:rPr>
        <w:t xml:space="preserve"> </w:t>
      </w:r>
      <w:r w:rsidR="00A93F20" w:rsidRPr="001625C3">
        <w:rPr>
          <w:sz w:val="24"/>
          <w:szCs w:val="24"/>
        </w:rPr>
        <w:t xml:space="preserve">then validation </w:t>
      </w:r>
      <w:r w:rsidR="00017BE5" w:rsidRPr="001625C3">
        <w:rPr>
          <w:sz w:val="24"/>
          <w:szCs w:val="24"/>
        </w:rPr>
        <w:t xml:space="preserve">options </w:t>
      </w:r>
      <w:r w:rsidR="00A93F20" w:rsidRPr="001625C3">
        <w:rPr>
          <w:sz w:val="24"/>
          <w:szCs w:val="24"/>
        </w:rPr>
        <w:t xml:space="preserve">might include </w:t>
      </w:r>
      <w:r w:rsidR="00017BE5" w:rsidRPr="001625C3">
        <w:rPr>
          <w:sz w:val="24"/>
          <w:szCs w:val="24"/>
        </w:rPr>
        <w:t>either adapt</w:t>
      </w:r>
      <w:r w:rsidR="00A93F20" w:rsidRPr="001625C3">
        <w:rPr>
          <w:sz w:val="24"/>
          <w:szCs w:val="24"/>
        </w:rPr>
        <w:t>ing</w:t>
      </w:r>
      <w:r w:rsidR="00017BE5" w:rsidRPr="001625C3">
        <w:rPr>
          <w:sz w:val="24"/>
          <w:szCs w:val="24"/>
        </w:rPr>
        <w:t xml:space="preserve"> the model to a region where data are available,</w:t>
      </w:r>
      <w:r w:rsidR="00735380" w:rsidRPr="001625C3">
        <w:rPr>
          <w:sz w:val="24"/>
          <w:szCs w:val="24"/>
        </w:rPr>
        <w:t xml:space="preserve"> or</w:t>
      </w:r>
      <w:r w:rsidR="00017BE5" w:rsidRPr="001625C3">
        <w:rPr>
          <w:sz w:val="24"/>
          <w:szCs w:val="24"/>
        </w:rPr>
        <w:t xml:space="preserve"> us</w:t>
      </w:r>
      <w:r w:rsidR="00A93F20" w:rsidRPr="001625C3">
        <w:rPr>
          <w:sz w:val="24"/>
          <w:szCs w:val="24"/>
        </w:rPr>
        <w:t>ing</w:t>
      </w:r>
      <w:r w:rsidR="00017BE5" w:rsidRPr="001625C3">
        <w:rPr>
          <w:sz w:val="24"/>
          <w:szCs w:val="24"/>
        </w:rPr>
        <w:t xml:space="preserve"> </w:t>
      </w:r>
      <w:r w:rsidR="00205A13" w:rsidRPr="001625C3">
        <w:rPr>
          <w:sz w:val="24"/>
          <w:szCs w:val="24"/>
        </w:rPr>
        <w:t xml:space="preserve">previous </w:t>
      </w:r>
      <w:r w:rsidR="00017BE5" w:rsidRPr="001625C3">
        <w:rPr>
          <w:sz w:val="24"/>
          <w:szCs w:val="24"/>
        </w:rPr>
        <w:t>outbreak data</w:t>
      </w:r>
      <w:r w:rsidR="00205A13" w:rsidRPr="001625C3">
        <w:rPr>
          <w:sz w:val="24"/>
          <w:szCs w:val="24"/>
        </w:rPr>
        <w:t xml:space="preserve">; for example, historical data from the last Swiss FMD outbreak was used to validate </w:t>
      </w:r>
      <w:r w:rsidR="00017BE5" w:rsidRPr="001625C3">
        <w:rPr>
          <w:sz w:val="24"/>
          <w:szCs w:val="24"/>
        </w:rPr>
        <w:t>an FMD model for Switzerland (</w:t>
      </w:r>
      <w:proofErr w:type="spellStart"/>
      <w:r w:rsidR="00735380" w:rsidRPr="001625C3">
        <w:rPr>
          <w:sz w:val="24"/>
          <w:szCs w:val="24"/>
        </w:rPr>
        <w:t>Zingg</w:t>
      </w:r>
      <w:proofErr w:type="spellEnd"/>
      <w:r w:rsidR="00735380" w:rsidRPr="001625C3">
        <w:rPr>
          <w:sz w:val="24"/>
          <w:szCs w:val="24"/>
        </w:rPr>
        <w:t xml:space="preserve"> et al</w:t>
      </w:r>
      <w:r w:rsidR="001F07C8" w:rsidRPr="001625C3">
        <w:rPr>
          <w:sz w:val="24"/>
          <w:szCs w:val="24"/>
        </w:rPr>
        <w:t>.,</w:t>
      </w:r>
      <w:r w:rsidR="00735380" w:rsidRPr="001625C3">
        <w:rPr>
          <w:sz w:val="24"/>
          <w:szCs w:val="24"/>
        </w:rPr>
        <w:t xml:space="preserve"> 2015</w:t>
      </w:r>
      <w:r w:rsidR="00017BE5" w:rsidRPr="001625C3">
        <w:rPr>
          <w:sz w:val="24"/>
          <w:szCs w:val="24"/>
        </w:rPr>
        <w:t xml:space="preserve">). </w:t>
      </w:r>
    </w:p>
    <w:p w14:paraId="25CDEA0F" w14:textId="77777777" w:rsidR="00F638CB" w:rsidRPr="001625C3" w:rsidRDefault="00F638CB" w:rsidP="001625C3">
      <w:pPr>
        <w:pStyle w:val="Opstilling-punkttegn"/>
        <w:numPr>
          <w:ilvl w:val="0"/>
          <w:numId w:val="0"/>
        </w:numPr>
        <w:spacing w:line="240" w:lineRule="auto"/>
        <w:rPr>
          <w:i/>
          <w:sz w:val="24"/>
          <w:szCs w:val="24"/>
        </w:rPr>
      </w:pPr>
    </w:p>
    <w:p w14:paraId="67991358" w14:textId="77777777" w:rsidR="00F638CB" w:rsidRPr="001625C3" w:rsidRDefault="00F638CB" w:rsidP="001625C3">
      <w:pPr>
        <w:pStyle w:val="Overskrift4"/>
        <w:spacing w:line="240" w:lineRule="auto"/>
      </w:pPr>
      <w:r w:rsidRPr="001625C3">
        <w:t>Convergence analysis</w:t>
      </w:r>
    </w:p>
    <w:p w14:paraId="76880543" w14:textId="62154100" w:rsidR="00F638CB" w:rsidRPr="001625C3" w:rsidRDefault="00615AA2" w:rsidP="001625C3">
      <w:pPr>
        <w:pStyle w:val="Opstilling-punkttegn"/>
        <w:numPr>
          <w:ilvl w:val="0"/>
          <w:numId w:val="0"/>
        </w:numPr>
        <w:tabs>
          <w:tab w:val="left" w:pos="5387"/>
        </w:tabs>
        <w:spacing w:line="240" w:lineRule="auto"/>
        <w:rPr>
          <w:sz w:val="24"/>
          <w:szCs w:val="24"/>
        </w:rPr>
      </w:pPr>
      <w:r w:rsidRPr="001625C3">
        <w:rPr>
          <w:sz w:val="24"/>
          <w:szCs w:val="24"/>
        </w:rPr>
        <w:t>Convergence analysis</w:t>
      </w:r>
      <w:r w:rsidR="00F638CB" w:rsidRPr="001625C3">
        <w:rPr>
          <w:sz w:val="24"/>
          <w:szCs w:val="24"/>
        </w:rPr>
        <w:t xml:space="preserve"> assess</w:t>
      </w:r>
      <w:r w:rsidR="00EB2AAD" w:rsidRPr="001625C3">
        <w:rPr>
          <w:sz w:val="24"/>
          <w:szCs w:val="24"/>
        </w:rPr>
        <w:t>es</w:t>
      </w:r>
      <w:r w:rsidR="00F638CB" w:rsidRPr="001625C3">
        <w:rPr>
          <w:sz w:val="24"/>
          <w:szCs w:val="24"/>
        </w:rPr>
        <w:t xml:space="preserve"> the stability of the results based on the number of iterations</w:t>
      </w:r>
      <w:r w:rsidR="00447340" w:rsidRPr="001625C3">
        <w:rPr>
          <w:sz w:val="24"/>
          <w:szCs w:val="24"/>
        </w:rPr>
        <w:t xml:space="preserve"> (repetitions)</w:t>
      </w:r>
      <w:r w:rsidRPr="001625C3">
        <w:rPr>
          <w:sz w:val="24"/>
          <w:szCs w:val="24"/>
        </w:rPr>
        <w:t xml:space="preserve"> the model </w:t>
      </w:r>
      <w:r w:rsidR="00DB7570" w:rsidRPr="001625C3">
        <w:rPr>
          <w:sz w:val="24"/>
          <w:szCs w:val="24"/>
        </w:rPr>
        <w:t>is simulated</w:t>
      </w:r>
      <w:r w:rsidR="00EB3AD6" w:rsidRPr="001625C3">
        <w:rPr>
          <w:sz w:val="24"/>
          <w:szCs w:val="24"/>
        </w:rPr>
        <w:t>. It</w:t>
      </w:r>
      <w:r w:rsidR="00F638CB" w:rsidRPr="001625C3">
        <w:rPr>
          <w:sz w:val="24"/>
          <w:szCs w:val="24"/>
        </w:rPr>
        <w:t xml:space="preserve"> must be </w:t>
      </w:r>
      <w:r w:rsidR="00EB3AD6" w:rsidRPr="001625C3">
        <w:rPr>
          <w:sz w:val="24"/>
          <w:szCs w:val="24"/>
        </w:rPr>
        <w:t>conducted</w:t>
      </w:r>
      <w:r w:rsidR="00F638CB" w:rsidRPr="001625C3">
        <w:rPr>
          <w:sz w:val="24"/>
          <w:szCs w:val="24"/>
        </w:rPr>
        <w:t xml:space="preserve"> before </w:t>
      </w:r>
      <w:r w:rsidR="00447340" w:rsidRPr="001625C3">
        <w:rPr>
          <w:sz w:val="24"/>
          <w:szCs w:val="24"/>
        </w:rPr>
        <w:t>final</w:t>
      </w:r>
      <w:r w:rsidR="00F638CB" w:rsidRPr="001625C3">
        <w:rPr>
          <w:sz w:val="24"/>
          <w:szCs w:val="24"/>
        </w:rPr>
        <w:t xml:space="preserve"> model</w:t>
      </w:r>
      <w:r w:rsidR="00447340" w:rsidRPr="001625C3">
        <w:rPr>
          <w:sz w:val="24"/>
          <w:szCs w:val="24"/>
        </w:rPr>
        <w:t xml:space="preserve"> simulation</w:t>
      </w:r>
      <w:r w:rsidR="00EB2AAD" w:rsidRPr="001625C3">
        <w:rPr>
          <w:sz w:val="24"/>
          <w:szCs w:val="24"/>
        </w:rPr>
        <w:t>s</w:t>
      </w:r>
      <w:r w:rsidR="00F638CB" w:rsidRPr="001625C3">
        <w:rPr>
          <w:sz w:val="24"/>
          <w:szCs w:val="24"/>
        </w:rPr>
        <w:t xml:space="preserve"> </w:t>
      </w:r>
      <w:r w:rsidR="00447340" w:rsidRPr="001625C3">
        <w:rPr>
          <w:sz w:val="24"/>
          <w:szCs w:val="24"/>
        </w:rPr>
        <w:t>for</w:t>
      </w:r>
      <w:r w:rsidR="00F638CB" w:rsidRPr="001625C3">
        <w:rPr>
          <w:sz w:val="24"/>
          <w:szCs w:val="24"/>
        </w:rPr>
        <w:t xml:space="preserve"> predictions, to ensure that the </w:t>
      </w:r>
      <w:r w:rsidR="00EB2AAD" w:rsidRPr="001625C3">
        <w:rPr>
          <w:sz w:val="24"/>
          <w:szCs w:val="24"/>
        </w:rPr>
        <w:t xml:space="preserve">outputs are </w:t>
      </w:r>
      <w:r w:rsidR="00F638CB" w:rsidRPr="001625C3">
        <w:rPr>
          <w:sz w:val="24"/>
          <w:szCs w:val="24"/>
        </w:rPr>
        <w:t>stabl</w:t>
      </w:r>
      <w:r w:rsidR="00EB2AAD" w:rsidRPr="001625C3">
        <w:rPr>
          <w:sz w:val="24"/>
          <w:szCs w:val="24"/>
        </w:rPr>
        <w:t>e</w:t>
      </w:r>
      <w:r w:rsidR="00447340" w:rsidRPr="001625C3">
        <w:rPr>
          <w:sz w:val="24"/>
          <w:szCs w:val="24"/>
        </w:rPr>
        <w:t>.</w:t>
      </w:r>
      <w:r w:rsidR="00F638CB" w:rsidRPr="001625C3">
        <w:rPr>
          <w:sz w:val="24"/>
          <w:szCs w:val="24"/>
        </w:rPr>
        <w:t xml:space="preserve"> </w:t>
      </w:r>
      <w:r w:rsidR="005E56D5" w:rsidRPr="001625C3">
        <w:rPr>
          <w:sz w:val="24"/>
          <w:szCs w:val="24"/>
        </w:rPr>
        <w:t>A</w:t>
      </w:r>
      <w:r w:rsidR="00EB2AAD" w:rsidRPr="001625C3">
        <w:rPr>
          <w:sz w:val="24"/>
          <w:szCs w:val="24"/>
        </w:rPr>
        <w:t xml:space="preserve">bove </w:t>
      </w:r>
      <w:r w:rsidR="00AA277B" w:rsidRPr="001625C3">
        <w:rPr>
          <w:sz w:val="24"/>
          <w:szCs w:val="24"/>
        </w:rPr>
        <w:t>a</w:t>
      </w:r>
      <w:r w:rsidR="00EB2AAD" w:rsidRPr="001625C3">
        <w:rPr>
          <w:sz w:val="24"/>
          <w:szCs w:val="24"/>
        </w:rPr>
        <w:t xml:space="preserve"> given threshold of simulations, </w:t>
      </w:r>
      <w:r w:rsidR="00F638CB" w:rsidRPr="001625C3">
        <w:rPr>
          <w:sz w:val="24"/>
          <w:szCs w:val="24"/>
        </w:rPr>
        <w:t xml:space="preserve">the </w:t>
      </w:r>
      <w:r w:rsidR="00C72C82" w:rsidRPr="001625C3">
        <w:rPr>
          <w:sz w:val="24"/>
          <w:szCs w:val="24"/>
        </w:rPr>
        <w:t>outputs</w:t>
      </w:r>
      <w:r w:rsidR="00C72C82" w:rsidRPr="001625C3" w:rsidDel="00C72C82">
        <w:rPr>
          <w:sz w:val="24"/>
          <w:szCs w:val="24"/>
        </w:rPr>
        <w:t xml:space="preserve"> </w:t>
      </w:r>
      <w:r w:rsidR="00EB2AAD" w:rsidRPr="001625C3">
        <w:rPr>
          <w:sz w:val="24"/>
          <w:szCs w:val="24"/>
        </w:rPr>
        <w:t xml:space="preserve">should </w:t>
      </w:r>
      <w:r w:rsidR="00447340" w:rsidRPr="001625C3">
        <w:rPr>
          <w:sz w:val="24"/>
          <w:szCs w:val="24"/>
        </w:rPr>
        <w:t xml:space="preserve">be </w:t>
      </w:r>
      <w:r w:rsidR="00F638CB" w:rsidRPr="001625C3">
        <w:rPr>
          <w:sz w:val="24"/>
          <w:szCs w:val="24"/>
        </w:rPr>
        <w:t xml:space="preserve">independent </w:t>
      </w:r>
      <w:r w:rsidR="005E56D5" w:rsidRPr="001625C3">
        <w:rPr>
          <w:sz w:val="24"/>
          <w:szCs w:val="24"/>
        </w:rPr>
        <w:t>of</w:t>
      </w:r>
      <w:r w:rsidRPr="001625C3">
        <w:rPr>
          <w:sz w:val="24"/>
          <w:szCs w:val="24"/>
        </w:rPr>
        <w:t xml:space="preserve"> </w:t>
      </w:r>
      <w:r w:rsidR="00F638CB" w:rsidRPr="001625C3">
        <w:rPr>
          <w:sz w:val="24"/>
          <w:szCs w:val="24"/>
        </w:rPr>
        <w:t xml:space="preserve">the number of </w:t>
      </w:r>
      <w:r w:rsidR="005E56D5" w:rsidRPr="001625C3">
        <w:rPr>
          <w:sz w:val="24"/>
          <w:szCs w:val="24"/>
        </w:rPr>
        <w:t xml:space="preserve">model </w:t>
      </w:r>
      <w:r w:rsidR="00F638CB" w:rsidRPr="001625C3">
        <w:rPr>
          <w:sz w:val="24"/>
          <w:szCs w:val="24"/>
        </w:rPr>
        <w:t xml:space="preserve">iterations. </w:t>
      </w:r>
      <w:r w:rsidR="00E9516C" w:rsidRPr="001625C3">
        <w:rPr>
          <w:sz w:val="24"/>
          <w:szCs w:val="24"/>
        </w:rPr>
        <w:t>S</w:t>
      </w:r>
      <w:r w:rsidR="00F638CB" w:rsidRPr="001625C3">
        <w:rPr>
          <w:sz w:val="24"/>
          <w:szCs w:val="24"/>
        </w:rPr>
        <w:t xml:space="preserve">tability can be checked by </w:t>
      </w:r>
      <w:r w:rsidR="00447340" w:rsidRPr="001625C3">
        <w:rPr>
          <w:sz w:val="24"/>
          <w:szCs w:val="24"/>
        </w:rPr>
        <w:t>ensuring</w:t>
      </w:r>
      <w:r w:rsidR="00F638CB" w:rsidRPr="001625C3">
        <w:rPr>
          <w:sz w:val="24"/>
          <w:szCs w:val="24"/>
        </w:rPr>
        <w:t xml:space="preserve"> that the variance of the </w:t>
      </w:r>
      <w:r w:rsidR="00C72C82" w:rsidRPr="001625C3">
        <w:rPr>
          <w:sz w:val="24"/>
          <w:szCs w:val="24"/>
        </w:rPr>
        <w:t>outputs</w:t>
      </w:r>
      <w:r w:rsidR="00C72C82" w:rsidRPr="001625C3" w:rsidDel="00C72C82">
        <w:rPr>
          <w:sz w:val="24"/>
          <w:szCs w:val="24"/>
        </w:rPr>
        <w:t xml:space="preserve"> </w:t>
      </w:r>
      <w:r w:rsidR="00F638CB" w:rsidRPr="001625C3">
        <w:rPr>
          <w:sz w:val="24"/>
          <w:szCs w:val="24"/>
        </w:rPr>
        <w:t xml:space="preserve">of interest </w:t>
      </w:r>
      <w:r w:rsidR="00C72C82" w:rsidRPr="001625C3">
        <w:rPr>
          <w:sz w:val="24"/>
          <w:szCs w:val="24"/>
        </w:rPr>
        <w:t>(for example, the</w:t>
      </w:r>
      <w:r w:rsidR="00F638CB" w:rsidRPr="001625C3">
        <w:rPr>
          <w:sz w:val="24"/>
          <w:szCs w:val="24"/>
        </w:rPr>
        <w:t xml:space="preserve"> number of infected individuals or epidemic duration</w:t>
      </w:r>
      <w:r w:rsidR="00C72C82" w:rsidRPr="001625C3">
        <w:rPr>
          <w:sz w:val="24"/>
          <w:szCs w:val="24"/>
        </w:rPr>
        <w:t>)</w:t>
      </w:r>
      <w:r w:rsidR="00F638CB" w:rsidRPr="001625C3">
        <w:rPr>
          <w:sz w:val="24"/>
          <w:szCs w:val="24"/>
        </w:rPr>
        <w:t xml:space="preserve"> is stable. A </w:t>
      </w:r>
      <w:r w:rsidR="00E9516C" w:rsidRPr="001625C3">
        <w:rPr>
          <w:sz w:val="24"/>
          <w:szCs w:val="24"/>
        </w:rPr>
        <w:t xml:space="preserve">commonly </w:t>
      </w:r>
      <w:r w:rsidR="00F638CB" w:rsidRPr="001625C3">
        <w:rPr>
          <w:sz w:val="24"/>
          <w:szCs w:val="24"/>
        </w:rPr>
        <w:t xml:space="preserve">used approach is to </w:t>
      </w:r>
      <w:r w:rsidR="00C72C82" w:rsidRPr="001625C3">
        <w:rPr>
          <w:sz w:val="24"/>
          <w:szCs w:val="24"/>
        </w:rPr>
        <w:t>visuali</w:t>
      </w:r>
      <w:r w:rsidR="00AA277B" w:rsidRPr="001625C3">
        <w:rPr>
          <w:sz w:val="24"/>
          <w:szCs w:val="24"/>
        </w:rPr>
        <w:t>z</w:t>
      </w:r>
      <w:r w:rsidR="00C72C82" w:rsidRPr="001625C3">
        <w:rPr>
          <w:sz w:val="24"/>
          <w:szCs w:val="24"/>
        </w:rPr>
        <w:t>e</w:t>
      </w:r>
      <w:r w:rsidR="00F638CB" w:rsidRPr="001625C3">
        <w:rPr>
          <w:sz w:val="24"/>
          <w:szCs w:val="24"/>
        </w:rPr>
        <w:t xml:space="preserve"> the change in the variance when increasing the number of iterations</w:t>
      </w:r>
      <w:r w:rsidR="00CB570B" w:rsidRPr="001625C3">
        <w:rPr>
          <w:sz w:val="24"/>
          <w:szCs w:val="24"/>
        </w:rPr>
        <w:t xml:space="preserve"> (e.g. </w:t>
      </w:r>
      <w:proofErr w:type="spellStart"/>
      <w:r w:rsidR="00CB570B" w:rsidRPr="001625C3">
        <w:rPr>
          <w:sz w:val="24"/>
          <w:szCs w:val="24"/>
        </w:rPr>
        <w:t>Halasa</w:t>
      </w:r>
      <w:proofErr w:type="spellEnd"/>
      <w:r w:rsidR="00CB570B" w:rsidRPr="001625C3">
        <w:rPr>
          <w:sz w:val="24"/>
          <w:szCs w:val="24"/>
        </w:rPr>
        <w:t xml:space="preserve"> et al., 2016)</w:t>
      </w:r>
      <w:r w:rsidR="00447340" w:rsidRPr="001625C3">
        <w:rPr>
          <w:sz w:val="24"/>
          <w:szCs w:val="24"/>
        </w:rPr>
        <w:t xml:space="preserve">, or to use thresholds of </w:t>
      </w:r>
      <w:r w:rsidR="00E9516C" w:rsidRPr="001625C3">
        <w:rPr>
          <w:sz w:val="24"/>
          <w:szCs w:val="24"/>
        </w:rPr>
        <w:t xml:space="preserve">the </w:t>
      </w:r>
      <w:r w:rsidR="00447340" w:rsidRPr="001625C3">
        <w:rPr>
          <w:sz w:val="24"/>
          <w:szCs w:val="24"/>
        </w:rPr>
        <w:t xml:space="preserve">coefficient of variance </w:t>
      </w:r>
      <w:r w:rsidR="00910BBC" w:rsidRPr="001625C3">
        <w:rPr>
          <w:sz w:val="24"/>
          <w:szCs w:val="24"/>
        </w:rPr>
        <w:t xml:space="preserve">as </w:t>
      </w:r>
      <w:r w:rsidR="00E9516C" w:rsidRPr="001625C3">
        <w:rPr>
          <w:sz w:val="24"/>
          <w:szCs w:val="24"/>
        </w:rPr>
        <w:t xml:space="preserve">a </w:t>
      </w:r>
      <w:r w:rsidR="00910BBC" w:rsidRPr="001625C3">
        <w:rPr>
          <w:sz w:val="24"/>
          <w:szCs w:val="24"/>
        </w:rPr>
        <w:t xml:space="preserve">decision </w:t>
      </w:r>
      <w:r w:rsidRPr="001625C3">
        <w:rPr>
          <w:sz w:val="24"/>
          <w:szCs w:val="24"/>
        </w:rPr>
        <w:t xml:space="preserve">metric </w:t>
      </w:r>
      <w:r w:rsidR="00910BBC" w:rsidRPr="001625C3">
        <w:rPr>
          <w:sz w:val="24"/>
          <w:szCs w:val="24"/>
        </w:rPr>
        <w:t>(</w:t>
      </w:r>
      <w:proofErr w:type="spellStart"/>
      <w:r w:rsidR="00910BBC" w:rsidRPr="001625C3">
        <w:rPr>
          <w:sz w:val="24"/>
          <w:szCs w:val="24"/>
        </w:rPr>
        <w:t>Cowled</w:t>
      </w:r>
      <w:proofErr w:type="spellEnd"/>
      <w:r w:rsidR="00910BBC" w:rsidRPr="001625C3">
        <w:rPr>
          <w:sz w:val="24"/>
          <w:szCs w:val="24"/>
        </w:rPr>
        <w:t xml:space="preserve"> </w:t>
      </w:r>
      <w:r w:rsidR="002B00B4" w:rsidRPr="001625C3">
        <w:rPr>
          <w:sz w:val="24"/>
          <w:szCs w:val="24"/>
        </w:rPr>
        <w:t>et al.,</w:t>
      </w:r>
      <w:r w:rsidR="001F07C8" w:rsidRPr="001625C3">
        <w:rPr>
          <w:sz w:val="24"/>
          <w:szCs w:val="24"/>
        </w:rPr>
        <w:t xml:space="preserve"> </w:t>
      </w:r>
      <w:r w:rsidR="00C728F5" w:rsidRPr="001625C3">
        <w:rPr>
          <w:sz w:val="24"/>
          <w:szCs w:val="24"/>
        </w:rPr>
        <w:t>2012</w:t>
      </w:r>
      <w:r w:rsidR="00910BBC" w:rsidRPr="001625C3">
        <w:rPr>
          <w:sz w:val="24"/>
          <w:szCs w:val="24"/>
        </w:rPr>
        <w:t xml:space="preserve">, </w:t>
      </w:r>
      <w:proofErr w:type="spellStart"/>
      <w:r w:rsidR="00910BBC" w:rsidRPr="001625C3">
        <w:rPr>
          <w:sz w:val="24"/>
          <w:szCs w:val="24"/>
        </w:rPr>
        <w:t>Dürr</w:t>
      </w:r>
      <w:proofErr w:type="spellEnd"/>
      <w:r w:rsidR="00910BBC" w:rsidRPr="001625C3">
        <w:rPr>
          <w:sz w:val="24"/>
          <w:szCs w:val="24"/>
        </w:rPr>
        <w:t xml:space="preserve"> </w:t>
      </w:r>
      <w:r w:rsidR="00EC73C2" w:rsidRPr="001625C3">
        <w:rPr>
          <w:sz w:val="24"/>
          <w:szCs w:val="24"/>
        </w:rPr>
        <w:t>and Ward</w:t>
      </w:r>
      <w:r w:rsidR="001F07C8" w:rsidRPr="001625C3">
        <w:rPr>
          <w:sz w:val="24"/>
          <w:szCs w:val="24"/>
        </w:rPr>
        <w:t>,</w:t>
      </w:r>
      <w:r w:rsidR="00474D04" w:rsidRPr="001625C3">
        <w:rPr>
          <w:sz w:val="24"/>
          <w:szCs w:val="24"/>
        </w:rPr>
        <w:t xml:space="preserve"> 2015</w:t>
      </w:r>
      <w:r w:rsidR="003B3CC3" w:rsidRPr="001625C3">
        <w:rPr>
          <w:sz w:val="24"/>
          <w:szCs w:val="24"/>
        </w:rPr>
        <w:t>;</w:t>
      </w:r>
      <w:r w:rsidR="001B0F90" w:rsidRPr="001625C3">
        <w:rPr>
          <w:sz w:val="24"/>
          <w:szCs w:val="24"/>
        </w:rPr>
        <w:t xml:space="preserve"> Brookes </w:t>
      </w:r>
      <w:r w:rsidR="003B3CC3" w:rsidRPr="001625C3">
        <w:rPr>
          <w:sz w:val="24"/>
          <w:szCs w:val="24"/>
        </w:rPr>
        <w:t>et al.</w:t>
      </w:r>
      <w:r w:rsidR="00460DAB" w:rsidRPr="001625C3">
        <w:rPr>
          <w:sz w:val="24"/>
          <w:szCs w:val="24"/>
        </w:rPr>
        <w:t>,</w:t>
      </w:r>
      <w:r w:rsidR="003B3CC3" w:rsidRPr="001625C3">
        <w:rPr>
          <w:sz w:val="24"/>
          <w:szCs w:val="24"/>
        </w:rPr>
        <w:t xml:space="preserve"> </w:t>
      </w:r>
      <w:r w:rsidR="001B0F90" w:rsidRPr="001625C3">
        <w:rPr>
          <w:sz w:val="24"/>
          <w:szCs w:val="24"/>
        </w:rPr>
        <w:t>2019</w:t>
      </w:r>
      <w:r w:rsidR="00910BBC" w:rsidRPr="001625C3">
        <w:rPr>
          <w:sz w:val="24"/>
          <w:szCs w:val="24"/>
        </w:rPr>
        <w:t>)</w:t>
      </w:r>
      <w:r w:rsidR="00F638CB" w:rsidRPr="001625C3">
        <w:rPr>
          <w:sz w:val="24"/>
          <w:szCs w:val="24"/>
        </w:rPr>
        <w:t xml:space="preserve">. </w:t>
      </w:r>
    </w:p>
    <w:p w14:paraId="5B3EC390" w14:textId="0C61C497" w:rsidR="00F638CB" w:rsidRPr="001625C3" w:rsidRDefault="00655207" w:rsidP="001625C3">
      <w:pPr>
        <w:pStyle w:val="Opstilling-punkttegn"/>
        <w:numPr>
          <w:ilvl w:val="0"/>
          <w:numId w:val="0"/>
        </w:numPr>
        <w:spacing w:line="240" w:lineRule="auto"/>
        <w:rPr>
          <w:sz w:val="24"/>
          <w:szCs w:val="24"/>
        </w:rPr>
      </w:pPr>
      <w:r w:rsidRPr="001625C3">
        <w:rPr>
          <w:sz w:val="24"/>
          <w:szCs w:val="24"/>
        </w:rPr>
        <w:lastRenderedPageBreak/>
        <w:t xml:space="preserve">We have included an example of how to determine convergence of a model in Appendix </w:t>
      </w:r>
      <w:r w:rsidR="004C1871" w:rsidRPr="001625C3">
        <w:rPr>
          <w:sz w:val="24"/>
          <w:szCs w:val="24"/>
        </w:rPr>
        <w:t>1</w:t>
      </w:r>
      <w:r w:rsidR="00BD6083" w:rsidRPr="001625C3">
        <w:rPr>
          <w:sz w:val="24"/>
          <w:szCs w:val="24"/>
        </w:rPr>
        <w:t xml:space="preserve"> (also available online at </w:t>
      </w:r>
      <w:hyperlink r:id="rId16" w:history="1">
        <w:r w:rsidR="00BD6083" w:rsidRPr="001625C3">
          <w:rPr>
            <w:rStyle w:val="Hyperlink"/>
            <w:color w:val="auto"/>
            <w:sz w:val="24"/>
            <w:szCs w:val="24"/>
          </w:rPr>
          <w:t>https://github.com/ckirkeby/MDT</w:t>
        </w:r>
      </w:hyperlink>
      <w:r w:rsidR="00BD6083" w:rsidRPr="001625C3">
        <w:rPr>
          <w:sz w:val="24"/>
          <w:szCs w:val="24"/>
        </w:rPr>
        <w:t>)</w:t>
      </w:r>
      <w:r w:rsidRPr="001625C3">
        <w:rPr>
          <w:sz w:val="24"/>
          <w:szCs w:val="24"/>
        </w:rPr>
        <w:t>.</w:t>
      </w:r>
    </w:p>
    <w:p w14:paraId="17556392" w14:textId="77777777" w:rsidR="006B1559" w:rsidRPr="001625C3" w:rsidRDefault="006B1559" w:rsidP="001625C3">
      <w:pPr>
        <w:pStyle w:val="Opstilling-punkttegn"/>
        <w:numPr>
          <w:ilvl w:val="0"/>
          <w:numId w:val="0"/>
        </w:numPr>
        <w:spacing w:line="240" w:lineRule="auto"/>
        <w:rPr>
          <w:sz w:val="24"/>
          <w:szCs w:val="24"/>
        </w:rPr>
      </w:pPr>
    </w:p>
    <w:p w14:paraId="5A86FAF1" w14:textId="5161B6F7" w:rsidR="009D1F38" w:rsidRPr="001625C3" w:rsidRDefault="00F638CB" w:rsidP="001625C3">
      <w:pPr>
        <w:pStyle w:val="Overskrift4"/>
        <w:spacing w:line="240" w:lineRule="auto"/>
      </w:pPr>
      <w:r w:rsidRPr="001625C3">
        <w:t>Sensitivity analysis</w:t>
      </w:r>
    </w:p>
    <w:p w14:paraId="2DD35024" w14:textId="2F2DAEB6" w:rsidR="0073278E" w:rsidRPr="001625C3" w:rsidRDefault="00151DC8" w:rsidP="001625C3">
      <w:pPr>
        <w:pStyle w:val="Opstilling-punkttegn"/>
        <w:numPr>
          <w:ilvl w:val="0"/>
          <w:numId w:val="0"/>
        </w:numPr>
        <w:spacing w:line="240" w:lineRule="auto"/>
        <w:rPr>
          <w:sz w:val="24"/>
          <w:szCs w:val="24"/>
        </w:rPr>
      </w:pPr>
      <w:r w:rsidRPr="001625C3">
        <w:rPr>
          <w:sz w:val="24"/>
          <w:szCs w:val="24"/>
        </w:rPr>
        <w:t xml:space="preserve">Sensitivity analysis is an </w:t>
      </w:r>
      <w:r w:rsidR="00F638CB" w:rsidRPr="001625C3">
        <w:rPr>
          <w:sz w:val="24"/>
          <w:szCs w:val="24"/>
        </w:rPr>
        <w:t xml:space="preserve">essential </w:t>
      </w:r>
      <w:r w:rsidR="00910BBC" w:rsidRPr="001625C3">
        <w:rPr>
          <w:sz w:val="24"/>
          <w:szCs w:val="24"/>
        </w:rPr>
        <w:t xml:space="preserve">process </w:t>
      </w:r>
      <w:r w:rsidRPr="001625C3">
        <w:rPr>
          <w:sz w:val="24"/>
          <w:szCs w:val="24"/>
        </w:rPr>
        <w:t xml:space="preserve">that </w:t>
      </w:r>
      <w:r w:rsidR="00F638CB" w:rsidRPr="001625C3">
        <w:rPr>
          <w:sz w:val="24"/>
          <w:szCs w:val="24"/>
        </w:rPr>
        <w:t xml:space="preserve">is used to </w:t>
      </w:r>
      <w:r w:rsidR="00474D04" w:rsidRPr="001625C3">
        <w:rPr>
          <w:sz w:val="24"/>
          <w:szCs w:val="24"/>
        </w:rPr>
        <w:t xml:space="preserve">understand and </w:t>
      </w:r>
      <w:r w:rsidR="00F638CB" w:rsidRPr="001625C3">
        <w:rPr>
          <w:sz w:val="24"/>
          <w:szCs w:val="24"/>
        </w:rPr>
        <w:t xml:space="preserve">examine the </w:t>
      </w:r>
      <w:r w:rsidR="00C72C82" w:rsidRPr="001625C3">
        <w:rPr>
          <w:sz w:val="24"/>
          <w:szCs w:val="24"/>
        </w:rPr>
        <w:t xml:space="preserve">robustness of model predictions to </w:t>
      </w:r>
      <w:r w:rsidR="00F638CB" w:rsidRPr="001625C3">
        <w:rPr>
          <w:sz w:val="24"/>
          <w:szCs w:val="24"/>
        </w:rPr>
        <w:t xml:space="preserve">changes </w:t>
      </w:r>
      <w:r w:rsidR="00C72C82" w:rsidRPr="001625C3">
        <w:rPr>
          <w:sz w:val="24"/>
          <w:szCs w:val="24"/>
        </w:rPr>
        <w:t xml:space="preserve">in </w:t>
      </w:r>
      <w:r w:rsidR="00F638CB" w:rsidRPr="001625C3">
        <w:rPr>
          <w:sz w:val="24"/>
          <w:szCs w:val="24"/>
        </w:rPr>
        <w:t>input parameter values</w:t>
      </w:r>
      <w:r w:rsidR="00C72C82" w:rsidRPr="001625C3">
        <w:rPr>
          <w:sz w:val="24"/>
          <w:szCs w:val="24"/>
        </w:rPr>
        <w:t>, model structure</w:t>
      </w:r>
      <w:r w:rsidR="00F638CB" w:rsidRPr="001625C3">
        <w:rPr>
          <w:sz w:val="24"/>
          <w:szCs w:val="24"/>
        </w:rPr>
        <w:t xml:space="preserve"> </w:t>
      </w:r>
      <w:r w:rsidR="0021472A" w:rsidRPr="001625C3">
        <w:rPr>
          <w:sz w:val="24"/>
          <w:szCs w:val="24"/>
        </w:rPr>
        <w:t>and</w:t>
      </w:r>
      <w:r w:rsidR="00F638CB" w:rsidRPr="001625C3">
        <w:rPr>
          <w:sz w:val="24"/>
          <w:szCs w:val="24"/>
        </w:rPr>
        <w:t xml:space="preserve"> processes</w:t>
      </w:r>
      <w:ins w:id="204" w:author="Tariq Halasa" w:date="2020-03-04T12:39:00Z">
        <w:r w:rsidR="002501B5">
          <w:rPr>
            <w:sz w:val="24"/>
            <w:szCs w:val="24"/>
          </w:rPr>
          <w:t xml:space="preserve"> (e.g. </w:t>
        </w:r>
        <w:proofErr w:type="spellStart"/>
        <w:r w:rsidR="002501B5">
          <w:rPr>
            <w:sz w:val="24"/>
            <w:szCs w:val="24"/>
          </w:rPr>
          <w:t>Ezanno</w:t>
        </w:r>
        <w:proofErr w:type="spellEnd"/>
        <w:r w:rsidR="002501B5">
          <w:rPr>
            <w:sz w:val="24"/>
            <w:szCs w:val="24"/>
          </w:rPr>
          <w:t xml:space="preserve"> et al., 2007)</w:t>
        </w:r>
      </w:ins>
      <w:r w:rsidR="00F638CB" w:rsidRPr="001625C3">
        <w:rPr>
          <w:sz w:val="24"/>
          <w:szCs w:val="24"/>
        </w:rPr>
        <w:t>.</w:t>
      </w:r>
      <w:r w:rsidR="000557B4" w:rsidRPr="001625C3">
        <w:rPr>
          <w:sz w:val="24"/>
          <w:szCs w:val="24"/>
        </w:rPr>
        <w:t xml:space="preserve"> In the sensitivity analysis, the behavior of the model and </w:t>
      </w:r>
      <w:r w:rsidR="0021472A" w:rsidRPr="001625C3">
        <w:rPr>
          <w:sz w:val="24"/>
          <w:szCs w:val="24"/>
        </w:rPr>
        <w:t xml:space="preserve">the </w:t>
      </w:r>
      <w:r w:rsidR="000557B4" w:rsidRPr="001625C3">
        <w:rPr>
          <w:sz w:val="24"/>
          <w:szCs w:val="24"/>
        </w:rPr>
        <w:t xml:space="preserve">outputs of interest are examined when the model or its parameters are varied. </w:t>
      </w:r>
      <w:r w:rsidR="0073278E" w:rsidRPr="001625C3">
        <w:rPr>
          <w:sz w:val="24"/>
          <w:szCs w:val="24"/>
        </w:rPr>
        <w:t xml:space="preserve">There are different ways to approach sensitivity analysis. </w:t>
      </w:r>
      <w:r w:rsidR="001B0F90" w:rsidRPr="001625C3">
        <w:rPr>
          <w:sz w:val="24"/>
          <w:szCs w:val="24"/>
        </w:rPr>
        <w:t>S</w:t>
      </w:r>
      <w:r w:rsidR="0073278E" w:rsidRPr="001625C3">
        <w:rPr>
          <w:sz w:val="24"/>
          <w:szCs w:val="24"/>
        </w:rPr>
        <w:t xml:space="preserve">ensitivity analysis of input parameters can be assessed by changing the values of one (one-at-time sensitivity analysis) or more (global sensitivity analysis) parameters to examine the impact of these changes on model outputs. It can also be done by </w:t>
      </w:r>
      <w:r w:rsidR="00077682" w:rsidRPr="001625C3">
        <w:rPr>
          <w:sz w:val="24"/>
          <w:szCs w:val="24"/>
        </w:rPr>
        <w:t>model</w:t>
      </w:r>
      <w:r w:rsidR="0073278E" w:rsidRPr="001625C3">
        <w:rPr>
          <w:sz w:val="24"/>
          <w:szCs w:val="24"/>
        </w:rPr>
        <w:t xml:space="preserve">ing a specific process in a different way to examine the impact of this process on model predictions (this is sometimes referred to as structural sensitivity analysis). Sensitivity analysis can be used to identify parameters and processes that have a major influence on model predictions; therefore, the values of these parameters </w:t>
      </w:r>
      <w:r w:rsidR="0073278E" w:rsidRPr="001625C3">
        <w:rPr>
          <w:sz w:val="24"/>
          <w:szCs w:val="24"/>
        </w:rPr>
        <w:sym w:font="Symbol" w:char="F02D"/>
      </w:r>
      <w:r w:rsidR="0073278E" w:rsidRPr="001625C3">
        <w:rPr>
          <w:sz w:val="24"/>
          <w:szCs w:val="24"/>
        </w:rPr>
        <w:t xml:space="preserve"> and the way in which processes are </w:t>
      </w:r>
      <w:r w:rsidR="00077682" w:rsidRPr="001625C3">
        <w:rPr>
          <w:sz w:val="24"/>
          <w:szCs w:val="24"/>
        </w:rPr>
        <w:t>model</w:t>
      </w:r>
      <w:r w:rsidR="0073278E" w:rsidRPr="001625C3">
        <w:rPr>
          <w:sz w:val="24"/>
          <w:szCs w:val="24"/>
        </w:rPr>
        <w:t xml:space="preserve">ed </w:t>
      </w:r>
      <w:r w:rsidR="0073278E" w:rsidRPr="001625C3">
        <w:rPr>
          <w:sz w:val="24"/>
          <w:szCs w:val="24"/>
        </w:rPr>
        <w:sym w:font="Symbol" w:char="F02D"/>
      </w:r>
      <w:r w:rsidR="0073278E" w:rsidRPr="001625C3">
        <w:rPr>
          <w:sz w:val="24"/>
          <w:szCs w:val="24"/>
        </w:rPr>
        <w:t xml:space="preserve"> must be certain enough to produce model predictions acceptable to the end-user.</w:t>
      </w:r>
    </w:p>
    <w:p w14:paraId="3A9AC88B" w14:textId="09B5280A" w:rsidR="0073278E" w:rsidRPr="001625C3" w:rsidRDefault="009D1F38" w:rsidP="001625C3">
      <w:pPr>
        <w:pStyle w:val="Opstilling-punkttegn"/>
        <w:numPr>
          <w:ilvl w:val="0"/>
          <w:numId w:val="0"/>
        </w:numPr>
        <w:spacing w:line="240" w:lineRule="auto"/>
        <w:rPr>
          <w:sz w:val="24"/>
          <w:szCs w:val="24"/>
        </w:rPr>
      </w:pPr>
      <w:r w:rsidRPr="001625C3">
        <w:rPr>
          <w:sz w:val="24"/>
          <w:szCs w:val="24"/>
        </w:rPr>
        <w:t xml:space="preserve">The simplest method is one-at-a-time perturbations (Norton, 2015). </w:t>
      </w:r>
      <w:r w:rsidR="00EF3F04" w:rsidRPr="001625C3">
        <w:rPr>
          <w:sz w:val="24"/>
          <w:szCs w:val="24"/>
        </w:rPr>
        <w:t>However, t</w:t>
      </w:r>
      <w:r w:rsidRPr="001625C3">
        <w:rPr>
          <w:sz w:val="24"/>
          <w:szCs w:val="24"/>
        </w:rPr>
        <w:t>his does not allow assess</w:t>
      </w:r>
      <w:r w:rsidR="00E41E50" w:rsidRPr="001625C3">
        <w:rPr>
          <w:sz w:val="24"/>
          <w:szCs w:val="24"/>
        </w:rPr>
        <w:t>ment</w:t>
      </w:r>
      <w:r w:rsidRPr="001625C3">
        <w:rPr>
          <w:sz w:val="24"/>
          <w:szCs w:val="24"/>
        </w:rPr>
        <w:t xml:space="preserve"> </w:t>
      </w:r>
      <w:r w:rsidR="00E41E50" w:rsidRPr="001625C3">
        <w:rPr>
          <w:sz w:val="24"/>
          <w:szCs w:val="24"/>
        </w:rPr>
        <w:t xml:space="preserve">of </w:t>
      </w:r>
      <w:r w:rsidRPr="001625C3">
        <w:rPr>
          <w:sz w:val="24"/>
          <w:szCs w:val="24"/>
        </w:rPr>
        <w:t xml:space="preserve">the sensitivity </w:t>
      </w:r>
      <w:r w:rsidR="00BE22B6" w:rsidRPr="001625C3">
        <w:rPr>
          <w:sz w:val="24"/>
          <w:szCs w:val="24"/>
        </w:rPr>
        <w:t xml:space="preserve">of the model output </w:t>
      </w:r>
      <w:r w:rsidR="00EF3F04" w:rsidRPr="001625C3">
        <w:rPr>
          <w:sz w:val="24"/>
          <w:szCs w:val="24"/>
        </w:rPr>
        <w:t>to changes in</w:t>
      </w:r>
      <w:r w:rsidR="00BE22B6" w:rsidRPr="001625C3">
        <w:rPr>
          <w:sz w:val="24"/>
          <w:szCs w:val="24"/>
        </w:rPr>
        <w:t xml:space="preserve"> </w:t>
      </w:r>
      <w:r w:rsidRPr="001625C3">
        <w:rPr>
          <w:sz w:val="24"/>
          <w:szCs w:val="24"/>
        </w:rPr>
        <w:t>combinations of parameter</w:t>
      </w:r>
      <w:r w:rsidR="00BE22B6" w:rsidRPr="001625C3">
        <w:rPr>
          <w:sz w:val="24"/>
          <w:szCs w:val="24"/>
        </w:rPr>
        <w:t xml:space="preserve"> value</w:t>
      </w:r>
      <w:r w:rsidRPr="001625C3">
        <w:rPr>
          <w:sz w:val="24"/>
          <w:szCs w:val="24"/>
        </w:rPr>
        <w:t xml:space="preserve">s </w:t>
      </w:r>
      <w:r w:rsidR="00EF3F04" w:rsidRPr="001625C3">
        <w:rPr>
          <w:sz w:val="24"/>
          <w:szCs w:val="24"/>
        </w:rPr>
        <w:t>(</w:t>
      </w:r>
      <w:r w:rsidRPr="001625C3">
        <w:rPr>
          <w:sz w:val="24"/>
          <w:szCs w:val="24"/>
        </w:rPr>
        <w:t xml:space="preserve">other than the default </w:t>
      </w:r>
      <w:r w:rsidR="00EF3F04" w:rsidRPr="001625C3">
        <w:rPr>
          <w:sz w:val="24"/>
          <w:szCs w:val="24"/>
        </w:rPr>
        <w:t>combination used)</w:t>
      </w:r>
      <w:r w:rsidRPr="001625C3">
        <w:rPr>
          <w:sz w:val="24"/>
          <w:szCs w:val="24"/>
        </w:rPr>
        <w:t xml:space="preserve">. </w:t>
      </w:r>
      <w:r w:rsidR="00EF3F04" w:rsidRPr="001625C3">
        <w:rPr>
          <w:sz w:val="24"/>
          <w:szCs w:val="24"/>
        </w:rPr>
        <w:t>I</w:t>
      </w:r>
      <w:r w:rsidRPr="001625C3">
        <w:rPr>
          <w:sz w:val="24"/>
          <w:szCs w:val="24"/>
        </w:rPr>
        <w:t xml:space="preserve">n most cases </w:t>
      </w:r>
      <w:r w:rsidR="00EF3F04" w:rsidRPr="001625C3">
        <w:rPr>
          <w:sz w:val="24"/>
          <w:szCs w:val="24"/>
        </w:rPr>
        <w:t>it is im</w:t>
      </w:r>
      <w:r w:rsidRPr="001625C3">
        <w:rPr>
          <w:sz w:val="24"/>
          <w:szCs w:val="24"/>
        </w:rPr>
        <w:t>practical to vary all parameters in all combinations</w:t>
      </w:r>
      <w:r w:rsidR="00BE22B6" w:rsidRPr="001625C3">
        <w:rPr>
          <w:sz w:val="24"/>
          <w:szCs w:val="24"/>
        </w:rPr>
        <w:t xml:space="preserve"> and examine </w:t>
      </w:r>
      <w:r w:rsidR="00EF3F04" w:rsidRPr="001625C3">
        <w:rPr>
          <w:sz w:val="24"/>
          <w:szCs w:val="24"/>
        </w:rPr>
        <w:t>their</w:t>
      </w:r>
      <w:r w:rsidR="00BE22B6" w:rsidRPr="001625C3">
        <w:rPr>
          <w:sz w:val="24"/>
          <w:szCs w:val="24"/>
        </w:rPr>
        <w:t xml:space="preserve"> influence on the </w:t>
      </w:r>
      <w:r w:rsidRPr="001625C3">
        <w:rPr>
          <w:sz w:val="24"/>
          <w:szCs w:val="24"/>
        </w:rPr>
        <w:t>model</w:t>
      </w:r>
      <w:r w:rsidR="00BE22B6" w:rsidRPr="001625C3">
        <w:rPr>
          <w:sz w:val="24"/>
          <w:szCs w:val="24"/>
        </w:rPr>
        <w:t xml:space="preserve"> outputs</w:t>
      </w:r>
      <w:r w:rsidRPr="001625C3">
        <w:rPr>
          <w:sz w:val="24"/>
          <w:szCs w:val="24"/>
        </w:rPr>
        <w:t xml:space="preserve">. Another used method is the </w:t>
      </w:r>
      <w:proofErr w:type="spellStart"/>
      <w:proofErr w:type="gramStart"/>
      <w:r w:rsidRPr="001625C3">
        <w:rPr>
          <w:sz w:val="24"/>
          <w:szCs w:val="24"/>
        </w:rPr>
        <w:t>latin</w:t>
      </w:r>
      <w:proofErr w:type="spellEnd"/>
      <w:proofErr w:type="gramEnd"/>
      <w:r w:rsidRPr="001625C3">
        <w:rPr>
          <w:sz w:val="24"/>
          <w:szCs w:val="24"/>
        </w:rPr>
        <w:t xml:space="preserve"> hypercube scheme </w:t>
      </w:r>
      <w:r w:rsidR="001B0F90" w:rsidRPr="001625C3">
        <w:rPr>
          <w:sz w:val="24"/>
          <w:szCs w:val="24"/>
        </w:rPr>
        <w:t xml:space="preserve">in which </w:t>
      </w:r>
      <w:r w:rsidRPr="001625C3">
        <w:rPr>
          <w:sz w:val="24"/>
          <w:szCs w:val="24"/>
        </w:rPr>
        <w:t xml:space="preserve">a number </w:t>
      </w:r>
      <w:r w:rsidR="003736D7" w:rsidRPr="001625C3">
        <w:rPr>
          <w:sz w:val="24"/>
          <w:szCs w:val="24"/>
        </w:rPr>
        <w:t xml:space="preserve">of </w:t>
      </w:r>
      <w:r w:rsidRPr="001625C3">
        <w:rPr>
          <w:sz w:val="24"/>
          <w:szCs w:val="24"/>
        </w:rPr>
        <w:t xml:space="preserve">combinations of </w:t>
      </w:r>
      <w:r w:rsidR="00BE22B6" w:rsidRPr="001625C3">
        <w:rPr>
          <w:sz w:val="24"/>
          <w:szCs w:val="24"/>
        </w:rPr>
        <w:t xml:space="preserve">values for </w:t>
      </w:r>
      <w:r w:rsidRPr="001625C3">
        <w:rPr>
          <w:sz w:val="24"/>
          <w:szCs w:val="24"/>
        </w:rPr>
        <w:t>the parameter</w:t>
      </w:r>
      <w:r w:rsidR="00BE22B6" w:rsidRPr="001625C3">
        <w:rPr>
          <w:sz w:val="24"/>
          <w:szCs w:val="24"/>
        </w:rPr>
        <w:t xml:space="preserve"> to be examined </w:t>
      </w:r>
      <w:r w:rsidRPr="001625C3">
        <w:rPr>
          <w:sz w:val="24"/>
          <w:szCs w:val="24"/>
        </w:rPr>
        <w:t>are chosen at random</w:t>
      </w:r>
      <w:r w:rsidR="00BE22B6" w:rsidRPr="001625C3">
        <w:rPr>
          <w:sz w:val="24"/>
          <w:szCs w:val="24"/>
        </w:rPr>
        <w:t xml:space="preserve"> (</w:t>
      </w:r>
      <w:r w:rsidR="00E15E20" w:rsidRPr="001625C3">
        <w:rPr>
          <w:sz w:val="24"/>
          <w:szCs w:val="24"/>
        </w:rPr>
        <w:t>Lord et al., 1996</w:t>
      </w:r>
      <w:r w:rsidR="00BE22B6" w:rsidRPr="001625C3">
        <w:rPr>
          <w:sz w:val="24"/>
          <w:szCs w:val="24"/>
        </w:rPr>
        <w:t>)</w:t>
      </w:r>
      <w:r w:rsidRPr="001625C3">
        <w:rPr>
          <w:sz w:val="24"/>
          <w:szCs w:val="24"/>
        </w:rPr>
        <w:t>. This should represent the desired range of all parameter</w:t>
      </w:r>
      <w:r w:rsidR="00BE22B6" w:rsidRPr="001625C3">
        <w:rPr>
          <w:sz w:val="24"/>
          <w:szCs w:val="24"/>
        </w:rPr>
        <w:t xml:space="preserve"> value</w:t>
      </w:r>
      <w:r w:rsidRPr="001625C3">
        <w:rPr>
          <w:sz w:val="24"/>
          <w:szCs w:val="24"/>
        </w:rPr>
        <w:t xml:space="preserve">s. Thus, the </w:t>
      </w:r>
      <w:proofErr w:type="spellStart"/>
      <w:proofErr w:type="gramStart"/>
      <w:r w:rsidRPr="001625C3">
        <w:rPr>
          <w:sz w:val="24"/>
          <w:szCs w:val="24"/>
        </w:rPr>
        <w:t>latin</w:t>
      </w:r>
      <w:proofErr w:type="spellEnd"/>
      <w:proofErr w:type="gramEnd"/>
      <w:r w:rsidRPr="001625C3">
        <w:rPr>
          <w:sz w:val="24"/>
          <w:szCs w:val="24"/>
        </w:rPr>
        <w:t xml:space="preserve"> hypercube is not an exhaustive analysis</w:t>
      </w:r>
      <w:r w:rsidR="00BE22B6" w:rsidRPr="001625C3">
        <w:rPr>
          <w:sz w:val="24"/>
          <w:szCs w:val="24"/>
        </w:rPr>
        <w:t xml:space="preserve"> exploring all combination of parameter values</w:t>
      </w:r>
      <w:r w:rsidRPr="001625C3">
        <w:rPr>
          <w:sz w:val="24"/>
          <w:szCs w:val="24"/>
        </w:rPr>
        <w:t xml:space="preserve">, but </w:t>
      </w:r>
      <w:r w:rsidR="003736D7" w:rsidRPr="001625C3">
        <w:rPr>
          <w:sz w:val="24"/>
          <w:szCs w:val="24"/>
        </w:rPr>
        <w:t xml:space="preserve">rather </w:t>
      </w:r>
      <w:r w:rsidRPr="001625C3">
        <w:rPr>
          <w:sz w:val="24"/>
          <w:szCs w:val="24"/>
        </w:rPr>
        <w:t xml:space="preserve">can be a practical shortcut to gain </w:t>
      </w:r>
      <w:r w:rsidR="003736D7" w:rsidRPr="001625C3">
        <w:rPr>
          <w:sz w:val="24"/>
          <w:szCs w:val="24"/>
        </w:rPr>
        <w:t xml:space="preserve">insight into </w:t>
      </w:r>
      <w:r w:rsidRPr="001625C3">
        <w:rPr>
          <w:sz w:val="24"/>
          <w:szCs w:val="24"/>
        </w:rPr>
        <w:t>the</w:t>
      </w:r>
      <w:r w:rsidR="00BE22B6" w:rsidRPr="001625C3">
        <w:rPr>
          <w:sz w:val="24"/>
          <w:szCs w:val="24"/>
        </w:rPr>
        <w:t xml:space="preserve"> effect of</w:t>
      </w:r>
      <w:r w:rsidRPr="001625C3">
        <w:rPr>
          <w:sz w:val="24"/>
          <w:szCs w:val="24"/>
        </w:rPr>
        <w:t xml:space="preserve"> </w:t>
      </w:r>
      <w:r w:rsidR="003736D7" w:rsidRPr="001625C3">
        <w:rPr>
          <w:sz w:val="24"/>
          <w:szCs w:val="24"/>
        </w:rPr>
        <w:t xml:space="preserve">changes in </w:t>
      </w:r>
      <w:r w:rsidRPr="001625C3">
        <w:rPr>
          <w:sz w:val="24"/>
          <w:szCs w:val="24"/>
        </w:rPr>
        <w:t>parameter combinations</w:t>
      </w:r>
      <w:r w:rsidR="00BE22B6" w:rsidRPr="001625C3">
        <w:rPr>
          <w:sz w:val="24"/>
          <w:szCs w:val="24"/>
        </w:rPr>
        <w:t xml:space="preserve"> on the model outputs</w:t>
      </w:r>
      <w:r w:rsidRPr="001625C3">
        <w:rPr>
          <w:sz w:val="24"/>
          <w:szCs w:val="24"/>
        </w:rPr>
        <w:t>.</w:t>
      </w:r>
      <w:r w:rsidR="00244774" w:rsidRPr="001625C3">
        <w:rPr>
          <w:sz w:val="24"/>
          <w:szCs w:val="24"/>
        </w:rPr>
        <w:t xml:space="preserve"> </w:t>
      </w:r>
      <w:r w:rsidRPr="001625C3">
        <w:rPr>
          <w:sz w:val="24"/>
          <w:szCs w:val="24"/>
        </w:rPr>
        <w:t xml:space="preserve">Many more and </w:t>
      </w:r>
      <w:r w:rsidR="00D44FC2" w:rsidRPr="001625C3">
        <w:rPr>
          <w:sz w:val="24"/>
          <w:szCs w:val="24"/>
        </w:rPr>
        <w:t xml:space="preserve">complex </w:t>
      </w:r>
      <w:r w:rsidRPr="001625C3">
        <w:rPr>
          <w:sz w:val="24"/>
          <w:szCs w:val="24"/>
        </w:rPr>
        <w:t>methods exist (</w:t>
      </w:r>
      <w:r w:rsidR="00743A50" w:rsidRPr="001625C3">
        <w:rPr>
          <w:sz w:val="24"/>
          <w:szCs w:val="24"/>
        </w:rPr>
        <w:t xml:space="preserve">Frey and </w:t>
      </w:r>
      <w:proofErr w:type="spellStart"/>
      <w:r w:rsidR="00743A50" w:rsidRPr="001625C3">
        <w:rPr>
          <w:sz w:val="24"/>
          <w:szCs w:val="24"/>
        </w:rPr>
        <w:t>Patil</w:t>
      </w:r>
      <w:proofErr w:type="spellEnd"/>
      <w:r w:rsidR="00743A50" w:rsidRPr="001625C3">
        <w:rPr>
          <w:sz w:val="24"/>
          <w:szCs w:val="24"/>
        </w:rPr>
        <w:t>, 2002</w:t>
      </w:r>
      <w:r w:rsidR="00F66F9A" w:rsidRPr="001625C3">
        <w:rPr>
          <w:sz w:val="24"/>
          <w:szCs w:val="24"/>
        </w:rPr>
        <w:t>;</w:t>
      </w:r>
      <w:r w:rsidRPr="001625C3">
        <w:rPr>
          <w:sz w:val="24"/>
          <w:szCs w:val="24"/>
        </w:rPr>
        <w:t xml:space="preserve"> </w:t>
      </w:r>
      <w:r w:rsidR="006F0051" w:rsidRPr="001625C3">
        <w:rPr>
          <w:sz w:val="24"/>
          <w:szCs w:val="24"/>
        </w:rPr>
        <w:t>Brookes et al., 2015</w:t>
      </w:r>
      <w:r w:rsidR="00F66F9A" w:rsidRPr="001625C3">
        <w:rPr>
          <w:sz w:val="24"/>
          <w:szCs w:val="24"/>
        </w:rPr>
        <w:t>;</w:t>
      </w:r>
      <w:r w:rsidR="006F0051" w:rsidRPr="001625C3">
        <w:rPr>
          <w:sz w:val="24"/>
          <w:szCs w:val="24"/>
        </w:rPr>
        <w:t xml:space="preserve"> </w:t>
      </w:r>
      <w:r w:rsidRPr="001625C3">
        <w:rPr>
          <w:sz w:val="24"/>
          <w:szCs w:val="24"/>
        </w:rPr>
        <w:t xml:space="preserve">Norton, 2015), </w:t>
      </w:r>
      <w:r w:rsidR="003736D7" w:rsidRPr="001625C3">
        <w:rPr>
          <w:sz w:val="24"/>
          <w:szCs w:val="24"/>
        </w:rPr>
        <w:t xml:space="preserve">and </w:t>
      </w:r>
      <w:r w:rsidR="00C72C82" w:rsidRPr="001625C3">
        <w:rPr>
          <w:sz w:val="24"/>
          <w:szCs w:val="24"/>
        </w:rPr>
        <w:t xml:space="preserve">a complete review is beyond the scope of this </w:t>
      </w:r>
      <w:r w:rsidR="00D44FC2" w:rsidRPr="001625C3">
        <w:rPr>
          <w:sz w:val="24"/>
          <w:szCs w:val="24"/>
        </w:rPr>
        <w:t>article</w:t>
      </w:r>
      <w:r w:rsidR="00C72C82" w:rsidRPr="001625C3">
        <w:rPr>
          <w:sz w:val="24"/>
          <w:szCs w:val="24"/>
        </w:rPr>
        <w:t xml:space="preserve">. </w:t>
      </w:r>
      <w:r w:rsidR="00F638CB" w:rsidRPr="001625C3">
        <w:rPr>
          <w:sz w:val="24"/>
          <w:szCs w:val="24"/>
        </w:rPr>
        <w:t xml:space="preserve">  </w:t>
      </w:r>
    </w:p>
    <w:p w14:paraId="0DF80EDF" w14:textId="6AED811A" w:rsidR="00F638CB" w:rsidRPr="001625C3" w:rsidRDefault="0073278E" w:rsidP="001625C3">
      <w:pPr>
        <w:pStyle w:val="Opstilling-punkttegn"/>
        <w:numPr>
          <w:ilvl w:val="0"/>
          <w:numId w:val="0"/>
        </w:numPr>
        <w:spacing w:line="240" w:lineRule="auto"/>
        <w:rPr>
          <w:sz w:val="24"/>
          <w:szCs w:val="24"/>
        </w:rPr>
      </w:pPr>
      <w:r w:rsidRPr="001625C3">
        <w:rPr>
          <w:sz w:val="24"/>
          <w:szCs w:val="24"/>
        </w:rPr>
        <w:t xml:space="preserve">The results of the sensitivity analysis can be presented in different ways. One option is to use a tornado chart </w:t>
      </w:r>
      <w:r w:rsidR="0021472A" w:rsidRPr="001625C3">
        <w:rPr>
          <w:sz w:val="24"/>
          <w:szCs w:val="24"/>
        </w:rPr>
        <w:t>(</w:t>
      </w:r>
      <w:proofErr w:type="spellStart"/>
      <w:r w:rsidRPr="001625C3">
        <w:rPr>
          <w:sz w:val="24"/>
          <w:szCs w:val="24"/>
        </w:rPr>
        <w:t>Abdulhameed</w:t>
      </w:r>
      <w:proofErr w:type="spellEnd"/>
      <w:r w:rsidRPr="001625C3">
        <w:rPr>
          <w:sz w:val="24"/>
          <w:szCs w:val="24"/>
        </w:rPr>
        <w:t xml:space="preserve"> et al.</w:t>
      </w:r>
      <w:r w:rsidR="0021472A" w:rsidRPr="001625C3">
        <w:rPr>
          <w:sz w:val="24"/>
          <w:szCs w:val="24"/>
        </w:rPr>
        <w:t>,</w:t>
      </w:r>
      <w:r w:rsidR="006E5311" w:rsidRPr="001625C3">
        <w:rPr>
          <w:sz w:val="24"/>
          <w:szCs w:val="24"/>
        </w:rPr>
        <w:t xml:space="preserve"> </w:t>
      </w:r>
      <w:r w:rsidRPr="001625C3">
        <w:rPr>
          <w:sz w:val="24"/>
          <w:szCs w:val="24"/>
        </w:rPr>
        <w:t>2018).</w:t>
      </w:r>
      <w:r w:rsidR="00254240" w:rsidRPr="001625C3">
        <w:rPr>
          <w:sz w:val="24"/>
          <w:szCs w:val="24"/>
        </w:rPr>
        <w:t xml:space="preserve"> Another option is to show the full progression of disease over all iterations </w:t>
      </w:r>
      <w:r w:rsidR="0021472A" w:rsidRPr="001625C3">
        <w:rPr>
          <w:sz w:val="24"/>
          <w:szCs w:val="24"/>
        </w:rPr>
        <w:t>(</w:t>
      </w:r>
      <w:proofErr w:type="spellStart"/>
      <w:r w:rsidR="00254240" w:rsidRPr="001625C3">
        <w:rPr>
          <w:sz w:val="24"/>
          <w:szCs w:val="24"/>
        </w:rPr>
        <w:t>Gussmann</w:t>
      </w:r>
      <w:proofErr w:type="spellEnd"/>
      <w:r w:rsidR="00254240" w:rsidRPr="001625C3">
        <w:rPr>
          <w:sz w:val="24"/>
          <w:szCs w:val="24"/>
        </w:rPr>
        <w:t xml:space="preserve"> et al.</w:t>
      </w:r>
      <w:r w:rsidR="0021472A" w:rsidRPr="001625C3">
        <w:rPr>
          <w:sz w:val="24"/>
          <w:szCs w:val="24"/>
        </w:rPr>
        <w:t xml:space="preserve">, </w:t>
      </w:r>
      <w:r w:rsidR="00254240" w:rsidRPr="001625C3">
        <w:rPr>
          <w:sz w:val="24"/>
          <w:szCs w:val="24"/>
        </w:rPr>
        <w:t>2018</w:t>
      </w:r>
      <w:r w:rsidR="00762976" w:rsidRPr="001625C3">
        <w:rPr>
          <w:sz w:val="24"/>
          <w:szCs w:val="24"/>
        </w:rPr>
        <w:t xml:space="preserve"> – supplementary information</w:t>
      </w:r>
      <w:r w:rsidR="00254240" w:rsidRPr="001625C3">
        <w:rPr>
          <w:sz w:val="24"/>
          <w:szCs w:val="24"/>
        </w:rPr>
        <w:t>).</w:t>
      </w:r>
    </w:p>
    <w:p w14:paraId="005F4653" w14:textId="1FCAE214" w:rsidR="00F638CB" w:rsidRPr="001625C3" w:rsidRDefault="00655207" w:rsidP="001625C3">
      <w:pPr>
        <w:pStyle w:val="Opstilling-punkttegn"/>
        <w:numPr>
          <w:ilvl w:val="0"/>
          <w:numId w:val="0"/>
        </w:numPr>
        <w:spacing w:line="240" w:lineRule="auto"/>
        <w:rPr>
          <w:sz w:val="24"/>
          <w:szCs w:val="24"/>
        </w:rPr>
      </w:pPr>
      <w:r w:rsidRPr="001625C3">
        <w:rPr>
          <w:sz w:val="24"/>
          <w:szCs w:val="24"/>
        </w:rPr>
        <w:t xml:space="preserve">We have included code </w:t>
      </w:r>
      <w:r w:rsidR="002E655D" w:rsidRPr="001625C3">
        <w:rPr>
          <w:sz w:val="24"/>
          <w:szCs w:val="24"/>
        </w:rPr>
        <w:t xml:space="preserve">in Appendix 1 </w:t>
      </w:r>
      <w:r w:rsidRPr="001625C3">
        <w:rPr>
          <w:sz w:val="24"/>
          <w:szCs w:val="24"/>
        </w:rPr>
        <w:t>to conduct a simple sensitivity analysis on a model parameter</w:t>
      </w:r>
      <w:r w:rsidR="00BD6083" w:rsidRPr="001625C3">
        <w:rPr>
          <w:sz w:val="24"/>
          <w:szCs w:val="24"/>
        </w:rPr>
        <w:t xml:space="preserve"> (also available online at </w:t>
      </w:r>
      <w:hyperlink r:id="rId17" w:history="1">
        <w:r w:rsidR="00BD6083" w:rsidRPr="001625C3">
          <w:rPr>
            <w:rStyle w:val="Hyperlink"/>
            <w:color w:val="auto"/>
            <w:sz w:val="24"/>
            <w:szCs w:val="24"/>
          </w:rPr>
          <w:t>https://github.com/ckirkeby/MDT</w:t>
        </w:r>
      </w:hyperlink>
      <w:r w:rsidR="00BD6083" w:rsidRPr="001625C3">
        <w:rPr>
          <w:sz w:val="24"/>
          <w:szCs w:val="24"/>
        </w:rPr>
        <w:t>)</w:t>
      </w:r>
      <w:r w:rsidRPr="001625C3">
        <w:rPr>
          <w:sz w:val="24"/>
          <w:szCs w:val="24"/>
        </w:rPr>
        <w:t>.</w:t>
      </w:r>
    </w:p>
    <w:p w14:paraId="52409620" w14:textId="77777777" w:rsidR="006B1559" w:rsidRPr="001625C3" w:rsidRDefault="006B1559" w:rsidP="001625C3">
      <w:pPr>
        <w:pStyle w:val="Opstilling-punkttegn"/>
        <w:numPr>
          <w:ilvl w:val="0"/>
          <w:numId w:val="0"/>
        </w:numPr>
        <w:spacing w:line="240" w:lineRule="auto"/>
        <w:rPr>
          <w:sz w:val="24"/>
          <w:szCs w:val="24"/>
        </w:rPr>
      </w:pPr>
    </w:p>
    <w:p w14:paraId="6219924D" w14:textId="3EFA6BF5" w:rsidR="00F638CB" w:rsidRPr="001625C3" w:rsidRDefault="00F638CB" w:rsidP="001625C3">
      <w:pPr>
        <w:pStyle w:val="Overskrift4"/>
        <w:spacing w:line="240" w:lineRule="auto"/>
      </w:pPr>
      <w:r w:rsidRPr="001625C3">
        <w:t xml:space="preserve">Presentation of </w:t>
      </w:r>
      <w:r w:rsidR="00854C43" w:rsidRPr="001625C3">
        <w:t>model outputs</w:t>
      </w:r>
    </w:p>
    <w:p w14:paraId="0A0E7E00" w14:textId="36AE0093" w:rsidR="00F638CB" w:rsidRPr="001625C3" w:rsidRDefault="009673F9" w:rsidP="001625C3">
      <w:pPr>
        <w:pStyle w:val="Opstilling-punkttegn"/>
        <w:numPr>
          <w:ilvl w:val="0"/>
          <w:numId w:val="0"/>
        </w:numPr>
        <w:spacing w:line="240" w:lineRule="auto"/>
        <w:rPr>
          <w:sz w:val="24"/>
          <w:szCs w:val="24"/>
        </w:rPr>
      </w:pPr>
      <w:r w:rsidRPr="001625C3">
        <w:rPr>
          <w:sz w:val="24"/>
          <w:szCs w:val="24"/>
        </w:rPr>
        <w:t>Presentation of c</w:t>
      </w:r>
      <w:r w:rsidR="00F638CB" w:rsidRPr="001625C3">
        <w:rPr>
          <w:sz w:val="24"/>
          <w:szCs w:val="24"/>
        </w:rPr>
        <w:t>lear results</w:t>
      </w:r>
      <w:r w:rsidRPr="001625C3">
        <w:rPr>
          <w:sz w:val="24"/>
          <w:szCs w:val="24"/>
        </w:rPr>
        <w:t xml:space="preserve"> that deliver project requirements</w:t>
      </w:r>
      <w:r w:rsidR="00F638CB" w:rsidRPr="001625C3">
        <w:rPr>
          <w:sz w:val="24"/>
          <w:szCs w:val="24"/>
        </w:rPr>
        <w:t xml:space="preserve"> is an important element </w:t>
      </w:r>
      <w:r w:rsidRPr="001625C3">
        <w:rPr>
          <w:sz w:val="24"/>
          <w:szCs w:val="24"/>
        </w:rPr>
        <w:t>for</w:t>
      </w:r>
      <w:r w:rsidR="00F638CB" w:rsidRPr="001625C3">
        <w:rPr>
          <w:sz w:val="24"/>
          <w:szCs w:val="24"/>
        </w:rPr>
        <w:t xml:space="preserve"> transparent communication of the model</w:t>
      </w:r>
      <w:r w:rsidRPr="001625C3">
        <w:rPr>
          <w:sz w:val="24"/>
          <w:szCs w:val="24"/>
        </w:rPr>
        <w:t xml:space="preserve"> outputs</w:t>
      </w:r>
      <w:r w:rsidR="00F638CB" w:rsidRPr="001625C3">
        <w:rPr>
          <w:sz w:val="24"/>
          <w:szCs w:val="24"/>
        </w:rPr>
        <w:t xml:space="preserve">. </w:t>
      </w:r>
      <w:r w:rsidRPr="001625C3">
        <w:rPr>
          <w:sz w:val="24"/>
          <w:szCs w:val="24"/>
        </w:rPr>
        <w:t>This should</w:t>
      </w:r>
      <w:r w:rsidR="005502C6" w:rsidRPr="001625C3">
        <w:rPr>
          <w:sz w:val="24"/>
          <w:szCs w:val="24"/>
        </w:rPr>
        <w:t xml:space="preserve"> already</w:t>
      </w:r>
      <w:r w:rsidRPr="001625C3">
        <w:rPr>
          <w:sz w:val="24"/>
          <w:szCs w:val="24"/>
        </w:rPr>
        <w:t xml:space="preserve"> be </w:t>
      </w:r>
      <w:r w:rsidR="00D44FC2" w:rsidRPr="001625C3">
        <w:rPr>
          <w:sz w:val="24"/>
          <w:szCs w:val="24"/>
        </w:rPr>
        <w:t xml:space="preserve">reflected and </w:t>
      </w:r>
      <w:r w:rsidR="00F71D44" w:rsidRPr="001625C3">
        <w:rPr>
          <w:sz w:val="24"/>
          <w:szCs w:val="24"/>
        </w:rPr>
        <w:t>incorporated during</w:t>
      </w:r>
      <w:r w:rsidRPr="001625C3">
        <w:rPr>
          <w:sz w:val="24"/>
          <w:szCs w:val="24"/>
        </w:rPr>
        <w:t xml:space="preserve"> the design stage. </w:t>
      </w:r>
      <w:r w:rsidR="00F638CB" w:rsidRPr="001625C3">
        <w:rPr>
          <w:sz w:val="24"/>
          <w:szCs w:val="24"/>
        </w:rPr>
        <w:t xml:space="preserve">The type of </w:t>
      </w:r>
      <w:r w:rsidR="00854C43" w:rsidRPr="001625C3">
        <w:rPr>
          <w:sz w:val="24"/>
          <w:szCs w:val="24"/>
        </w:rPr>
        <w:t xml:space="preserve">output </w:t>
      </w:r>
      <w:r w:rsidR="00F638CB" w:rsidRPr="001625C3">
        <w:rPr>
          <w:sz w:val="24"/>
          <w:szCs w:val="24"/>
        </w:rPr>
        <w:t xml:space="preserve">obtained from the model is dependent on the </w:t>
      </w:r>
      <w:r w:rsidR="00077682" w:rsidRPr="001625C3">
        <w:rPr>
          <w:sz w:val="24"/>
          <w:szCs w:val="24"/>
        </w:rPr>
        <w:t>model</w:t>
      </w:r>
      <w:r w:rsidR="00F71D44" w:rsidRPr="001625C3">
        <w:rPr>
          <w:sz w:val="24"/>
          <w:szCs w:val="24"/>
        </w:rPr>
        <w:t xml:space="preserve">ing </w:t>
      </w:r>
      <w:r w:rsidR="00F638CB" w:rsidRPr="001625C3">
        <w:rPr>
          <w:sz w:val="24"/>
          <w:szCs w:val="24"/>
        </w:rPr>
        <w:t>approach</w:t>
      </w:r>
      <w:r w:rsidR="00F71D44" w:rsidRPr="001625C3">
        <w:rPr>
          <w:sz w:val="24"/>
          <w:szCs w:val="24"/>
        </w:rPr>
        <w:t xml:space="preserve"> used</w:t>
      </w:r>
      <w:r w:rsidR="00F638CB" w:rsidRPr="001625C3">
        <w:rPr>
          <w:sz w:val="24"/>
          <w:szCs w:val="24"/>
        </w:rPr>
        <w:t xml:space="preserve">. For </w:t>
      </w:r>
      <w:r w:rsidR="00F71D44" w:rsidRPr="001625C3">
        <w:rPr>
          <w:sz w:val="24"/>
          <w:szCs w:val="24"/>
        </w:rPr>
        <w:t>example</w:t>
      </w:r>
      <w:r w:rsidR="00F638CB" w:rsidRPr="001625C3">
        <w:rPr>
          <w:sz w:val="24"/>
          <w:szCs w:val="24"/>
        </w:rPr>
        <w:t xml:space="preserve">, deterministic models provide single value </w:t>
      </w:r>
      <w:r w:rsidR="00854C43" w:rsidRPr="001625C3">
        <w:rPr>
          <w:sz w:val="24"/>
          <w:szCs w:val="24"/>
        </w:rPr>
        <w:t xml:space="preserve">outputs </w:t>
      </w:r>
      <w:r w:rsidR="00F638CB" w:rsidRPr="001625C3">
        <w:rPr>
          <w:sz w:val="24"/>
          <w:szCs w:val="24"/>
        </w:rPr>
        <w:t>(without variation), wh</w:t>
      </w:r>
      <w:r w:rsidR="00F71D44" w:rsidRPr="001625C3">
        <w:rPr>
          <w:sz w:val="24"/>
          <w:szCs w:val="24"/>
        </w:rPr>
        <w:t>ereas</w:t>
      </w:r>
      <w:r w:rsidR="00F638CB" w:rsidRPr="001625C3">
        <w:rPr>
          <w:sz w:val="24"/>
          <w:szCs w:val="24"/>
        </w:rPr>
        <w:t xml:space="preserve"> stochastic models provide distributions of </w:t>
      </w:r>
      <w:r w:rsidR="00854C43" w:rsidRPr="001625C3">
        <w:rPr>
          <w:sz w:val="24"/>
          <w:szCs w:val="24"/>
        </w:rPr>
        <w:t>outputs</w:t>
      </w:r>
      <w:r w:rsidR="00F638CB" w:rsidRPr="001625C3">
        <w:rPr>
          <w:sz w:val="24"/>
          <w:szCs w:val="24"/>
        </w:rPr>
        <w:t>. Thus, when results from stochastic models are presented, it is essential to not only show median or mean values, but also the variation around these values</w:t>
      </w:r>
      <w:r w:rsidR="002C7AAF" w:rsidRPr="001625C3">
        <w:rPr>
          <w:sz w:val="24"/>
          <w:szCs w:val="24"/>
        </w:rPr>
        <w:t>; for example, using b</w:t>
      </w:r>
      <w:r w:rsidR="00F638CB" w:rsidRPr="001625C3">
        <w:rPr>
          <w:sz w:val="24"/>
          <w:szCs w:val="24"/>
        </w:rPr>
        <w:t xml:space="preserve">oxplots </w:t>
      </w:r>
      <w:r w:rsidR="00E43AE4" w:rsidRPr="001625C3">
        <w:rPr>
          <w:sz w:val="24"/>
          <w:szCs w:val="24"/>
        </w:rPr>
        <w:t>or histograms</w:t>
      </w:r>
      <w:r w:rsidR="00F638CB" w:rsidRPr="001625C3">
        <w:rPr>
          <w:sz w:val="24"/>
          <w:szCs w:val="24"/>
        </w:rPr>
        <w:t xml:space="preserve">. From a disease transmission model, </w:t>
      </w:r>
      <w:r w:rsidR="00E43AE4" w:rsidRPr="001625C3">
        <w:rPr>
          <w:sz w:val="24"/>
          <w:szCs w:val="24"/>
        </w:rPr>
        <w:t xml:space="preserve">outputs </w:t>
      </w:r>
      <w:r w:rsidR="00E43AE4" w:rsidRPr="001625C3">
        <w:rPr>
          <w:sz w:val="24"/>
          <w:szCs w:val="24"/>
        </w:rPr>
        <w:lastRenderedPageBreak/>
        <w:t>usually include</w:t>
      </w:r>
      <w:r w:rsidR="00F638CB" w:rsidRPr="001625C3">
        <w:rPr>
          <w:sz w:val="24"/>
          <w:szCs w:val="24"/>
        </w:rPr>
        <w:t xml:space="preserve"> the number of infected </w:t>
      </w:r>
      <w:r w:rsidR="00D44FC2" w:rsidRPr="001625C3">
        <w:rPr>
          <w:sz w:val="24"/>
          <w:szCs w:val="24"/>
        </w:rPr>
        <w:t>units of interest</w:t>
      </w:r>
      <w:r w:rsidR="00F638CB" w:rsidRPr="001625C3">
        <w:rPr>
          <w:sz w:val="24"/>
          <w:szCs w:val="24"/>
        </w:rPr>
        <w:t xml:space="preserve"> and the epidemic duration. </w:t>
      </w:r>
      <w:r w:rsidR="00E43AE4" w:rsidRPr="001625C3">
        <w:rPr>
          <w:sz w:val="24"/>
          <w:szCs w:val="24"/>
        </w:rPr>
        <w:t>However, outputs</w:t>
      </w:r>
      <w:r w:rsidR="00F638CB" w:rsidRPr="001625C3">
        <w:rPr>
          <w:sz w:val="24"/>
          <w:szCs w:val="24"/>
        </w:rPr>
        <w:t xml:space="preserve"> </w:t>
      </w:r>
      <w:r w:rsidR="00E43AE4" w:rsidRPr="001625C3">
        <w:rPr>
          <w:sz w:val="24"/>
          <w:szCs w:val="24"/>
        </w:rPr>
        <w:t xml:space="preserve">can </w:t>
      </w:r>
      <w:r w:rsidR="00F638CB" w:rsidRPr="001625C3">
        <w:rPr>
          <w:sz w:val="24"/>
          <w:szCs w:val="24"/>
        </w:rPr>
        <w:t xml:space="preserve">also include </w:t>
      </w:r>
      <w:r w:rsidR="002C7AAF" w:rsidRPr="001625C3">
        <w:rPr>
          <w:sz w:val="24"/>
          <w:szCs w:val="24"/>
        </w:rPr>
        <w:t>the number of units of interest</w:t>
      </w:r>
      <w:r w:rsidR="005502C6" w:rsidRPr="001625C3">
        <w:rPr>
          <w:sz w:val="24"/>
          <w:szCs w:val="24"/>
        </w:rPr>
        <w:t xml:space="preserve"> under control (culled, vaccinated or banned in movements), </w:t>
      </w:r>
      <w:r w:rsidR="00F638CB" w:rsidRPr="001625C3">
        <w:rPr>
          <w:sz w:val="24"/>
          <w:szCs w:val="24"/>
        </w:rPr>
        <w:t xml:space="preserve">economic </w:t>
      </w:r>
      <w:r w:rsidR="002C7AAF" w:rsidRPr="001625C3">
        <w:rPr>
          <w:sz w:val="24"/>
          <w:szCs w:val="24"/>
        </w:rPr>
        <w:t xml:space="preserve">outputs </w:t>
      </w:r>
      <w:r w:rsidR="00F638CB" w:rsidRPr="001625C3">
        <w:rPr>
          <w:sz w:val="24"/>
          <w:szCs w:val="24"/>
        </w:rPr>
        <w:t xml:space="preserve">in case of a </w:t>
      </w:r>
      <w:proofErr w:type="spellStart"/>
      <w:r w:rsidR="00F638CB" w:rsidRPr="001625C3">
        <w:rPr>
          <w:sz w:val="24"/>
          <w:szCs w:val="24"/>
        </w:rPr>
        <w:t>bioeconomic</w:t>
      </w:r>
      <w:proofErr w:type="spellEnd"/>
      <w:r w:rsidR="00F638CB" w:rsidRPr="001625C3">
        <w:rPr>
          <w:sz w:val="24"/>
          <w:szCs w:val="24"/>
        </w:rPr>
        <w:t xml:space="preserve"> model</w:t>
      </w:r>
      <w:r w:rsidR="00E43AE4" w:rsidRPr="001625C3">
        <w:rPr>
          <w:sz w:val="24"/>
          <w:szCs w:val="24"/>
        </w:rPr>
        <w:t xml:space="preserve">, </w:t>
      </w:r>
      <w:r w:rsidR="002C7AAF" w:rsidRPr="001625C3">
        <w:rPr>
          <w:sz w:val="24"/>
          <w:szCs w:val="24"/>
        </w:rPr>
        <w:t xml:space="preserve">predicted </w:t>
      </w:r>
      <w:r w:rsidR="00E43AE4" w:rsidRPr="001625C3">
        <w:rPr>
          <w:sz w:val="24"/>
          <w:szCs w:val="24"/>
        </w:rPr>
        <w:t xml:space="preserve">changes in production </w:t>
      </w:r>
      <w:r w:rsidR="002C7AAF" w:rsidRPr="001625C3">
        <w:rPr>
          <w:sz w:val="24"/>
          <w:szCs w:val="24"/>
        </w:rPr>
        <w:t>(</w:t>
      </w:r>
      <w:r w:rsidR="00E43AE4" w:rsidRPr="001625C3">
        <w:rPr>
          <w:sz w:val="24"/>
          <w:szCs w:val="24"/>
        </w:rPr>
        <w:t>such as milk yield or growth rates</w:t>
      </w:r>
      <w:r w:rsidR="002C7AAF" w:rsidRPr="001625C3">
        <w:rPr>
          <w:sz w:val="24"/>
          <w:szCs w:val="24"/>
        </w:rPr>
        <w:t>)</w:t>
      </w:r>
      <w:r w:rsidR="00F71D44" w:rsidRPr="001625C3">
        <w:rPr>
          <w:sz w:val="24"/>
          <w:szCs w:val="24"/>
        </w:rPr>
        <w:t>, or maps from spatially-explicit models</w:t>
      </w:r>
      <w:r w:rsidR="00F638CB" w:rsidRPr="001625C3">
        <w:rPr>
          <w:sz w:val="24"/>
          <w:szCs w:val="24"/>
        </w:rPr>
        <w:t xml:space="preserve">.  </w:t>
      </w:r>
    </w:p>
    <w:p w14:paraId="43965761" w14:textId="77777777" w:rsidR="006B1559" w:rsidRPr="001625C3" w:rsidRDefault="006B1559" w:rsidP="001625C3">
      <w:pPr>
        <w:pStyle w:val="Opstilling-punkttegn"/>
        <w:numPr>
          <w:ilvl w:val="0"/>
          <w:numId w:val="0"/>
        </w:numPr>
        <w:spacing w:line="240" w:lineRule="auto"/>
        <w:rPr>
          <w:sz w:val="24"/>
          <w:szCs w:val="24"/>
        </w:rPr>
      </w:pPr>
    </w:p>
    <w:p w14:paraId="45D2F052" w14:textId="05CDC2E8" w:rsidR="00E43AE4" w:rsidRPr="001625C3" w:rsidRDefault="006B1559" w:rsidP="001625C3">
      <w:pPr>
        <w:pStyle w:val="Overskrift3"/>
        <w:numPr>
          <w:ilvl w:val="0"/>
          <w:numId w:val="0"/>
        </w:numPr>
        <w:spacing w:line="240" w:lineRule="auto"/>
        <w:rPr>
          <w:szCs w:val="24"/>
        </w:rPr>
      </w:pPr>
      <w:r w:rsidRPr="001625C3">
        <w:rPr>
          <w:szCs w:val="24"/>
        </w:rPr>
        <w:t>2.</w:t>
      </w:r>
      <w:r w:rsidR="00407927" w:rsidRPr="001625C3">
        <w:rPr>
          <w:szCs w:val="24"/>
        </w:rPr>
        <w:t>2</w:t>
      </w:r>
      <w:r w:rsidRPr="001625C3">
        <w:rPr>
          <w:szCs w:val="24"/>
        </w:rPr>
        <w:t xml:space="preserve">.4 </w:t>
      </w:r>
      <w:r w:rsidR="00553DBE" w:rsidRPr="001625C3">
        <w:rPr>
          <w:szCs w:val="24"/>
        </w:rPr>
        <w:t xml:space="preserve">Documentation and </w:t>
      </w:r>
      <w:r w:rsidR="00E43AE4" w:rsidRPr="001625C3">
        <w:rPr>
          <w:szCs w:val="24"/>
        </w:rPr>
        <w:t>Communication</w:t>
      </w:r>
    </w:p>
    <w:p w14:paraId="6ADC8B93" w14:textId="09CB669D" w:rsidR="00BF5456" w:rsidRPr="001625C3" w:rsidRDefault="00BE784B" w:rsidP="001625C3">
      <w:pPr>
        <w:pStyle w:val="Opstilling-punkttegn"/>
        <w:numPr>
          <w:ilvl w:val="0"/>
          <w:numId w:val="0"/>
        </w:numPr>
        <w:spacing w:line="240" w:lineRule="auto"/>
        <w:rPr>
          <w:sz w:val="24"/>
          <w:szCs w:val="24"/>
        </w:rPr>
      </w:pPr>
      <w:r w:rsidRPr="001625C3">
        <w:rPr>
          <w:sz w:val="24"/>
          <w:szCs w:val="24"/>
        </w:rPr>
        <w:t>Good documentation is essential to allow the reproducibility and repeatability of the model, communication of model outcome</w:t>
      </w:r>
      <w:r w:rsidR="005502C6" w:rsidRPr="001625C3">
        <w:rPr>
          <w:sz w:val="24"/>
          <w:szCs w:val="24"/>
        </w:rPr>
        <w:t xml:space="preserve"> statements</w:t>
      </w:r>
      <w:r w:rsidRPr="001625C3">
        <w:rPr>
          <w:sz w:val="24"/>
          <w:szCs w:val="24"/>
        </w:rPr>
        <w:t xml:space="preserve">, and comparison between different models. Standardized </w:t>
      </w:r>
      <w:r w:rsidR="00AA48EF" w:rsidRPr="001625C3">
        <w:rPr>
          <w:sz w:val="24"/>
          <w:szCs w:val="24"/>
        </w:rPr>
        <w:t>protocols</w:t>
      </w:r>
      <w:r w:rsidRPr="001625C3">
        <w:rPr>
          <w:sz w:val="24"/>
          <w:szCs w:val="24"/>
        </w:rPr>
        <w:t xml:space="preserve"> </w:t>
      </w:r>
      <w:r w:rsidR="00AA48EF" w:rsidRPr="001625C3">
        <w:rPr>
          <w:sz w:val="24"/>
          <w:szCs w:val="24"/>
        </w:rPr>
        <w:t>for</w:t>
      </w:r>
      <w:r w:rsidRPr="001625C3">
        <w:rPr>
          <w:sz w:val="24"/>
          <w:szCs w:val="24"/>
        </w:rPr>
        <w:t xml:space="preserve"> </w:t>
      </w:r>
      <w:r w:rsidR="005502C6" w:rsidRPr="001625C3">
        <w:rPr>
          <w:sz w:val="24"/>
          <w:szCs w:val="24"/>
        </w:rPr>
        <w:t xml:space="preserve">disease transmission </w:t>
      </w:r>
      <w:r w:rsidRPr="001625C3">
        <w:rPr>
          <w:sz w:val="24"/>
          <w:szCs w:val="24"/>
        </w:rPr>
        <w:t>model documentation have been developed,</w:t>
      </w:r>
      <w:r w:rsidR="00553DBE" w:rsidRPr="001625C3">
        <w:rPr>
          <w:sz w:val="24"/>
          <w:szCs w:val="24"/>
        </w:rPr>
        <w:t xml:space="preserve"> such as the</w:t>
      </w:r>
      <w:r w:rsidR="002D1981" w:rsidRPr="001625C3">
        <w:rPr>
          <w:sz w:val="24"/>
          <w:szCs w:val="24"/>
        </w:rPr>
        <w:t xml:space="preserve"> ODD</w:t>
      </w:r>
      <w:r w:rsidR="00553DBE" w:rsidRPr="001625C3">
        <w:rPr>
          <w:sz w:val="24"/>
          <w:szCs w:val="24"/>
        </w:rPr>
        <w:t xml:space="preserve"> </w:t>
      </w:r>
      <w:r w:rsidR="002D1981" w:rsidRPr="001625C3">
        <w:rPr>
          <w:sz w:val="24"/>
          <w:szCs w:val="24"/>
        </w:rPr>
        <w:t>(</w:t>
      </w:r>
      <w:r w:rsidR="00553DBE" w:rsidRPr="001625C3">
        <w:rPr>
          <w:sz w:val="24"/>
          <w:szCs w:val="24"/>
        </w:rPr>
        <w:t>O</w:t>
      </w:r>
      <w:r w:rsidR="00AA48EF" w:rsidRPr="001625C3">
        <w:rPr>
          <w:sz w:val="24"/>
          <w:szCs w:val="24"/>
        </w:rPr>
        <w:t xml:space="preserve">verview, </w:t>
      </w:r>
      <w:r w:rsidR="00553DBE" w:rsidRPr="001625C3">
        <w:rPr>
          <w:sz w:val="24"/>
          <w:szCs w:val="24"/>
        </w:rPr>
        <w:t>D</w:t>
      </w:r>
      <w:r w:rsidR="00AA48EF" w:rsidRPr="001625C3">
        <w:rPr>
          <w:sz w:val="24"/>
          <w:szCs w:val="24"/>
        </w:rPr>
        <w:t xml:space="preserve">esign concepts, and </w:t>
      </w:r>
      <w:r w:rsidR="00553DBE" w:rsidRPr="001625C3">
        <w:rPr>
          <w:sz w:val="24"/>
          <w:szCs w:val="24"/>
        </w:rPr>
        <w:t>D</w:t>
      </w:r>
      <w:r w:rsidR="00AA48EF" w:rsidRPr="001625C3">
        <w:rPr>
          <w:sz w:val="24"/>
          <w:szCs w:val="24"/>
        </w:rPr>
        <w:t>etails</w:t>
      </w:r>
      <w:r w:rsidR="002D1981" w:rsidRPr="001625C3">
        <w:rPr>
          <w:sz w:val="24"/>
          <w:szCs w:val="24"/>
        </w:rPr>
        <w:t>)</w:t>
      </w:r>
      <w:r w:rsidR="00553DBE" w:rsidRPr="001625C3">
        <w:rPr>
          <w:sz w:val="24"/>
          <w:szCs w:val="24"/>
        </w:rPr>
        <w:t xml:space="preserve"> (Grimm et al., 2010) and TRACE (Grimm et al., 2014)</w:t>
      </w:r>
      <w:r w:rsidRPr="001625C3">
        <w:rPr>
          <w:sz w:val="24"/>
          <w:szCs w:val="24"/>
        </w:rPr>
        <w:t xml:space="preserve"> and can be used to communicate models in scientific publications</w:t>
      </w:r>
      <w:r w:rsidR="00553DBE" w:rsidRPr="001625C3">
        <w:rPr>
          <w:sz w:val="24"/>
          <w:szCs w:val="24"/>
        </w:rPr>
        <w:t xml:space="preserve">. </w:t>
      </w:r>
    </w:p>
    <w:p w14:paraId="2F8501C9" w14:textId="7A1F2D91" w:rsidR="00E43AE4" w:rsidRPr="001625C3" w:rsidRDefault="00E43AE4" w:rsidP="001625C3">
      <w:pPr>
        <w:pStyle w:val="Opstilling-punkttegn"/>
        <w:numPr>
          <w:ilvl w:val="0"/>
          <w:numId w:val="0"/>
        </w:numPr>
        <w:spacing w:line="240" w:lineRule="auto"/>
        <w:rPr>
          <w:sz w:val="24"/>
          <w:szCs w:val="24"/>
        </w:rPr>
      </w:pPr>
      <w:r w:rsidRPr="001625C3">
        <w:rPr>
          <w:sz w:val="24"/>
          <w:szCs w:val="24"/>
        </w:rPr>
        <w:t xml:space="preserve">At all stages of model design, development and implementation, communication should be maintained with relevant stakeholders. These will include the end-users of the model, but can also include </w:t>
      </w:r>
      <w:r w:rsidR="005502C6" w:rsidRPr="001625C3">
        <w:rPr>
          <w:sz w:val="24"/>
          <w:szCs w:val="24"/>
        </w:rPr>
        <w:t xml:space="preserve">experts for the specific </w:t>
      </w:r>
      <w:r w:rsidRPr="001625C3">
        <w:rPr>
          <w:sz w:val="24"/>
          <w:szCs w:val="24"/>
        </w:rPr>
        <w:t>disease</w:t>
      </w:r>
      <w:r w:rsidR="005502C6" w:rsidRPr="001625C3">
        <w:rPr>
          <w:sz w:val="24"/>
          <w:szCs w:val="24"/>
        </w:rPr>
        <w:t xml:space="preserve"> and</w:t>
      </w:r>
      <w:r w:rsidRPr="001625C3">
        <w:rPr>
          <w:sz w:val="24"/>
          <w:szCs w:val="24"/>
        </w:rPr>
        <w:t xml:space="preserve"> system </w:t>
      </w:r>
      <w:r w:rsidR="00077682" w:rsidRPr="001625C3">
        <w:rPr>
          <w:sz w:val="24"/>
          <w:szCs w:val="24"/>
        </w:rPr>
        <w:t>model</w:t>
      </w:r>
      <w:r w:rsidR="005502C6" w:rsidRPr="001625C3">
        <w:rPr>
          <w:sz w:val="24"/>
          <w:szCs w:val="24"/>
        </w:rPr>
        <w:t>ed</w:t>
      </w:r>
      <w:r w:rsidR="004458E3" w:rsidRPr="001625C3">
        <w:rPr>
          <w:sz w:val="24"/>
          <w:szCs w:val="24"/>
        </w:rPr>
        <w:t xml:space="preserve">, </w:t>
      </w:r>
      <w:r w:rsidR="00594462" w:rsidRPr="001625C3">
        <w:rPr>
          <w:sz w:val="24"/>
          <w:szCs w:val="24"/>
        </w:rPr>
        <w:t xml:space="preserve">and </w:t>
      </w:r>
      <w:r w:rsidR="004458E3" w:rsidRPr="001625C3">
        <w:rPr>
          <w:sz w:val="24"/>
          <w:szCs w:val="24"/>
        </w:rPr>
        <w:t>those that are funding model development and implementation</w:t>
      </w:r>
      <w:r w:rsidRPr="001625C3">
        <w:rPr>
          <w:sz w:val="24"/>
          <w:szCs w:val="24"/>
        </w:rPr>
        <w:t xml:space="preserve">. Comprehensive communication at all stages ensures that the model focus remains </w:t>
      </w:r>
      <w:r w:rsidR="005502C6" w:rsidRPr="001625C3">
        <w:rPr>
          <w:sz w:val="24"/>
          <w:szCs w:val="24"/>
        </w:rPr>
        <w:t>to defined</w:t>
      </w:r>
      <w:r w:rsidRPr="001625C3">
        <w:rPr>
          <w:sz w:val="24"/>
          <w:szCs w:val="24"/>
        </w:rPr>
        <w:t xml:space="preserve"> purpose, so that useful information is provided to the end-users</w:t>
      </w:r>
      <w:r w:rsidR="00854C43" w:rsidRPr="001625C3">
        <w:rPr>
          <w:sz w:val="24"/>
          <w:szCs w:val="24"/>
        </w:rPr>
        <w:t>, or that the end-user can even adapt the model according to specific needs.</w:t>
      </w:r>
      <w:r w:rsidR="006A24B8" w:rsidRPr="001625C3">
        <w:rPr>
          <w:sz w:val="24"/>
          <w:szCs w:val="24"/>
        </w:rPr>
        <w:t xml:space="preserve"> </w:t>
      </w:r>
    </w:p>
    <w:p w14:paraId="2E442EEC" w14:textId="77777777" w:rsidR="00386E22" w:rsidRPr="001625C3" w:rsidRDefault="00386E22" w:rsidP="001625C3">
      <w:pPr>
        <w:pStyle w:val="Opstilling-punkttegn"/>
        <w:numPr>
          <w:ilvl w:val="0"/>
          <w:numId w:val="0"/>
        </w:numPr>
        <w:spacing w:line="240" w:lineRule="auto"/>
        <w:rPr>
          <w:sz w:val="24"/>
          <w:szCs w:val="24"/>
        </w:rPr>
      </w:pPr>
    </w:p>
    <w:p w14:paraId="19407FE5" w14:textId="7DA76C29" w:rsidR="00386E22" w:rsidRPr="001625C3" w:rsidRDefault="00386E22" w:rsidP="001625C3">
      <w:pPr>
        <w:pStyle w:val="Opstilling-punkttegn"/>
        <w:numPr>
          <w:ilvl w:val="0"/>
          <w:numId w:val="0"/>
        </w:numPr>
        <w:spacing w:line="240" w:lineRule="auto"/>
        <w:rPr>
          <w:b/>
          <w:sz w:val="24"/>
          <w:szCs w:val="24"/>
        </w:rPr>
      </w:pPr>
      <w:r w:rsidRPr="001625C3">
        <w:rPr>
          <w:b/>
          <w:sz w:val="24"/>
          <w:szCs w:val="24"/>
        </w:rPr>
        <w:t>2.2.5 Recent developments</w:t>
      </w:r>
    </w:p>
    <w:p w14:paraId="52279ED1" w14:textId="41BAE565" w:rsidR="005A0573" w:rsidRPr="001625C3" w:rsidRDefault="005A0573" w:rsidP="001625C3">
      <w:pPr>
        <w:spacing w:line="240" w:lineRule="auto"/>
        <w:ind w:firstLine="0"/>
        <w:rPr>
          <w:sz w:val="24"/>
          <w:szCs w:val="24"/>
        </w:rPr>
      </w:pPr>
      <w:r w:rsidRPr="001625C3">
        <w:rPr>
          <w:sz w:val="24"/>
          <w:szCs w:val="24"/>
        </w:rPr>
        <w:t xml:space="preserve">Here we present </w:t>
      </w:r>
      <w:r w:rsidR="005D29F7" w:rsidRPr="001625C3">
        <w:rPr>
          <w:sz w:val="24"/>
          <w:szCs w:val="24"/>
        </w:rPr>
        <w:t>some</w:t>
      </w:r>
      <w:r w:rsidRPr="001625C3">
        <w:rPr>
          <w:sz w:val="24"/>
          <w:szCs w:val="24"/>
        </w:rPr>
        <w:t xml:space="preserve"> recent developments in disease transmission models used in</w:t>
      </w:r>
      <w:r w:rsidR="00386E22" w:rsidRPr="001625C3">
        <w:rPr>
          <w:sz w:val="24"/>
          <w:szCs w:val="24"/>
        </w:rPr>
        <w:t xml:space="preserve"> veterinary </w:t>
      </w:r>
      <w:r w:rsidRPr="001625C3">
        <w:rPr>
          <w:sz w:val="24"/>
          <w:szCs w:val="24"/>
        </w:rPr>
        <w:t>medicine</w:t>
      </w:r>
      <w:r w:rsidR="00386E22" w:rsidRPr="001625C3">
        <w:rPr>
          <w:sz w:val="24"/>
          <w:szCs w:val="24"/>
        </w:rPr>
        <w:t xml:space="preserve">. </w:t>
      </w:r>
      <w:r w:rsidRPr="001625C3">
        <w:rPr>
          <w:sz w:val="24"/>
          <w:szCs w:val="24"/>
        </w:rPr>
        <w:t xml:space="preserve">First, </w:t>
      </w:r>
      <w:r w:rsidR="00791A24" w:rsidRPr="001625C3">
        <w:rPr>
          <w:sz w:val="24"/>
          <w:szCs w:val="24"/>
        </w:rPr>
        <w:t>more than one</w:t>
      </w:r>
      <w:r w:rsidRPr="001625C3">
        <w:rPr>
          <w:sz w:val="24"/>
          <w:szCs w:val="24"/>
        </w:rPr>
        <w:t xml:space="preserve"> disease can be </w:t>
      </w:r>
      <w:r w:rsidR="00077682" w:rsidRPr="001625C3">
        <w:rPr>
          <w:sz w:val="24"/>
          <w:szCs w:val="24"/>
        </w:rPr>
        <w:t>model</w:t>
      </w:r>
      <w:r w:rsidRPr="001625C3">
        <w:rPr>
          <w:sz w:val="24"/>
          <w:szCs w:val="24"/>
        </w:rPr>
        <w:t xml:space="preserve">ed within one model. </w:t>
      </w:r>
      <w:proofErr w:type="spellStart"/>
      <w:r w:rsidR="00386E22" w:rsidRPr="001625C3">
        <w:rPr>
          <w:sz w:val="24"/>
          <w:szCs w:val="24"/>
        </w:rPr>
        <w:t>Mostert</w:t>
      </w:r>
      <w:proofErr w:type="spellEnd"/>
      <w:r w:rsidR="00386E22" w:rsidRPr="001625C3">
        <w:rPr>
          <w:sz w:val="24"/>
          <w:szCs w:val="24"/>
        </w:rPr>
        <w:t xml:space="preserve"> </w:t>
      </w:r>
      <w:r w:rsidR="002B00B4" w:rsidRPr="001625C3">
        <w:rPr>
          <w:sz w:val="24"/>
          <w:szCs w:val="24"/>
        </w:rPr>
        <w:t>et al.</w:t>
      </w:r>
      <w:r w:rsidR="00E76BA4" w:rsidRPr="001625C3">
        <w:rPr>
          <w:sz w:val="24"/>
          <w:szCs w:val="24"/>
        </w:rPr>
        <w:t xml:space="preserve"> </w:t>
      </w:r>
      <w:r w:rsidR="00386E22" w:rsidRPr="001625C3">
        <w:rPr>
          <w:sz w:val="24"/>
          <w:szCs w:val="24"/>
        </w:rPr>
        <w:t xml:space="preserve">(2018) </w:t>
      </w:r>
      <w:r w:rsidR="00D90A8B" w:rsidRPr="001625C3">
        <w:rPr>
          <w:sz w:val="24"/>
          <w:szCs w:val="24"/>
        </w:rPr>
        <w:t>present</w:t>
      </w:r>
      <w:r w:rsidR="00386E22" w:rsidRPr="001625C3">
        <w:rPr>
          <w:sz w:val="24"/>
          <w:szCs w:val="24"/>
        </w:rPr>
        <w:t xml:space="preserve"> a bio-economic stochastic dynamic model that simulates subclinical and clinical ketosis, mastitis, metritis, displaced abomasum and lameness in dairy cattle. In intense production systems, </w:t>
      </w:r>
      <w:r w:rsidR="00D84415" w:rsidRPr="001625C3">
        <w:rPr>
          <w:sz w:val="24"/>
          <w:szCs w:val="24"/>
        </w:rPr>
        <w:t xml:space="preserve">such as </w:t>
      </w:r>
      <w:r w:rsidR="00386E22" w:rsidRPr="001625C3">
        <w:rPr>
          <w:sz w:val="24"/>
          <w:szCs w:val="24"/>
        </w:rPr>
        <w:t xml:space="preserve">in the dairy sector, it is an advantage to evaluate the impact of several diseases </w:t>
      </w:r>
      <w:r w:rsidR="00D84415" w:rsidRPr="001625C3">
        <w:rPr>
          <w:sz w:val="24"/>
          <w:szCs w:val="24"/>
        </w:rPr>
        <w:t>concurrently</w:t>
      </w:r>
      <w:r w:rsidR="00386E22" w:rsidRPr="001625C3">
        <w:rPr>
          <w:sz w:val="24"/>
          <w:szCs w:val="24"/>
        </w:rPr>
        <w:t>, to optimize management strategies.</w:t>
      </w:r>
      <w:r w:rsidR="00583374" w:rsidRPr="001625C3">
        <w:rPr>
          <w:sz w:val="24"/>
          <w:szCs w:val="24"/>
        </w:rPr>
        <w:t xml:space="preserve"> </w:t>
      </w:r>
      <w:r w:rsidR="00AA5732" w:rsidRPr="001625C3">
        <w:rPr>
          <w:sz w:val="24"/>
          <w:szCs w:val="24"/>
        </w:rPr>
        <w:t>I</w:t>
      </w:r>
      <w:r w:rsidR="00791A24" w:rsidRPr="001625C3">
        <w:rPr>
          <w:sz w:val="24"/>
          <w:szCs w:val="24"/>
        </w:rPr>
        <w:t xml:space="preserve">nclusion </w:t>
      </w:r>
      <w:r w:rsidR="00386E22" w:rsidRPr="001625C3">
        <w:rPr>
          <w:sz w:val="24"/>
          <w:szCs w:val="24"/>
        </w:rPr>
        <w:t xml:space="preserve">of economic </w:t>
      </w:r>
      <w:r w:rsidR="00791A24" w:rsidRPr="001625C3">
        <w:rPr>
          <w:sz w:val="24"/>
          <w:szCs w:val="24"/>
        </w:rPr>
        <w:t xml:space="preserve">impacts </w:t>
      </w:r>
      <w:r w:rsidR="00742F36" w:rsidRPr="001625C3">
        <w:rPr>
          <w:sz w:val="24"/>
          <w:szCs w:val="24"/>
        </w:rPr>
        <w:t xml:space="preserve">and the economics of disease mitigation </w:t>
      </w:r>
      <w:r w:rsidR="00791A24" w:rsidRPr="001625C3">
        <w:rPr>
          <w:sz w:val="24"/>
          <w:szCs w:val="24"/>
        </w:rPr>
        <w:t>in</w:t>
      </w:r>
      <w:r w:rsidR="00386E22" w:rsidRPr="001625C3">
        <w:rPr>
          <w:sz w:val="24"/>
          <w:szCs w:val="24"/>
        </w:rPr>
        <w:t xml:space="preserve"> these models facilitates broader use, in addition to improv</w:t>
      </w:r>
      <w:r w:rsidR="00791A24" w:rsidRPr="001625C3">
        <w:rPr>
          <w:sz w:val="24"/>
          <w:szCs w:val="24"/>
        </w:rPr>
        <w:t>ing</w:t>
      </w:r>
      <w:r w:rsidR="00386E22" w:rsidRPr="001625C3">
        <w:rPr>
          <w:sz w:val="24"/>
          <w:szCs w:val="24"/>
        </w:rPr>
        <w:t xml:space="preserve"> animal welfare. </w:t>
      </w:r>
      <w:r w:rsidRPr="001625C3">
        <w:rPr>
          <w:sz w:val="24"/>
          <w:szCs w:val="24"/>
        </w:rPr>
        <w:t>Second, many populations can be captured in one model. One example is the</w:t>
      </w:r>
      <w:r w:rsidR="00386E22" w:rsidRPr="001625C3">
        <w:rPr>
          <w:sz w:val="24"/>
          <w:szCs w:val="24"/>
        </w:rPr>
        <w:t xml:space="preserve"> trend</w:t>
      </w:r>
      <w:r w:rsidRPr="001625C3">
        <w:rPr>
          <w:sz w:val="24"/>
          <w:szCs w:val="24"/>
        </w:rPr>
        <w:t xml:space="preserve"> for models </w:t>
      </w:r>
      <w:r w:rsidR="00583374" w:rsidRPr="001625C3">
        <w:rPr>
          <w:sz w:val="24"/>
          <w:szCs w:val="24"/>
        </w:rPr>
        <w:t>of</w:t>
      </w:r>
      <w:r w:rsidRPr="001625C3">
        <w:rPr>
          <w:sz w:val="24"/>
          <w:szCs w:val="24"/>
        </w:rPr>
        <w:t xml:space="preserve"> </w:t>
      </w:r>
      <w:r w:rsidR="00386E22" w:rsidRPr="001625C3">
        <w:rPr>
          <w:sz w:val="24"/>
          <w:szCs w:val="24"/>
        </w:rPr>
        <w:t>vector</w:t>
      </w:r>
      <w:r w:rsidR="00583374" w:rsidRPr="001625C3">
        <w:rPr>
          <w:sz w:val="24"/>
          <w:szCs w:val="24"/>
        </w:rPr>
        <w:t>-</w:t>
      </w:r>
      <w:r w:rsidR="00386E22" w:rsidRPr="001625C3">
        <w:rPr>
          <w:sz w:val="24"/>
          <w:szCs w:val="24"/>
        </w:rPr>
        <w:t xml:space="preserve">borne </w:t>
      </w:r>
      <w:r w:rsidRPr="001625C3">
        <w:rPr>
          <w:sz w:val="24"/>
          <w:szCs w:val="24"/>
        </w:rPr>
        <w:t>diseases</w:t>
      </w:r>
      <w:r w:rsidR="00386E22" w:rsidRPr="001625C3">
        <w:rPr>
          <w:sz w:val="24"/>
          <w:szCs w:val="24"/>
        </w:rPr>
        <w:t xml:space="preserve"> (which we have not covered here, and introduces at least one more population</w:t>
      </w:r>
      <w:r w:rsidR="00173529" w:rsidRPr="001625C3">
        <w:rPr>
          <w:sz w:val="24"/>
          <w:szCs w:val="24"/>
        </w:rPr>
        <w:t>, the vector,</w:t>
      </w:r>
      <w:r w:rsidR="00386E22" w:rsidRPr="001625C3">
        <w:rPr>
          <w:sz w:val="24"/>
          <w:szCs w:val="24"/>
        </w:rPr>
        <w:t xml:space="preserve"> into the model). </w:t>
      </w:r>
    </w:p>
    <w:p w14:paraId="3EBB5E8F" w14:textId="0C74583D" w:rsidR="002503E5" w:rsidRPr="001625C3" w:rsidRDefault="005A0573" w:rsidP="001625C3">
      <w:pPr>
        <w:spacing w:line="240" w:lineRule="auto"/>
        <w:ind w:firstLine="0"/>
        <w:rPr>
          <w:sz w:val="24"/>
          <w:szCs w:val="24"/>
        </w:rPr>
      </w:pPr>
      <w:r w:rsidRPr="001625C3">
        <w:rPr>
          <w:sz w:val="24"/>
          <w:szCs w:val="24"/>
        </w:rPr>
        <w:t xml:space="preserve">Third, the ensemble modeling approach is relatively new in veterinary epidemiology (Webb </w:t>
      </w:r>
      <w:r w:rsidR="002B00B4" w:rsidRPr="001625C3">
        <w:rPr>
          <w:sz w:val="24"/>
          <w:szCs w:val="24"/>
        </w:rPr>
        <w:t>et al.,</w:t>
      </w:r>
      <w:r w:rsidR="00DD776C" w:rsidRPr="001625C3">
        <w:rPr>
          <w:sz w:val="24"/>
          <w:szCs w:val="24"/>
        </w:rPr>
        <w:t xml:space="preserve"> </w:t>
      </w:r>
      <w:r w:rsidR="00CB0AF6" w:rsidRPr="001625C3">
        <w:rPr>
          <w:sz w:val="24"/>
          <w:szCs w:val="24"/>
        </w:rPr>
        <w:t>2017</w:t>
      </w:r>
      <w:r w:rsidRPr="001625C3">
        <w:rPr>
          <w:sz w:val="24"/>
          <w:szCs w:val="24"/>
        </w:rPr>
        <w:t>).</w:t>
      </w:r>
      <w:r w:rsidR="00FB6C63" w:rsidRPr="001625C3">
        <w:rPr>
          <w:sz w:val="24"/>
          <w:szCs w:val="24"/>
        </w:rPr>
        <w:t xml:space="preserve"> </w:t>
      </w:r>
      <w:r w:rsidR="001978CF" w:rsidRPr="001625C3">
        <w:rPr>
          <w:sz w:val="24"/>
          <w:szCs w:val="24"/>
        </w:rPr>
        <w:t xml:space="preserve">Decisions on how to respond to an incursion of FMD virus in a previously disease-free </w:t>
      </w:r>
      <w:r w:rsidR="00AA5732" w:rsidRPr="001625C3">
        <w:rPr>
          <w:sz w:val="24"/>
          <w:szCs w:val="24"/>
        </w:rPr>
        <w:t xml:space="preserve">country </w:t>
      </w:r>
      <w:r w:rsidR="001978CF" w:rsidRPr="001625C3">
        <w:rPr>
          <w:sz w:val="24"/>
          <w:szCs w:val="24"/>
        </w:rPr>
        <w:t xml:space="preserve">are complex. Several </w:t>
      </w:r>
      <w:r w:rsidR="00FB6C63" w:rsidRPr="001625C3">
        <w:rPr>
          <w:sz w:val="24"/>
          <w:szCs w:val="24"/>
        </w:rPr>
        <w:t xml:space="preserve">models of FMD spread </w:t>
      </w:r>
      <w:r w:rsidR="001978CF" w:rsidRPr="001625C3">
        <w:rPr>
          <w:sz w:val="24"/>
          <w:szCs w:val="24"/>
        </w:rPr>
        <w:t xml:space="preserve">have been developed and applied. These vary in their </w:t>
      </w:r>
      <w:r w:rsidR="00F86FDC" w:rsidRPr="001625C3">
        <w:rPr>
          <w:sz w:val="24"/>
          <w:szCs w:val="24"/>
        </w:rPr>
        <w:t xml:space="preserve">approaches to modeling, </w:t>
      </w:r>
      <w:r w:rsidR="001978CF" w:rsidRPr="001625C3">
        <w:rPr>
          <w:sz w:val="24"/>
          <w:szCs w:val="24"/>
        </w:rPr>
        <w:t>assumptions</w:t>
      </w:r>
      <w:r w:rsidR="00F86FDC" w:rsidRPr="001625C3">
        <w:rPr>
          <w:sz w:val="24"/>
          <w:szCs w:val="24"/>
        </w:rPr>
        <w:t xml:space="preserve"> made</w:t>
      </w:r>
      <w:r w:rsidR="001978CF" w:rsidRPr="001625C3">
        <w:rPr>
          <w:sz w:val="24"/>
          <w:szCs w:val="24"/>
        </w:rPr>
        <w:t xml:space="preserve">, </w:t>
      </w:r>
      <w:r w:rsidR="00F86FDC" w:rsidRPr="001625C3">
        <w:rPr>
          <w:sz w:val="24"/>
          <w:szCs w:val="24"/>
        </w:rPr>
        <w:t xml:space="preserve">the disease </w:t>
      </w:r>
      <w:r w:rsidR="001978CF" w:rsidRPr="001625C3">
        <w:rPr>
          <w:sz w:val="24"/>
          <w:szCs w:val="24"/>
        </w:rPr>
        <w:t>processes modeled,</w:t>
      </w:r>
      <w:r w:rsidR="00F86FDC" w:rsidRPr="001625C3">
        <w:rPr>
          <w:sz w:val="24"/>
          <w:szCs w:val="24"/>
        </w:rPr>
        <w:t xml:space="preserve"> and</w:t>
      </w:r>
      <w:r w:rsidR="001978CF" w:rsidRPr="001625C3">
        <w:rPr>
          <w:sz w:val="24"/>
          <w:szCs w:val="24"/>
        </w:rPr>
        <w:t xml:space="preserve"> parameterization. For any set of inputs, outputs </w:t>
      </w:r>
      <w:r w:rsidR="00F86FDC" w:rsidRPr="001625C3">
        <w:rPr>
          <w:sz w:val="24"/>
          <w:szCs w:val="24"/>
        </w:rPr>
        <w:t xml:space="preserve">from these various models </w:t>
      </w:r>
      <w:r w:rsidR="001978CF" w:rsidRPr="001625C3">
        <w:rPr>
          <w:sz w:val="24"/>
          <w:szCs w:val="24"/>
        </w:rPr>
        <w:t xml:space="preserve">are plausible. Variability in model outputs can be valuable because these are likely to include the range of </w:t>
      </w:r>
      <w:proofErr w:type="spellStart"/>
      <w:r w:rsidR="001978CF" w:rsidRPr="001625C3">
        <w:rPr>
          <w:sz w:val="24"/>
          <w:szCs w:val="24"/>
        </w:rPr>
        <w:t>realisations</w:t>
      </w:r>
      <w:proofErr w:type="spellEnd"/>
      <w:r w:rsidR="001978CF" w:rsidRPr="001625C3">
        <w:rPr>
          <w:sz w:val="24"/>
          <w:szCs w:val="24"/>
        </w:rPr>
        <w:t xml:space="preserve"> that could be observed during an FMD outbreak.</w:t>
      </w:r>
      <w:r w:rsidR="00F86FDC" w:rsidRPr="001625C3">
        <w:rPr>
          <w:sz w:val="24"/>
          <w:szCs w:val="24"/>
        </w:rPr>
        <w:t xml:space="preserve"> </w:t>
      </w:r>
      <w:r w:rsidR="001978CF" w:rsidRPr="001625C3">
        <w:rPr>
          <w:sz w:val="24"/>
          <w:szCs w:val="24"/>
        </w:rPr>
        <w:t xml:space="preserve">A method of reconciling variability </w:t>
      </w:r>
      <w:r w:rsidR="001978CF" w:rsidRPr="001625C3">
        <w:rPr>
          <w:sz w:val="24"/>
          <w:szCs w:val="24"/>
        </w:rPr>
        <w:sym w:font="Symbol" w:char="F02D"/>
      </w:r>
      <w:r w:rsidR="001978CF" w:rsidRPr="001625C3">
        <w:rPr>
          <w:sz w:val="24"/>
          <w:szCs w:val="24"/>
        </w:rPr>
        <w:t xml:space="preserve"> borrowed from fields such as </w:t>
      </w:r>
      <w:r w:rsidR="009363B5" w:rsidRPr="001625C3">
        <w:rPr>
          <w:sz w:val="24"/>
          <w:szCs w:val="24"/>
        </w:rPr>
        <w:t xml:space="preserve">weather forecasting, climate-change science and medical science </w:t>
      </w:r>
      <w:r w:rsidR="009363B5" w:rsidRPr="001625C3">
        <w:rPr>
          <w:sz w:val="24"/>
          <w:szCs w:val="24"/>
        </w:rPr>
        <w:sym w:font="Symbol" w:char="F02D"/>
      </w:r>
      <w:r w:rsidR="009363B5" w:rsidRPr="001625C3">
        <w:rPr>
          <w:sz w:val="24"/>
          <w:szCs w:val="24"/>
        </w:rPr>
        <w:t xml:space="preserve"> has recently been applied to this situation. Using outputs from six different models </w:t>
      </w:r>
      <w:r w:rsidR="002503E5" w:rsidRPr="001625C3">
        <w:rPr>
          <w:sz w:val="24"/>
          <w:szCs w:val="24"/>
        </w:rPr>
        <w:t xml:space="preserve">which simulated the spread of FMD in the Midlands and Wales areas of the United Kingdom in 2001, </w:t>
      </w:r>
      <w:r w:rsidR="009363B5" w:rsidRPr="001625C3">
        <w:rPr>
          <w:sz w:val="24"/>
          <w:szCs w:val="24"/>
        </w:rPr>
        <w:t xml:space="preserve">Webb </w:t>
      </w:r>
      <w:r w:rsidR="002B00B4" w:rsidRPr="001625C3">
        <w:rPr>
          <w:sz w:val="24"/>
          <w:szCs w:val="24"/>
        </w:rPr>
        <w:t>et al.</w:t>
      </w:r>
      <w:r w:rsidR="00975BEA" w:rsidRPr="001625C3">
        <w:rPr>
          <w:sz w:val="24"/>
          <w:szCs w:val="24"/>
        </w:rPr>
        <w:t xml:space="preserve"> </w:t>
      </w:r>
      <w:r w:rsidR="009363B5" w:rsidRPr="001625C3">
        <w:rPr>
          <w:sz w:val="24"/>
          <w:szCs w:val="24"/>
        </w:rPr>
        <w:t xml:space="preserve">(2017) </w:t>
      </w:r>
      <w:r w:rsidR="002503E5" w:rsidRPr="001625C3">
        <w:rPr>
          <w:sz w:val="24"/>
          <w:szCs w:val="24"/>
        </w:rPr>
        <w:t>applied a</w:t>
      </w:r>
      <w:r w:rsidR="009363B5" w:rsidRPr="001625C3">
        <w:rPr>
          <w:sz w:val="24"/>
          <w:szCs w:val="24"/>
        </w:rPr>
        <w:t xml:space="preserve"> Bayesian Reliability Ensemble Average (BREA) method</w:t>
      </w:r>
      <w:r w:rsidR="002503E5" w:rsidRPr="001625C3">
        <w:rPr>
          <w:sz w:val="24"/>
          <w:szCs w:val="24"/>
        </w:rPr>
        <w:t xml:space="preserve"> to integrate </w:t>
      </w:r>
      <w:r w:rsidR="00F86FDC" w:rsidRPr="001625C3">
        <w:rPr>
          <w:sz w:val="24"/>
          <w:szCs w:val="24"/>
        </w:rPr>
        <w:t>outputs</w:t>
      </w:r>
      <w:r w:rsidR="002503E5" w:rsidRPr="001625C3">
        <w:rPr>
          <w:sz w:val="24"/>
          <w:szCs w:val="24"/>
        </w:rPr>
        <w:t xml:space="preserve"> regarding outbreak duration and two control methods. The BREA method </w:t>
      </w:r>
      <w:r w:rsidR="00C140DD" w:rsidRPr="001625C3">
        <w:rPr>
          <w:sz w:val="24"/>
          <w:szCs w:val="24"/>
        </w:rPr>
        <w:lastRenderedPageBreak/>
        <w:t>determines</w:t>
      </w:r>
      <w:r w:rsidR="002503E5" w:rsidRPr="001625C3">
        <w:rPr>
          <w:sz w:val="24"/>
          <w:szCs w:val="24"/>
        </w:rPr>
        <w:t xml:space="preserve"> </w:t>
      </w:r>
      <w:r w:rsidR="00A379DD" w:rsidRPr="001625C3">
        <w:rPr>
          <w:sz w:val="24"/>
          <w:szCs w:val="24"/>
        </w:rPr>
        <w:t xml:space="preserve">the </w:t>
      </w:r>
      <w:r w:rsidR="002503E5" w:rsidRPr="001625C3">
        <w:rPr>
          <w:sz w:val="24"/>
          <w:szCs w:val="24"/>
        </w:rPr>
        <w:t xml:space="preserve">weights </w:t>
      </w:r>
      <w:r w:rsidR="00A379DD" w:rsidRPr="001625C3">
        <w:rPr>
          <w:sz w:val="24"/>
          <w:szCs w:val="24"/>
        </w:rPr>
        <w:t xml:space="preserve">applied to each model output </w:t>
      </w:r>
      <w:r w:rsidR="002503E5" w:rsidRPr="001625C3">
        <w:rPr>
          <w:sz w:val="24"/>
          <w:szCs w:val="24"/>
        </w:rPr>
        <w:t>based on agreement with observed data</w:t>
      </w:r>
      <w:r w:rsidR="00A379DD" w:rsidRPr="001625C3">
        <w:rPr>
          <w:sz w:val="24"/>
          <w:szCs w:val="24"/>
        </w:rPr>
        <w:t xml:space="preserve"> </w:t>
      </w:r>
      <w:r w:rsidR="002503E5" w:rsidRPr="001625C3">
        <w:rPr>
          <w:sz w:val="24"/>
          <w:szCs w:val="24"/>
        </w:rPr>
        <w:t>(bias criterion) and consensus between models (convergence criterion)</w:t>
      </w:r>
      <w:r w:rsidR="00B94B82" w:rsidRPr="001625C3">
        <w:rPr>
          <w:sz w:val="24"/>
          <w:szCs w:val="24"/>
        </w:rPr>
        <w:t>.</w:t>
      </w:r>
      <w:r w:rsidR="00C140DD" w:rsidRPr="001625C3">
        <w:rPr>
          <w:sz w:val="24"/>
          <w:szCs w:val="24"/>
        </w:rPr>
        <w:t xml:space="preserve"> The latter was used by Webb </w:t>
      </w:r>
      <w:r w:rsidR="002B00B4" w:rsidRPr="001625C3">
        <w:rPr>
          <w:sz w:val="24"/>
          <w:szCs w:val="24"/>
        </w:rPr>
        <w:t>et al.</w:t>
      </w:r>
      <w:r w:rsidR="00B674A1" w:rsidRPr="001625C3">
        <w:rPr>
          <w:sz w:val="24"/>
          <w:szCs w:val="24"/>
        </w:rPr>
        <w:t xml:space="preserve"> </w:t>
      </w:r>
      <w:r w:rsidR="00C140DD" w:rsidRPr="001625C3">
        <w:rPr>
          <w:sz w:val="24"/>
          <w:szCs w:val="24"/>
        </w:rPr>
        <w:t>(2017)</w:t>
      </w:r>
      <w:r w:rsidR="000D4DCE" w:rsidRPr="001625C3">
        <w:rPr>
          <w:sz w:val="24"/>
          <w:szCs w:val="24"/>
        </w:rPr>
        <w:t xml:space="preserve"> and their case study highlights the potential of ensemble modelling to </w:t>
      </w:r>
      <w:r w:rsidR="002503E5" w:rsidRPr="001625C3">
        <w:rPr>
          <w:sz w:val="24"/>
          <w:szCs w:val="24"/>
        </w:rPr>
        <w:t>reduce the uncertainty of outputs from individual models</w:t>
      </w:r>
      <w:r w:rsidR="000D4DCE" w:rsidRPr="001625C3">
        <w:rPr>
          <w:sz w:val="24"/>
          <w:szCs w:val="24"/>
        </w:rPr>
        <w:t>, thus improving decision-making</w:t>
      </w:r>
      <w:r w:rsidR="002503E5" w:rsidRPr="001625C3">
        <w:rPr>
          <w:sz w:val="24"/>
          <w:szCs w:val="24"/>
        </w:rPr>
        <w:t>.</w:t>
      </w:r>
    </w:p>
    <w:p w14:paraId="221BB125" w14:textId="5E6608F6" w:rsidR="00654114" w:rsidRPr="001625C3" w:rsidRDefault="0051256D" w:rsidP="001625C3">
      <w:pPr>
        <w:pStyle w:val="Overskrift1"/>
        <w:spacing w:line="240" w:lineRule="auto"/>
        <w:rPr>
          <w:color w:val="auto"/>
        </w:rPr>
      </w:pPr>
      <w:r w:rsidRPr="001625C3">
        <w:rPr>
          <w:color w:val="auto"/>
        </w:rPr>
        <w:t>Conclusions and recommendations</w:t>
      </w:r>
    </w:p>
    <w:p w14:paraId="6EAC3944" w14:textId="3B259F8A" w:rsidR="00664A1D" w:rsidRPr="001625C3" w:rsidRDefault="00E84951" w:rsidP="001625C3">
      <w:pPr>
        <w:pStyle w:val="Opstilling-punkttegn"/>
        <w:numPr>
          <w:ilvl w:val="0"/>
          <w:numId w:val="0"/>
        </w:numPr>
        <w:spacing w:line="240" w:lineRule="auto"/>
        <w:rPr>
          <w:sz w:val="24"/>
          <w:szCs w:val="24"/>
        </w:rPr>
      </w:pPr>
      <w:r w:rsidRPr="001625C3">
        <w:rPr>
          <w:sz w:val="24"/>
          <w:szCs w:val="24"/>
        </w:rPr>
        <w:t xml:space="preserve">Disease transmission models are motivated </w:t>
      </w:r>
      <w:r w:rsidR="000A5713" w:rsidRPr="001625C3">
        <w:rPr>
          <w:sz w:val="24"/>
          <w:szCs w:val="24"/>
        </w:rPr>
        <w:t>to</w:t>
      </w:r>
      <w:r w:rsidRPr="001625C3">
        <w:rPr>
          <w:sz w:val="24"/>
          <w:szCs w:val="24"/>
        </w:rPr>
        <w:t xml:space="preserve"> gain a better understanding of a system’s dynamics, predicting a system’s outputs, or </w:t>
      </w:r>
      <w:r w:rsidR="000A5713" w:rsidRPr="001625C3">
        <w:rPr>
          <w:sz w:val="24"/>
          <w:szCs w:val="24"/>
        </w:rPr>
        <w:t xml:space="preserve">to </w:t>
      </w:r>
      <w:r w:rsidRPr="001625C3">
        <w:rPr>
          <w:sz w:val="24"/>
          <w:szCs w:val="24"/>
        </w:rPr>
        <w:t>study how the outputs of a system can be influenced</w:t>
      </w:r>
      <w:r w:rsidR="000A5713" w:rsidRPr="001625C3">
        <w:rPr>
          <w:sz w:val="24"/>
          <w:szCs w:val="24"/>
        </w:rPr>
        <w:t xml:space="preserve">. </w:t>
      </w:r>
      <w:r w:rsidRPr="001625C3">
        <w:rPr>
          <w:sz w:val="24"/>
          <w:szCs w:val="24"/>
        </w:rPr>
        <w:t xml:space="preserve">They </w:t>
      </w:r>
      <w:r w:rsidR="000A5713" w:rsidRPr="001625C3">
        <w:rPr>
          <w:sz w:val="24"/>
          <w:szCs w:val="24"/>
        </w:rPr>
        <w:t xml:space="preserve">have application </w:t>
      </w:r>
      <w:r w:rsidRPr="001625C3">
        <w:rPr>
          <w:sz w:val="24"/>
          <w:szCs w:val="24"/>
        </w:rPr>
        <w:t>when disease transmission</w:t>
      </w:r>
      <w:r w:rsidR="00685DBC" w:rsidRPr="001625C3">
        <w:rPr>
          <w:sz w:val="24"/>
          <w:szCs w:val="24"/>
        </w:rPr>
        <w:t>, surveillance</w:t>
      </w:r>
      <w:r w:rsidRPr="001625C3">
        <w:rPr>
          <w:sz w:val="24"/>
          <w:szCs w:val="24"/>
        </w:rPr>
        <w:t xml:space="preserve"> and control </w:t>
      </w:r>
      <w:r w:rsidR="000A5713" w:rsidRPr="001625C3">
        <w:rPr>
          <w:sz w:val="24"/>
          <w:szCs w:val="24"/>
        </w:rPr>
        <w:t xml:space="preserve">experiments </w:t>
      </w:r>
      <w:r w:rsidRPr="001625C3">
        <w:rPr>
          <w:sz w:val="24"/>
          <w:szCs w:val="24"/>
        </w:rPr>
        <w:t xml:space="preserve">are not possible, would not sufficiently represent real-life disease ecology, or are unethical. In veterinary </w:t>
      </w:r>
      <w:r w:rsidR="000A5713" w:rsidRPr="001625C3">
        <w:rPr>
          <w:sz w:val="24"/>
          <w:szCs w:val="24"/>
        </w:rPr>
        <w:t>science</w:t>
      </w:r>
      <w:r w:rsidRPr="001625C3">
        <w:rPr>
          <w:sz w:val="24"/>
          <w:szCs w:val="24"/>
        </w:rPr>
        <w:t xml:space="preserve">, models of disease transmission </w:t>
      </w:r>
      <w:r w:rsidR="000A5713" w:rsidRPr="001625C3">
        <w:rPr>
          <w:sz w:val="24"/>
          <w:szCs w:val="24"/>
        </w:rPr>
        <w:t xml:space="preserve">have been applied to </w:t>
      </w:r>
      <w:r w:rsidRPr="001625C3">
        <w:rPr>
          <w:sz w:val="24"/>
          <w:szCs w:val="24"/>
        </w:rPr>
        <w:t>identify critical elements and knowledge gaps</w:t>
      </w:r>
      <w:r w:rsidR="000A5713" w:rsidRPr="001625C3">
        <w:rPr>
          <w:sz w:val="24"/>
          <w:szCs w:val="24"/>
        </w:rPr>
        <w:t xml:space="preserve">, and to support operational and policy decisions on disease control, prevention and surveillance. </w:t>
      </w:r>
      <w:r w:rsidR="00EB4945" w:rsidRPr="001625C3">
        <w:rPr>
          <w:sz w:val="24"/>
          <w:szCs w:val="24"/>
        </w:rPr>
        <w:t>Throughout</w:t>
      </w:r>
      <w:r w:rsidR="00F932B4" w:rsidRPr="001625C3">
        <w:rPr>
          <w:sz w:val="24"/>
          <w:szCs w:val="24"/>
        </w:rPr>
        <w:t xml:space="preserve"> the description of model development in the current paper</w:t>
      </w:r>
      <w:r w:rsidR="00EB4945" w:rsidRPr="001625C3">
        <w:rPr>
          <w:sz w:val="24"/>
          <w:szCs w:val="24"/>
        </w:rPr>
        <w:t>, i</w:t>
      </w:r>
      <w:r w:rsidR="001E44BA" w:rsidRPr="001625C3">
        <w:rPr>
          <w:sz w:val="24"/>
          <w:szCs w:val="24"/>
        </w:rPr>
        <w:t xml:space="preserve">t is clear that there are many decisions </w:t>
      </w:r>
      <w:r w:rsidR="00FF0A21" w:rsidRPr="001625C3">
        <w:rPr>
          <w:sz w:val="24"/>
          <w:szCs w:val="24"/>
        </w:rPr>
        <w:t xml:space="preserve">to be made </w:t>
      </w:r>
      <w:r w:rsidR="009D4118" w:rsidRPr="001625C3">
        <w:rPr>
          <w:sz w:val="24"/>
          <w:szCs w:val="24"/>
        </w:rPr>
        <w:t xml:space="preserve">during the process of designing and implementing </w:t>
      </w:r>
      <w:r w:rsidR="00CF1E96" w:rsidRPr="001625C3">
        <w:rPr>
          <w:sz w:val="24"/>
          <w:szCs w:val="24"/>
        </w:rPr>
        <w:t xml:space="preserve">mechanistic </w:t>
      </w:r>
      <w:r w:rsidR="009D4118" w:rsidRPr="001625C3">
        <w:rPr>
          <w:sz w:val="24"/>
          <w:szCs w:val="24"/>
        </w:rPr>
        <w:t>model</w:t>
      </w:r>
      <w:r w:rsidR="00CF1E96" w:rsidRPr="001625C3">
        <w:rPr>
          <w:sz w:val="24"/>
          <w:szCs w:val="24"/>
        </w:rPr>
        <w:t>s</w:t>
      </w:r>
      <w:r w:rsidR="00F932B4" w:rsidRPr="001625C3">
        <w:rPr>
          <w:sz w:val="24"/>
          <w:szCs w:val="24"/>
        </w:rPr>
        <w:t>.</w:t>
      </w:r>
      <w:r w:rsidR="001E44BA" w:rsidRPr="001625C3">
        <w:rPr>
          <w:sz w:val="24"/>
          <w:szCs w:val="24"/>
        </w:rPr>
        <w:t xml:space="preserve"> </w:t>
      </w:r>
      <w:r w:rsidR="00F932B4" w:rsidRPr="001625C3">
        <w:rPr>
          <w:sz w:val="24"/>
          <w:szCs w:val="24"/>
        </w:rPr>
        <w:t>I</w:t>
      </w:r>
      <w:r w:rsidR="001E44BA" w:rsidRPr="001625C3">
        <w:rPr>
          <w:sz w:val="24"/>
          <w:szCs w:val="24"/>
        </w:rPr>
        <w:t xml:space="preserve">n conclusion, we </w:t>
      </w:r>
      <w:r w:rsidR="00C20B90" w:rsidRPr="001625C3">
        <w:rPr>
          <w:sz w:val="24"/>
          <w:szCs w:val="24"/>
        </w:rPr>
        <w:t xml:space="preserve">emphasize </w:t>
      </w:r>
      <w:r w:rsidR="001E44BA" w:rsidRPr="001625C3">
        <w:rPr>
          <w:sz w:val="24"/>
          <w:szCs w:val="24"/>
        </w:rPr>
        <w:t>two</w:t>
      </w:r>
      <w:r w:rsidR="00685DBC" w:rsidRPr="001625C3">
        <w:rPr>
          <w:sz w:val="24"/>
          <w:szCs w:val="24"/>
        </w:rPr>
        <w:t xml:space="preserve"> well-known</w:t>
      </w:r>
      <w:r w:rsidR="00B65BEE" w:rsidRPr="001625C3">
        <w:rPr>
          <w:sz w:val="24"/>
          <w:szCs w:val="24"/>
        </w:rPr>
        <w:t>,</w:t>
      </w:r>
      <w:r w:rsidR="001E44BA" w:rsidRPr="001625C3">
        <w:rPr>
          <w:sz w:val="24"/>
          <w:szCs w:val="24"/>
        </w:rPr>
        <w:t xml:space="preserve"> key </w:t>
      </w:r>
      <w:r w:rsidR="00C20B90" w:rsidRPr="001625C3">
        <w:rPr>
          <w:sz w:val="24"/>
          <w:szCs w:val="24"/>
        </w:rPr>
        <w:t>axioms</w:t>
      </w:r>
      <w:r w:rsidR="001E44BA" w:rsidRPr="001625C3">
        <w:rPr>
          <w:sz w:val="24"/>
          <w:szCs w:val="24"/>
        </w:rPr>
        <w:t>: 1. disease transmission models are simplified representation</w:t>
      </w:r>
      <w:r w:rsidR="009D4118" w:rsidRPr="001625C3">
        <w:rPr>
          <w:sz w:val="24"/>
          <w:szCs w:val="24"/>
        </w:rPr>
        <w:t>s</w:t>
      </w:r>
      <w:r w:rsidR="001E44BA" w:rsidRPr="001625C3">
        <w:rPr>
          <w:sz w:val="24"/>
          <w:szCs w:val="24"/>
        </w:rPr>
        <w:t xml:space="preserve"> </w:t>
      </w:r>
      <w:r w:rsidR="009D4118" w:rsidRPr="001625C3">
        <w:rPr>
          <w:sz w:val="24"/>
          <w:szCs w:val="24"/>
        </w:rPr>
        <w:t xml:space="preserve">of </w:t>
      </w:r>
      <w:r w:rsidR="001E44BA" w:rsidRPr="001625C3">
        <w:rPr>
          <w:sz w:val="24"/>
          <w:szCs w:val="24"/>
        </w:rPr>
        <w:t>real-life system</w:t>
      </w:r>
      <w:r w:rsidR="009D4118" w:rsidRPr="001625C3">
        <w:rPr>
          <w:sz w:val="24"/>
          <w:szCs w:val="24"/>
        </w:rPr>
        <w:t>s</w:t>
      </w:r>
      <w:r w:rsidR="001E44BA" w:rsidRPr="001625C3">
        <w:rPr>
          <w:sz w:val="24"/>
          <w:szCs w:val="24"/>
        </w:rPr>
        <w:t xml:space="preserve"> </w:t>
      </w:r>
      <w:r w:rsidR="00DF0722" w:rsidRPr="001625C3">
        <w:rPr>
          <w:sz w:val="24"/>
          <w:szCs w:val="24"/>
        </w:rPr>
        <w:t>so that</w:t>
      </w:r>
      <w:r w:rsidR="001E44BA" w:rsidRPr="001625C3">
        <w:rPr>
          <w:sz w:val="24"/>
          <w:szCs w:val="24"/>
        </w:rPr>
        <w:t xml:space="preserve"> ‘all models are wrong</w:t>
      </w:r>
      <w:r w:rsidR="009D4118" w:rsidRPr="001625C3">
        <w:rPr>
          <w:sz w:val="24"/>
          <w:szCs w:val="24"/>
        </w:rPr>
        <w:t>,</w:t>
      </w:r>
      <w:r w:rsidR="001E44BA" w:rsidRPr="001625C3">
        <w:rPr>
          <w:sz w:val="24"/>
          <w:szCs w:val="24"/>
        </w:rPr>
        <w:t xml:space="preserve"> but some are useful’ (Box, 1976), and 2. </w:t>
      </w:r>
      <w:proofErr w:type="gramStart"/>
      <w:r w:rsidR="009D4118" w:rsidRPr="001625C3">
        <w:rPr>
          <w:sz w:val="24"/>
          <w:szCs w:val="24"/>
        </w:rPr>
        <w:t>model</w:t>
      </w:r>
      <w:proofErr w:type="gramEnd"/>
      <w:r w:rsidR="009D4118" w:rsidRPr="001625C3">
        <w:rPr>
          <w:sz w:val="24"/>
          <w:szCs w:val="24"/>
        </w:rPr>
        <w:t xml:space="preserve"> outputs can only be as accurate as model inputs allow</w:t>
      </w:r>
      <w:r w:rsidR="001562E9" w:rsidRPr="001625C3">
        <w:rPr>
          <w:sz w:val="24"/>
          <w:szCs w:val="24"/>
        </w:rPr>
        <w:t xml:space="preserve">. </w:t>
      </w:r>
      <w:r w:rsidR="002C4955" w:rsidRPr="001625C3">
        <w:rPr>
          <w:sz w:val="24"/>
          <w:szCs w:val="24"/>
        </w:rPr>
        <w:t xml:space="preserve">Model </w:t>
      </w:r>
      <w:r w:rsidR="00DA1CAA" w:rsidRPr="001625C3">
        <w:rPr>
          <w:sz w:val="24"/>
          <w:szCs w:val="24"/>
        </w:rPr>
        <w:t>simplification is often driven by data availability</w:t>
      </w:r>
      <w:r w:rsidR="00791A24" w:rsidRPr="001625C3">
        <w:rPr>
          <w:sz w:val="24"/>
          <w:szCs w:val="24"/>
        </w:rPr>
        <w:t xml:space="preserve">; therefore, </w:t>
      </w:r>
      <w:r w:rsidR="005840A2" w:rsidRPr="001625C3">
        <w:rPr>
          <w:sz w:val="24"/>
          <w:szCs w:val="24"/>
        </w:rPr>
        <w:t xml:space="preserve">full use of any available data is </w:t>
      </w:r>
      <w:r w:rsidR="00685DBC" w:rsidRPr="001625C3">
        <w:rPr>
          <w:sz w:val="24"/>
          <w:szCs w:val="24"/>
        </w:rPr>
        <w:t>recommended</w:t>
      </w:r>
      <w:r w:rsidR="005840A2" w:rsidRPr="001625C3">
        <w:rPr>
          <w:sz w:val="24"/>
          <w:szCs w:val="24"/>
        </w:rPr>
        <w:t xml:space="preserve">. However, </w:t>
      </w:r>
      <w:r w:rsidR="00DA1CAA" w:rsidRPr="001625C3">
        <w:rPr>
          <w:sz w:val="24"/>
          <w:szCs w:val="24"/>
        </w:rPr>
        <w:t>when considering whether more data should be collected</w:t>
      </w:r>
      <w:r w:rsidR="00CB4D7C" w:rsidRPr="001625C3">
        <w:rPr>
          <w:sz w:val="24"/>
          <w:szCs w:val="24"/>
        </w:rPr>
        <w:t xml:space="preserve"> or how a process should be modeled</w:t>
      </w:r>
      <w:r w:rsidR="00DA1CAA" w:rsidRPr="001625C3">
        <w:rPr>
          <w:sz w:val="24"/>
          <w:szCs w:val="24"/>
        </w:rPr>
        <w:t xml:space="preserve">, </w:t>
      </w:r>
      <w:r w:rsidR="005840A2" w:rsidRPr="001625C3">
        <w:rPr>
          <w:sz w:val="24"/>
          <w:szCs w:val="24"/>
        </w:rPr>
        <w:t>we</w:t>
      </w:r>
      <w:r w:rsidR="00DA1CAA" w:rsidRPr="001625C3">
        <w:rPr>
          <w:sz w:val="24"/>
          <w:szCs w:val="24"/>
        </w:rPr>
        <w:t xml:space="preserve"> note that h</w:t>
      </w:r>
      <w:r w:rsidR="00DF0722" w:rsidRPr="001625C3">
        <w:rPr>
          <w:sz w:val="24"/>
          <w:szCs w:val="24"/>
        </w:rPr>
        <w:t>ighly detailed models</w:t>
      </w:r>
      <w:r w:rsidR="007248A6" w:rsidRPr="001625C3">
        <w:rPr>
          <w:sz w:val="24"/>
          <w:szCs w:val="24"/>
        </w:rPr>
        <w:t xml:space="preserve"> (more complex processes with more parameters)</w:t>
      </w:r>
      <w:r w:rsidR="00DF0722" w:rsidRPr="001625C3">
        <w:rPr>
          <w:sz w:val="24"/>
          <w:szCs w:val="24"/>
        </w:rPr>
        <w:t xml:space="preserve"> can produce output that </w:t>
      </w:r>
      <w:r w:rsidR="00326EF7" w:rsidRPr="001625C3">
        <w:rPr>
          <w:sz w:val="24"/>
          <w:szCs w:val="24"/>
        </w:rPr>
        <w:t xml:space="preserve">might be </w:t>
      </w:r>
      <w:r w:rsidR="00DF0722" w:rsidRPr="001625C3">
        <w:rPr>
          <w:sz w:val="24"/>
          <w:szCs w:val="24"/>
        </w:rPr>
        <w:t>less generalizable than more simplified models</w:t>
      </w:r>
      <w:r w:rsidR="00E37FD4" w:rsidRPr="001625C3">
        <w:rPr>
          <w:sz w:val="24"/>
          <w:szCs w:val="24"/>
        </w:rPr>
        <w:t xml:space="preserve">. In addition, </w:t>
      </w:r>
      <w:r w:rsidR="00CF1E96" w:rsidRPr="001625C3">
        <w:rPr>
          <w:sz w:val="24"/>
          <w:szCs w:val="24"/>
        </w:rPr>
        <w:t xml:space="preserve">the output from more simplified models </w:t>
      </w:r>
      <w:r w:rsidR="00DF0722" w:rsidRPr="001625C3">
        <w:rPr>
          <w:sz w:val="24"/>
          <w:szCs w:val="24"/>
        </w:rPr>
        <w:t xml:space="preserve">might </w:t>
      </w:r>
      <w:r w:rsidR="005840A2" w:rsidRPr="001625C3">
        <w:rPr>
          <w:sz w:val="24"/>
          <w:szCs w:val="24"/>
        </w:rPr>
        <w:t xml:space="preserve">adequately </w:t>
      </w:r>
      <w:r w:rsidR="00DF0722" w:rsidRPr="001625C3">
        <w:rPr>
          <w:sz w:val="24"/>
          <w:szCs w:val="24"/>
        </w:rPr>
        <w:t xml:space="preserve">predict the essential </w:t>
      </w:r>
      <w:r w:rsidR="005840A2" w:rsidRPr="001625C3">
        <w:rPr>
          <w:sz w:val="24"/>
          <w:szCs w:val="24"/>
        </w:rPr>
        <w:t>components</w:t>
      </w:r>
      <w:r w:rsidR="00DF0722" w:rsidRPr="001625C3">
        <w:rPr>
          <w:sz w:val="24"/>
          <w:szCs w:val="24"/>
        </w:rPr>
        <w:t xml:space="preserve"> of disease transmission needed to achieve the end-users</w:t>
      </w:r>
      <w:r w:rsidR="00CF1E96" w:rsidRPr="001625C3">
        <w:rPr>
          <w:sz w:val="24"/>
          <w:szCs w:val="24"/>
        </w:rPr>
        <w:t>’</w:t>
      </w:r>
      <w:r w:rsidR="00DF0722" w:rsidRPr="001625C3">
        <w:rPr>
          <w:sz w:val="24"/>
          <w:szCs w:val="24"/>
        </w:rPr>
        <w:t xml:space="preserve"> objective</w:t>
      </w:r>
      <w:r w:rsidR="00CF1E96" w:rsidRPr="001625C3">
        <w:rPr>
          <w:sz w:val="24"/>
          <w:szCs w:val="24"/>
        </w:rPr>
        <w:t>s</w:t>
      </w:r>
      <w:r w:rsidR="00DF0722" w:rsidRPr="001625C3">
        <w:rPr>
          <w:sz w:val="24"/>
          <w:szCs w:val="24"/>
        </w:rPr>
        <w:t>.</w:t>
      </w:r>
      <w:r w:rsidR="00DA1CAA" w:rsidRPr="001625C3">
        <w:rPr>
          <w:sz w:val="24"/>
          <w:szCs w:val="24"/>
        </w:rPr>
        <w:t xml:space="preserve"> T</w:t>
      </w:r>
      <w:r w:rsidR="00390D20" w:rsidRPr="001625C3">
        <w:rPr>
          <w:sz w:val="24"/>
          <w:szCs w:val="24"/>
        </w:rPr>
        <w:t>h</w:t>
      </w:r>
      <w:r w:rsidR="00DA1CAA" w:rsidRPr="001625C3">
        <w:rPr>
          <w:sz w:val="24"/>
          <w:szCs w:val="24"/>
        </w:rPr>
        <w:t>is</w:t>
      </w:r>
      <w:r w:rsidR="00390D20" w:rsidRPr="001625C3">
        <w:rPr>
          <w:sz w:val="24"/>
          <w:szCs w:val="24"/>
        </w:rPr>
        <w:t xml:space="preserve"> pres</w:t>
      </w:r>
      <w:r w:rsidR="001B1F7E" w:rsidRPr="001625C3">
        <w:rPr>
          <w:sz w:val="24"/>
          <w:szCs w:val="24"/>
        </w:rPr>
        <w:t xml:space="preserve">ents </w:t>
      </w:r>
      <w:r w:rsidR="00390D20" w:rsidRPr="001625C3">
        <w:rPr>
          <w:sz w:val="24"/>
          <w:szCs w:val="24"/>
        </w:rPr>
        <w:t>model</w:t>
      </w:r>
      <w:r w:rsidR="00DA1CAA" w:rsidRPr="001625C3">
        <w:rPr>
          <w:sz w:val="24"/>
          <w:szCs w:val="24"/>
        </w:rPr>
        <w:t>ers</w:t>
      </w:r>
      <w:r w:rsidR="00390D20" w:rsidRPr="001625C3">
        <w:rPr>
          <w:sz w:val="24"/>
          <w:szCs w:val="24"/>
        </w:rPr>
        <w:t xml:space="preserve"> with dilemmas tha</w:t>
      </w:r>
      <w:r w:rsidR="00E37FD4" w:rsidRPr="001625C3">
        <w:rPr>
          <w:sz w:val="24"/>
          <w:szCs w:val="24"/>
        </w:rPr>
        <w:t xml:space="preserve">t – in </w:t>
      </w:r>
      <w:r w:rsidR="00390D20" w:rsidRPr="001625C3">
        <w:rPr>
          <w:sz w:val="24"/>
          <w:szCs w:val="24"/>
        </w:rPr>
        <w:t>the authors’ opinion</w:t>
      </w:r>
      <w:r w:rsidR="00E37FD4" w:rsidRPr="001625C3">
        <w:rPr>
          <w:sz w:val="24"/>
          <w:szCs w:val="24"/>
        </w:rPr>
        <w:t xml:space="preserve"> –</w:t>
      </w:r>
      <w:r w:rsidR="00390D20" w:rsidRPr="001625C3">
        <w:rPr>
          <w:sz w:val="24"/>
          <w:szCs w:val="24"/>
        </w:rPr>
        <w:t xml:space="preserve"> can be a potential pitfall for less experienced modelers</w:t>
      </w:r>
      <w:r w:rsidR="007248A6" w:rsidRPr="001625C3">
        <w:rPr>
          <w:sz w:val="24"/>
          <w:szCs w:val="24"/>
        </w:rPr>
        <w:t xml:space="preserve">; a highly detailed model is not necessarily less ‘wrong’ or more ‘useful’ than a simplified model. </w:t>
      </w:r>
      <w:r w:rsidR="003F6364" w:rsidRPr="001625C3">
        <w:rPr>
          <w:sz w:val="24"/>
          <w:szCs w:val="24"/>
        </w:rPr>
        <w:t>Whilst t</w:t>
      </w:r>
      <w:r w:rsidR="00390D20" w:rsidRPr="001625C3">
        <w:rPr>
          <w:sz w:val="24"/>
          <w:szCs w:val="24"/>
        </w:rPr>
        <w:t xml:space="preserve">he steps of model verification, validation and sensitivity analysis can </w:t>
      </w:r>
      <w:r w:rsidR="00C26F4C" w:rsidRPr="001625C3">
        <w:rPr>
          <w:sz w:val="24"/>
          <w:szCs w:val="24"/>
        </w:rPr>
        <w:t xml:space="preserve">help </w:t>
      </w:r>
      <w:r w:rsidR="00390D20" w:rsidRPr="001625C3">
        <w:rPr>
          <w:sz w:val="24"/>
          <w:szCs w:val="24"/>
        </w:rPr>
        <w:t xml:space="preserve">avoid </w:t>
      </w:r>
      <w:r w:rsidR="00DA1CAA" w:rsidRPr="001625C3">
        <w:rPr>
          <w:sz w:val="24"/>
          <w:szCs w:val="24"/>
        </w:rPr>
        <w:t>too much or too little simplification</w:t>
      </w:r>
      <w:r w:rsidR="00390D20" w:rsidRPr="001625C3">
        <w:rPr>
          <w:sz w:val="24"/>
          <w:szCs w:val="24"/>
        </w:rPr>
        <w:t xml:space="preserve"> during the model building process, we recommend that </w:t>
      </w:r>
      <w:r w:rsidR="00E37FD4" w:rsidRPr="001625C3">
        <w:rPr>
          <w:sz w:val="24"/>
          <w:szCs w:val="24"/>
        </w:rPr>
        <w:t xml:space="preserve">particularly </w:t>
      </w:r>
      <w:r w:rsidR="00390D20" w:rsidRPr="001625C3">
        <w:rPr>
          <w:sz w:val="24"/>
          <w:szCs w:val="24"/>
        </w:rPr>
        <w:t>during the design phase, modelers focus on development of the simplest model to achieve useful outp</w:t>
      </w:r>
      <w:r w:rsidR="00DA1CAA" w:rsidRPr="001625C3">
        <w:rPr>
          <w:sz w:val="24"/>
          <w:szCs w:val="24"/>
        </w:rPr>
        <w:t>ut</w:t>
      </w:r>
      <w:r w:rsidR="00C26F4C" w:rsidRPr="001625C3">
        <w:rPr>
          <w:sz w:val="24"/>
          <w:szCs w:val="24"/>
        </w:rPr>
        <w:t>.</w:t>
      </w:r>
      <w:r w:rsidR="003F6364" w:rsidRPr="001625C3">
        <w:rPr>
          <w:sz w:val="24"/>
          <w:szCs w:val="24"/>
        </w:rPr>
        <w:t xml:space="preserve"> </w:t>
      </w:r>
      <w:r w:rsidR="00F6213A" w:rsidRPr="001625C3">
        <w:rPr>
          <w:sz w:val="24"/>
          <w:szCs w:val="24"/>
        </w:rPr>
        <w:t>C</w:t>
      </w:r>
      <w:r w:rsidR="001B1F7E" w:rsidRPr="001625C3">
        <w:rPr>
          <w:sz w:val="24"/>
          <w:szCs w:val="24"/>
        </w:rPr>
        <w:t xml:space="preserve">ommunication between end-users and modelers about the </w:t>
      </w:r>
      <w:r w:rsidR="007248A6" w:rsidRPr="001625C3">
        <w:rPr>
          <w:sz w:val="24"/>
          <w:szCs w:val="24"/>
        </w:rPr>
        <w:t xml:space="preserve">value and assumptions </w:t>
      </w:r>
      <w:r w:rsidR="00762B3A" w:rsidRPr="001625C3">
        <w:rPr>
          <w:sz w:val="24"/>
          <w:szCs w:val="24"/>
        </w:rPr>
        <w:t xml:space="preserve">of a model </w:t>
      </w:r>
      <w:r w:rsidR="007248A6" w:rsidRPr="001625C3">
        <w:rPr>
          <w:sz w:val="24"/>
          <w:szCs w:val="24"/>
        </w:rPr>
        <w:t>is critical</w:t>
      </w:r>
      <w:r w:rsidR="00A822EB" w:rsidRPr="001625C3">
        <w:rPr>
          <w:sz w:val="24"/>
          <w:szCs w:val="24"/>
        </w:rPr>
        <w:t xml:space="preserve">. We therefore recommend that modelers and end-users, wherever possible, establish a framework for communication about </w:t>
      </w:r>
      <w:r w:rsidR="00077682" w:rsidRPr="001625C3">
        <w:rPr>
          <w:sz w:val="24"/>
          <w:szCs w:val="24"/>
        </w:rPr>
        <w:t>model</w:t>
      </w:r>
      <w:r w:rsidR="00A822EB" w:rsidRPr="001625C3">
        <w:rPr>
          <w:sz w:val="24"/>
          <w:szCs w:val="24"/>
        </w:rPr>
        <w:t>ing objectives, the need for validation, and application of model outputs</w:t>
      </w:r>
      <w:r w:rsidR="00E37FD4" w:rsidRPr="001625C3">
        <w:rPr>
          <w:sz w:val="24"/>
          <w:szCs w:val="24"/>
        </w:rPr>
        <w:t xml:space="preserve"> to ensure optimal use of simulation modeling, to improve animal health, welfare and production.</w:t>
      </w:r>
    </w:p>
    <w:p w14:paraId="7A0894ED" w14:textId="2F3A693B" w:rsidR="00FB0435" w:rsidRPr="001625C3" w:rsidRDefault="00FB0435" w:rsidP="001625C3">
      <w:pPr>
        <w:pStyle w:val="Opstilling-punkttegn"/>
        <w:numPr>
          <w:ilvl w:val="0"/>
          <w:numId w:val="0"/>
        </w:numPr>
        <w:spacing w:line="240" w:lineRule="auto"/>
        <w:jc w:val="center"/>
        <w:rPr>
          <w:sz w:val="24"/>
          <w:szCs w:val="24"/>
        </w:rPr>
      </w:pPr>
      <w:r w:rsidRPr="001625C3">
        <w:rPr>
          <w:sz w:val="24"/>
          <w:szCs w:val="24"/>
        </w:rPr>
        <w:t>ACKNOWLEDGEMENTS</w:t>
      </w:r>
    </w:p>
    <w:p w14:paraId="19DC6DDF" w14:textId="24FCEC10" w:rsidR="00FB0435" w:rsidRPr="001625C3" w:rsidRDefault="00FB0435" w:rsidP="001625C3">
      <w:pPr>
        <w:pStyle w:val="Opstilling-punkttegn"/>
        <w:numPr>
          <w:ilvl w:val="0"/>
          <w:numId w:val="0"/>
        </w:numPr>
        <w:spacing w:line="240" w:lineRule="auto"/>
        <w:rPr>
          <w:sz w:val="24"/>
          <w:szCs w:val="24"/>
        </w:rPr>
        <w:sectPr w:rsidR="00FB0435" w:rsidRPr="001625C3" w:rsidSect="00A566AF">
          <w:pgSz w:w="12240" w:h="15840"/>
          <w:pgMar w:top="1440" w:right="1440" w:bottom="1440" w:left="2160" w:header="720" w:footer="720" w:gutter="0"/>
          <w:lnNumType w:countBy="1" w:restart="continuous"/>
          <w:cols w:space="720"/>
          <w:docGrid w:linePitch="360"/>
        </w:sectPr>
      </w:pPr>
      <w:r w:rsidRPr="001625C3">
        <w:rPr>
          <w:sz w:val="24"/>
          <w:szCs w:val="24"/>
        </w:rPr>
        <w:t xml:space="preserve">This </w:t>
      </w:r>
      <w:r w:rsidR="00C87F17" w:rsidRPr="001625C3">
        <w:rPr>
          <w:sz w:val="24"/>
          <w:szCs w:val="24"/>
        </w:rPr>
        <w:t xml:space="preserve">article </w:t>
      </w:r>
      <w:r w:rsidRPr="001625C3">
        <w:rPr>
          <w:sz w:val="24"/>
          <w:szCs w:val="24"/>
        </w:rPr>
        <w:t xml:space="preserve">was initiated during a special course in simulation modeling held at the University of Sydney in June 2019, funded by the University of Sydney and University of Copenhagen Partnership Collaboration Awards 2019. </w:t>
      </w:r>
    </w:p>
    <w:p w14:paraId="3C465E7C" w14:textId="6B79D9DD" w:rsidR="00377001" w:rsidRPr="001625C3" w:rsidRDefault="00DF3723" w:rsidP="001625C3">
      <w:pPr>
        <w:pStyle w:val="EndNoteBibliography"/>
        <w:spacing w:line="240" w:lineRule="auto"/>
        <w:ind w:firstLine="0"/>
        <w:jc w:val="center"/>
        <w:rPr>
          <w:b/>
          <w:sz w:val="24"/>
          <w:szCs w:val="24"/>
        </w:rPr>
      </w:pPr>
      <w:bookmarkStart w:id="205" w:name="_A_framework_for"/>
      <w:bookmarkStart w:id="206" w:name="_Results"/>
      <w:bookmarkStart w:id="207" w:name="_Directionality"/>
      <w:bookmarkEnd w:id="205"/>
      <w:bookmarkEnd w:id="206"/>
      <w:bookmarkEnd w:id="207"/>
      <w:r w:rsidRPr="001625C3">
        <w:rPr>
          <w:b/>
          <w:sz w:val="24"/>
          <w:szCs w:val="24"/>
        </w:rPr>
        <w:lastRenderedPageBreak/>
        <w:t>REFERENCES</w:t>
      </w:r>
    </w:p>
    <w:p w14:paraId="1F3E3CAB" w14:textId="63E93E27" w:rsidR="00520D3A" w:rsidRPr="00520D3A" w:rsidRDefault="00520D3A">
      <w:pPr>
        <w:autoSpaceDE w:val="0"/>
        <w:autoSpaceDN w:val="0"/>
        <w:adjustRightInd w:val="0"/>
        <w:spacing w:line="240" w:lineRule="auto"/>
        <w:ind w:left="142" w:hanging="142"/>
        <w:rPr>
          <w:ins w:id="208" w:author="Tariq Halasa" w:date="2020-03-04T10:57:00Z"/>
          <w:rFonts w:ascii="AdvTT5235d5a9" w:hAnsi="AdvTT5235d5a9" w:cs="AdvTT5235d5a9"/>
          <w:color w:val="231F20"/>
          <w:sz w:val="13"/>
          <w:szCs w:val="13"/>
          <w:rPrChange w:id="209" w:author="Tariq Halasa" w:date="2020-03-04T10:57:00Z">
            <w:rPr>
              <w:ins w:id="210" w:author="Tariq Halasa" w:date="2020-03-04T10:57:00Z"/>
              <w:sz w:val="24"/>
              <w:szCs w:val="24"/>
            </w:rPr>
          </w:rPrChange>
        </w:rPr>
        <w:pPrChange w:id="211" w:author="Tariq Halasa" w:date="2020-03-04T10:57:00Z">
          <w:pPr>
            <w:pStyle w:val="EndNoteBibliography"/>
            <w:spacing w:line="240" w:lineRule="auto"/>
            <w:ind w:firstLine="0"/>
          </w:pPr>
        </w:pPrChange>
      </w:pPr>
      <w:proofErr w:type="spellStart"/>
      <w:ins w:id="212" w:author="Tariq Halasa" w:date="2020-03-04T10:57:00Z">
        <w:r w:rsidRPr="00520D3A">
          <w:rPr>
            <w:color w:val="231F20"/>
            <w:sz w:val="24"/>
            <w:szCs w:val="24"/>
            <w:rPrChange w:id="213" w:author="Tariq Halasa" w:date="2020-03-04T10:57:00Z">
              <w:rPr>
                <w:rFonts w:ascii="AdvTT5235d5a9" w:hAnsi="AdvTT5235d5a9" w:cs="AdvTT5235d5a9"/>
                <w:color w:val="231F20"/>
                <w:sz w:val="13"/>
                <w:szCs w:val="13"/>
                <w:lang w:val="da-DK"/>
              </w:rPr>
            </w:rPrChange>
          </w:rPr>
          <w:t>Allore</w:t>
        </w:r>
        <w:proofErr w:type="spellEnd"/>
        <w:r w:rsidRPr="00520D3A">
          <w:rPr>
            <w:color w:val="231F20"/>
            <w:sz w:val="24"/>
            <w:szCs w:val="24"/>
            <w:rPrChange w:id="214" w:author="Tariq Halasa" w:date="2020-03-04T10:57:00Z">
              <w:rPr>
                <w:rFonts w:ascii="AdvTT5235d5a9" w:hAnsi="AdvTT5235d5a9" w:cs="AdvTT5235d5a9"/>
                <w:color w:val="231F20"/>
                <w:sz w:val="13"/>
                <w:szCs w:val="13"/>
                <w:lang w:val="da-DK"/>
              </w:rPr>
            </w:rPrChange>
          </w:rPr>
          <w:t xml:space="preserve">, H.G., </w:t>
        </w:r>
        <w:proofErr w:type="spellStart"/>
        <w:r w:rsidRPr="00520D3A">
          <w:rPr>
            <w:color w:val="231F20"/>
            <w:sz w:val="24"/>
            <w:szCs w:val="24"/>
            <w:rPrChange w:id="215" w:author="Tariq Halasa" w:date="2020-03-04T10:57:00Z">
              <w:rPr>
                <w:rFonts w:ascii="AdvTT5235d5a9" w:hAnsi="AdvTT5235d5a9" w:cs="AdvTT5235d5a9"/>
                <w:color w:val="231F20"/>
                <w:sz w:val="13"/>
                <w:szCs w:val="13"/>
                <w:lang w:val="da-DK"/>
              </w:rPr>
            </w:rPrChange>
          </w:rPr>
          <w:t>Erb</w:t>
        </w:r>
        <w:proofErr w:type="spellEnd"/>
        <w:r w:rsidRPr="00520D3A">
          <w:rPr>
            <w:color w:val="231F20"/>
            <w:sz w:val="24"/>
            <w:szCs w:val="24"/>
            <w:rPrChange w:id="216" w:author="Tariq Halasa" w:date="2020-03-04T10:57:00Z">
              <w:rPr>
                <w:rFonts w:ascii="AdvTT5235d5a9" w:hAnsi="AdvTT5235d5a9" w:cs="AdvTT5235d5a9"/>
                <w:color w:val="231F20"/>
                <w:sz w:val="13"/>
                <w:szCs w:val="13"/>
                <w:lang w:val="da-DK"/>
              </w:rPr>
            </w:rPrChange>
          </w:rPr>
          <w:t>, H.N., 1998. Partial budget of the discounted annual bene</w:t>
        </w:r>
        <w:r w:rsidRPr="00520D3A">
          <w:rPr>
            <w:color w:val="231F20"/>
            <w:sz w:val="24"/>
            <w:szCs w:val="24"/>
            <w:rPrChange w:id="217" w:author="Tariq Halasa" w:date="2020-03-04T10:57:00Z">
              <w:rPr>
                <w:rFonts w:ascii="AdvTT5235d5a9+fb" w:hAnsi="AdvTT5235d5a9+fb" w:cs="AdvTT5235d5a9+fb"/>
                <w:color w:val="231F20"/>
                <w:sz w:val="13"/>
                <w:szCs w:val="13"/>
                <w:lang w:val="da-DK"/>
              </w:rPr>
            </w:rPrChange>
          </w:rPr>
          <w:t>fi</w:t>
        </w:r>
        <w:r w:rsidRPr="00520D3A">
          <w:rPr>
            <w:color w:val="231F20"/>
            <w:sz w:val="24"/>
            <w:szCs w:val="24"/>
            <w:rPrChange w:id="218" w:author="Tariq Halasa" w:date="2020-03-04T10:57:00Z">
              <w:rPr>
                <w:rFonts w:ascii="AdvTT5235d5a9" w:hAnsi="AdvTT5235d5a9" w:cs="AdvTT5235d5a9"/>
                <w:color w:val="231F20"/>
                <w:sz w:val="13"/>
                <w:szCs w:val="13"/>
              </w:rPr>
            </w:rPrChange>
          </w:rPr>
          <w:t xml:space="preserve">ts </w:t>
        </w:r>
        <w:r w:rsidRPr="00520D3A">
          <w:rPr>
            <w:color w:val="231F20"/>
            <w:sz w:val="24"/>
            <w:szCs w:val="24"/>
            <w:rPrChange w:id="219" w:author="Tariq Halasa" w:date="2020-03-04T10:57:00Z">
              <w:rPr>
                <w:rFonts w:ascii="AdvTT5235d5a9" w:hAnsi="AdvTT5235d5a9" w:cs="AdvTT5235d5a9"/>
                <w:color w:val="231F20"/>
                <w:sz w:val="13"/>
                <w:szCs w:val="13"/>
                <w:lang w:val="da-DK"/>
              </w:rPr>
            </w:rPrChange>
          </w:rPr>
          <w:t>of mastitis control strategies. J. Dairy Sci. 81, 2280</w:t>
        </w:r>
        <w:r w:rsidRPr="00520D3A">
          <w:rPr>
            <w:color w:val="231F20"/>
            <w:sz w:val="24"/>
            <w:szCs w:val="24"/>
            <w:rPrChange w:id="220" w:author="Tariq Halasa" w:date="2020-03-04T10:57:00Z">
              <w:rPr>
                <w:rFonts w:ascii="AdvTT5235d5a9+20" w:hAnsi="AdvTT5235d5a9+20" w:cs="AdvTT5235d5a9+20"/>
                <w:color w:val="231F20"/>
                <w:sz w:val="13"/>
                <w:szCs w:val="13"/>
                <w:lang w:val="da-DK"/>
              </w:rPr>
            </w:rPrChange>
          </w:rPr>
          <w:t>–</w:t>
        </w:r>
        <w:r w:rsidRPr="00520D3A">
          <w:rPr>
            <w:color w:val="231F20"/>
            <w:sz w:val="24"/>
            <w:szCs w:val="24"/>
            <w:rPrChange w:id="221" w:author="Tariq Halasa" w:date="2020-03-04T10:57:00Z">
              <w:rPr>
                <w:rFonts w:ascii="AdvTT5235d5a9" w:hAnsi="AdvTT5235d5a9" w:cs="AdvTT5235d5a9"/>
                <w:color w:val="231F20"/>
                <w:sz w:val="13"/>
                <w:szCs w:val="13"/>
                <w:lang w:val="da-DK"/>
              </w:rPr>
            </w:rPrChange>
          </w:rPr>
          <w:t>2292</w:t>
        </w:r>
        <w:r w:rsidRPr="00520D3A">
          <w:rPr>
            <w:rFonts w:ascii="AdvTT5235d5a9" w:hAnsi="AdvTT5235d5a9" w:cs="AdvTT5235d5a9"/>
            <w:color w:val="231F20"/>
            <w:sz w:val="13"/>
            <w:szCs w:val="13"/>
            <w:rPrChange w:id="222" w:author="Tariq Halasa" w:date="2020-03-04T10:57:00Z">
              <w:rPr>
                <w:rFonts w:ascii="AdvTT5235d5a9" w:hAnsi="AdvTT5235d5a9" w:cs="AdvTT5235d5a9"/>
                <w:color w:val="231F20"/>
                <w:sz w:val="13"/>
                <w:szCs w:val="13"/>
                <w:lang w:val="da-DK"/>
              </w:rPr>
            </w:rPrChange>
          </w:rPr>
          <w:t>.</w:t>
        </w:r>
      </w:ins>
    </w:p>
    <w:p w14:paraId="213AC299" w14:textId="656999CD" w:rsidR="00562734" w:rsidRPr="001625C3" w:rsidRDefault="00562734" w:rsidP="00612E20">
      <w:pPr>
        <w:pStyle w:val="EndNoteBibliography"/>
        <w:spacing w:line="240" w:lineRule="auto"/>
        <w:ind w:left="142" w:hanging="142"/>
        <w:rPr>
          <w:sz w:val="24"/>
          <w:szCs w:val="24"/>
        </w:rPr>
      </w:pPr>
      <w:r w:rsidRPr="001625C3">
        <w:rPr>
          <w:sz w:val="24"/>
          <w:szCs w:val="24"/>
        </w:rPr>
        <w:t xml:space="preserve">Abdulhameed, M. F., Habib, I., Al-Azizz, S. A., and Robertson, I. </w:t>
      </w:r>
      <w:r w:rsidR="00FF1398" w:rsidRPr="001625C3">
        <w:rPr>
          <w:sz w:val="24"/>
          <w:szCs w:val="24"/>
        </w:rPr>
        <w:t>(</w:t>
      </w:r>
      <w:r w:rsidRPr="001625C3">
        <w:rPr>
          <w:sz w:val="24"/>
          <w:szCs w:val="24"/>
        </w:rPr>
        <w:t>2018</w:t>
      </w:r>
      <w:r w:rsidR="00FF1398" w:rsidRPr="001625C3">
        <w:rPr>
          <w:sz w:val="24"/>
          <w:szCs w:val="24"/>
        </w:rPr>
        <w:t>)</w:t>
      </w:r>
      <w:r w:rsidRPr="001625C3">
        <w:rPr>
          <w:sz w:val="24"/>
          <w:szCs w:val="24"/>
        </w:rPr>
        <w:t>. Cystic echinococcosis in marketed offal of sheep in Basrah, Iraq: Abattoir-based survey and a probabilistic model estimation of the direct economic losses due to hydatid cyst. Parasite epidemiology and control, 3(1), 43-51.</w:t>
      </w:r>
    </w:p>
    <w:p w14:paraId="21C9BDD2" w14:textId="77777777" w:rsidR="00C5598A" w:rsidRPr="00C5598A" w:rsidRDefault="00C5598A" w:rsidP="00612E20">
      <w:pPr>
        <w:pStyle w:val="EndNoteBibliography"/>
        <w:spacing w:line="240" w:lineRule="auto"/>
        <w:ind w:left="142" w:hanging="142"/>
        <w:rPr>
          <w:ins w:id="223" w:author="Carsten Thure Kirkeby" w:date="2020-03-09T20:58:00Z"/>
          <w:sz w:val="24"/>
          <w:szCs w:val="24"/>
          <w:rPrChange w:id="224" w:author="Carsten Thure Kirkeby" w:date="2020-03-09T20:58:00Z">
            <w:rPr>
              <w:ins w:id="225" w:author="Carsten Thure Kirkeby" w:date="2020-03-09T20:58:00Z"/>
              <w:rFonts w:ascii="Arial" w:hAnsi="Arial" w:cs="Arial"/>
              <w:color w:val="222222"/>
              <w:sz w:val="20"/>
              <w:szCs w:val="20"/>
              <w:shd w:val="clear" w:color="auto" w:fill="FFFFFF"/>
            </w:rPr>
          </w:rPrChange>
        </w:rPr>
      </w:pPr>
      <w:ins w:id="226" w:author="Carsten Thure Kirkeby" w:date="2020-03-09T20:58:00Z">
        <w:r w:rsidRPr="00C5598A">
          <w:rPr>
            <w:sz w:val="24"/>
            <w:szCs w:val="24"/>
            <w:rPrChange w:id="227" w:author="Carsten Thure Kirkeby" w:date="2020-03-09T20:58:00Z">
              <w:rPr>
                <w:rFonts w:ascii="Arial" w:hAnsi="Arial" w:cs="Arial"/>
                <w:color w:val="222222"/>
                <w:sz w:val="20"/>
                <w:szCs w:val="20"/>
                <w:shd w:val="clear" w:color="auto" w:fill="FFFFFF"/>
              </w:rPr>
            </w:rPrChange>
          </w:rPr>
          <w:t>Alkhamis, M., Hijmans, R. J., Al-Enezi, A., Martínez-López, B., &amp; Perea, A. M. (2016). The use of spatial and spatiotemporal modeling for surveillance of H5N1 highly pathogenic avian influenza in poultry in the middle east. </w:t>
        </w:r>
        <w:r w:rsidRPr="00C5598A">
          <w:rPr>
            <w:sz w:val="24"/>
            <w:szCs w:val="24"/>
            <w:rPrChange w:id="228" w:author="Carsten Thure Kirkeby" w:date="2020-03-09T20:58:00Z">
              <w:rPr>
                <w:rFonts w:ascii="Arial" w:hAnsi="Arial" w:cs="Arial"/>
                <w:i/>
                <w:iCs/>
                <w:color w:val="222222"/>
                <w:sz w:val="20"/>
                <w:szCs w:val="20"/>
                <w:shd w:val="clear" w:color="auto" w:fill="FFFFFF"/>
              </w:rPr>
            </w:rPrChange>
          </w:rPr>
          <w:t>Avian diseases</w:t>
        </w:r>
        <w:r w:rsidRPr="00C5598A">
          <w:rPr>
            <w:sz w:val="24"/>
            <w:szCs w:val="24"/>
            <w:rPrChange w:id="229" w:author="Carsten Thure Kirkeby" w:date="2020-03-09T20:58:00Z">
              <w:rPr>
                <w:rFonts w:ascii="Arial" w:hAnsi="Arial" w:cs="Arial"/>
                <w:color w:val="222222"/>
                <w:sz w:val="20"/>
                <w:szCs w:val="20"/>
                <w:shd w:val="clear" w:color="auto" w:fill="FFFFFF"/>
              </w:rPr>
            </w:rPrChange>
          </w:rPr>
          <w:t>, </w:t>
        </w:r>
        <w:r w:rsidRPr="00C5598A">
          <w:rPr>
            <w:sz w:val="24"/>
            <w:szCs w:val="24"/>
            <w:rPrChange w:id="230" w:author="Carsten Thure Kirkeby" w:date="2020-03-09T20:58:00Z">
              <w:rPr>
                <w:rFonts w:ascii="Arial" w:hAnsi="Arial" w:cs="Arial"/>
                <w:i/>
                <w:iCs/>
                <w:color w:val="222222"/>
                <w:sz w:val="20"/>
                <w:szCs w:val="20"/>
                <w:shd w:val="clear" w:color="auto" w:fill="FFFFFF"/>
              </w:rPr>
            </w:rPrChange>
          </w:rPr>
          <w:t>60</w:t>
        </w:r>
        <w:r w:rsidRPr="00C5598A">
          <w:rPr>
            <w:sz w:val="24"/>
            <w:szCs w:val="24"/>
            <w:rPrChange w:id="231" w:author="Carsten Thure Kirkeby" w:date="2020-03-09T20:58:00Z">
              <w:rPr>
                <w:rFonts w:ascii="Arial" w:hAnsi="Arial" w:cs="Arial"/>
                <w:color w:val="222222"/>
                <w:sz w:val="20"/>
                <w:szCs w:val="20"/>
                <w:shd w:val="clear" w:color="auto" w:fill="FFFFFF"/>
              </w:rPr>
            </w:rPrChange>
          </w:rPr>
          <w:t>(1s), 146-155.</w:t>
        </w:r>
      </w:ins>
    </w:p>
    <w:p w14:paraId="1135A1F8" w14:textId="5AF91C91" w:rsidR="001F7389" w:rsidRDefault="001F7389" w:rsidP="00612E20">
      <w:pPr>
        <w:pStyle w:val="EndNoteBibliography"/>
        <w:spacing w:line="240" w:lineRule="auto"/>
        <w:ind w:left="142" w:hanging="142"/>
        <w:rPr>
          <w:ins w:id="232" w:author="Tariq Halasa" w:date="2020-03-04T11:03:00Z"/>
          <w:sz w:val="24"/>
          <w:szCs w:val="24"/>
        </w:rPr>
      </w:pPr>
      <w:r w:rsidRPr="001625C3">
        <w:rPr>
          <w:sz w:val="24"/>
          <w:szCs w:val="24"/>
        </w:rPr>
        <w:t xml:space="preserve">Anderson, R. M., and May, R. M. </w:t>
      </w:r>
      <w:r w:rsidR="00FF1398" w:rsidRPr="001625C3">
        <w:rPr>
          <w:sz w:val="24"/>
          <w:szCs w:val="24"/>
        </w:rPr>
        <w:t>(</w:t>
      </w:r>
      <w:r w:rsidRPr="001625C3">
        <w:rPr>
          <w:sz w:val="24"/>
          <w:szCs w:val="24"/>
        </w:rPr>
        <w:t>1991</w:t>
      </w:r>
      <w:r w:rsidR="00FF1398" w:rsidRPr="001625C3">
        <w:rPr>
          <w:sz w:val="24"/>
          <w:szCs w:val="24"/>
        </w:rPr>
        <w:t>)</w:t>
      </w:r>
      <w:r w:rsidRPr="001625C3">
        <w:rPr>
          <w:sz w:val="24"/>
          <w:szCs w:val="24"/>
        </w:rPr>
        <w:t>. Infectious diseases of humans. New York: Oxford Science Publications.</w:t>
      </w:r>
    </w:p>
    <w:p w14:paraId="22512D21" w14:textId="69E0584B" w:rsidR="003C7E15" w:rsidRPr="00E2120C" w:rsidRDefault="003C7E15">
      <w:pPr>
        <w:autoSpaceDE w:val="0"/>
        <w:autoSpaceDN w:val="0"/>
        <w:adjustRightInd w:val="0"/>
        <w:spacing w:line="240" w:lineRule="auto"/>
        <w:ind w:left="142" w:hanging="142"/>
        <w:rPr>
          <w:sz w:val="24"/>
          <w:szCs w:val="24"/>
        </w:rPr>
        <w:pPrChange w:id="233" w:author="Tariq Halasa" w:date="2020-03-04T11:03:00Z">
          <w:pPr>
            <w:pStyle w:val="EndNoteBibliography"/>
            <w:spacing w:line="240" w:lineRule="auto"/>
            <w:ind w:firstLine="0"/>
          </w:pPr>
        </w:pPrChange>
      </w:pPr>
      <w:ins w:id="234" w:author="Tariq Halasa" w:date="2020-03-04T11:03:00Z">
        <w:r w:rsidRPr="003C7E15">
          <w:rPr>
            <w:sz w:val="24"/>
            <w:szCs w:val="24"/>
            <w:rPrChange w:id="235" w:author="Tariq Halasa" w:date="2020-03-04T11:04:00Z">
              <w:rPr>
                <w:rFonts w:ascii="AdvP49811" w:hAnsi="AdvP49811" w:cs="AdvP49811"/>
                <w:sz w:val="14"/>
                <w:szCs w:val="14"/>
                <w:lang w:val="da-DK"/>
              </w:rPr>
            </w:rPrChange>
          </w:rPr>
          <w:t xml:space="preserve">Backer JA, </w:t>
        </w:r>
        <w:proofErr w:type="spellStart"/>
        <w:r w:rsidRPr="003C7E15">
          <w:rPr>
            <w:sz w:val="24"/>
            <w:szCs w:val="24"/>
            <w:rPrChange w:id="236" w:author="Tariq Halasa" w:date="2020-03-04T11:04:00Z">
              <w:rPr>
                <w:rFonts w:ascii="AdvP49811" w:hAnsi="AdvP49811" w:cs="AdvP49811"/>
                <w:sz w:val="14"/>
                <w:szCs w:val="14"/>
                <w:lang w:val="da-DK"/>
              </w:rPr>
            </w:rPrChange>
          </w:rPr>
          <w:t>Hagenaars</w:t>
        </w:r>
        <w:proofErr w:type="spellEnd"/>
        <w:r w:rsidRPr="003C7E15">
          <w:rPr>
            <w:sz w:val="24"/>
            <w:szCs w:val="24"/>
            <w:rPrChange w:id="237" w:author="Tariq Halasa" w:date="2020-03-04T11:04:00Z">
              <w:rPr>
                <w:rFonts w:ascii="AdvP49811" w:hAnsi="AdvP49811" w:cs="AdvP49811"/>
                <w:sz w:val="14"/>
                <w:szCs w:val="14"/>
                <w:lang w:val="da-DK"/>
              </w:rPr>
            </w:rPrChange>
          </w:rPr>
          <w:t xml:space="preserve"> TJ, </w:t>
        </w:r>
        <w:proofErr w:type="spellStart"/>
        <w:r w:rsidRPr="003C7E15">
          <w:rPr>
            <w:sz w:val="24"/>
            <w:szCs w:val="24"/>
            <w:rPrChange w:id="238" w:author="Tariq Halasa" w:date="2020-03-04T11:04:00Z">
              <w:rPr>
                <w:rFonts w:ascii="AdvP49811" w:hAnsi="AdvP49811" w:cs="AdvP49811"/>
                <w:sz w:val="14"/>
                <w:szCs w:val="14"/>
                <w:lang w:val="da-DK"/>
              </w:rPr>
            </w:rPrChange>
          </w:rPr>
          <w:t>Nodelijk</w:t>
        </w:r>
        <w:proofErr w:type="spellEnd"/>
        <w:r w:rsidRPr="003C7E15">
          <w:rPr>
            <w:sz w:val="24"/>
            <w:szCs w:val="24"/>
            <w:rPrChange w:id="239" w:author="Tariq Halasa" w:date="2020-03-04T11:04:00Z">
              <w:rPr>
                <w:rFonts w:ascii="AdvP49811" w:hAnsi="AdvP49811" w:cs="AdvP49811"/>
                <w:sz w:val="14"/>
                <w:szCs w:val="14"/>
                <w:lang w:val="da-DK"/>
              </w:rPr>
            </w:rPrChange>
          </w:rPr>
          <w:t xml:space="preserve"> G, van </w:t>
        </w:r>
        <w:proofErr w:type="spellStart"/>
        <w:r w:rsidRPr="003C7E15">
          <w:rPr>
            <w:sz w:val="24"/>
            <w:szCs w:val="24"/>
            <w:rPrChange w:id="240" w:author="Tariq Halasa" w:date="2020-03-04T11:04:00Z">
              <w:rPr>
                <w:rFonts w:ascii="AdvP49811" w:hAnsi="AdvP49811" w:cs="AdvP49811"/>
                <w:sz w:val="14"/>
                <w:szCs w:val="14"/>
                <w:lang w:val="da-DK"/>
              </w:rPr>
            </w:rPrChange>
          </w:rPr>
          <w:t>Roermund</w:t>
        </w:r>
        <w:proofErr w:type="spellEnd"/>
        <w:r w:rsidRPr="003C7E15">
          <w:rPr>
            <w:sz w:val="24"/>
            <w:szCs w:val="24"/>
            <w:rPrChange w:id="241" w:author="Tariq Halasa" w:date="2020-03-04T11:04:00Z">
              <w:rPr>
                <w:rFonts w:ascii="AdvP49811" w:hAnsi="AdvP49811" w:cs="AdvP49811"/>
                <w:sz w:val="14"/>
                <w:szCs w:val="14"/>
                <w:lang w:val="da-DK"/>
              </w:rPr>
            </w:rPrChange>
          </w:rPr>
          <w:t xml:space="preserve"> HJW (2012) Vaccination against foot-and-mouth disease I: Epidemiological consequences. </w:t>
        </w:r>
        <w:proofErr w:type="spellStart"/>
        <w:r w:rsidRPr="003C7E15">
          <w:rPr>
            <w:sz w:val="24"/>
            <w:szCs w:val="24"/>
            <w:rPrChange w:id="242" w:author="Tariq Halasa" w:date="2020-03-04T11:04:00Z">
              <w:rPr>
                <w:rFonts w:ascii="AdvP49811" w:hAnsi="AdvP49811" w:cs="AdvP49811"/>
                <w:sz w:val="14"/>
                <w:szCs w:val="14"/>
                <w:lang w:val="da-DK"/>
              </w:rPr>
            </w:rPrChange>
          </w:rPr>
          <w:t>Prev</w:t>
        </w:r>
        <w:proofErr w:type="spellEnd"/>
        <w:r w:rsidRPr="003C7E15">
          <w:rPr>
            <w:sz w:val="24"/>
            <w:szCs w:val="24"/>
            <w:rPrChange w:id="243" w:author="Tariq Halasa" w:date="2020-03-04T11:04:00Z">
              <w:rPr>
                <w:rFonts w:ascii="AdvP49811" w:hAnsi="AdvP49811" w:cs="AdvP49811"/>
                <w:sz w:val="14"/>
                <w:szCs w:val="14"/>
                <w:lang w:val="da-DK"/>
              </w:rPr>
            </w:rPrChange>
          </w:rPr>
          <w:t xml:space="preserve"> Vet</w:t>
        </w:r>
        <w:r w:rsidRPr="003C7E15">
          <w:rPr>
            <w:sz w:val="24"/>
            <w:szCs w:val="24"/>
            <w:rPrChange w:id="244" w:author="Tariq Halasa" w:date="2020-03-04T11:04:00Z">
              <w:rPr>
                <w:rFonts w:ascii="AdvP49811" w:hAnsi="AdvP49811" w:cs="AdvP49811"/>
                <w:sz w:val="14"/>
                <w:szCs w:val="14"/>
              </w:rPr>
            </w:rPrChange>
          </w:rPr>
          <w:t xml:space="preserve"> </w:t>
        </w:r>
        <w:r w:rsidRPr="003C7E15">
          <w:rPr>
            <w:sz w:val="24"/>
            <w:szCs w:val="24"/>
            <w:rPrChange w:id="245" w:author="Tariq Halasa" w:date="2020-03-04T11:04:00Z">
              <w:rPr>
                <w:rFonts w:ascii="AdvP49811" w:hAnsi="AdvP49811" w:cs="AdvP49811"/>
                <w:sz w:val="14"/>
                <w:szCs w:val="14"/>
                <w:lang w:val="da-DK"/>
              </w:rPr>
            </w:rPrChange>
          </w:rPr>
          <w:t>Med107: 27–40.</w:t>
        </w:r>
      </w:ins>
    </w:p>
    <w:p w14:paraId="0A72440C" w14:textId="42F7D271" w:rsidR="001560F9" w:rsidRPr="001625C3" w:rsidRDefault="00903636" w:rsidP="00612E20">
      <w:pPr>
        <w:pStyle w:val="EndNoteBibliography"/>
        <w:spacing w:line="240" w:lineRule="auto"/>
        <w:ind w:left="142" w:hanging="142"/>
        <w:rPr>
          <w:sz w:val="24"/>
          <w:szCs w:val="24"/>
        </w:rPr>
      </w:pPr>
      <w:r w:rsidRPr="001625C3">
        <w:rPr>
          <w:sz w:val="24"/>
          <w:szCs w:val="24"/>
        </w:rPr>
        <w:t>Bates, T. W., Thurmond, M. C., &amp; Carpenter, T. E. (2003). Results of epidemic simulation modeling to evaluate strategies to control an outbreak of foot-and-mouth disease. American Journal of Veterinary Research, 64(2), 205-210.</w:t>
      </w:r>
    </w:p>
    <w:p w14:paraId="4BC6B08E" w14:textId="08E8B6C9" w:rsidR="005B5D5E" w:rsidRPr="001625C3" w:rsidRDefault="005B5D5E" w:rsidP="00612E20">
      <w:pPr>
        <w:pStyle w:val="EndNoteBibliography"/>
        <w:spacing w:line="240" w:lineRule="auto"/>
        <w:ind w:left="142" w:hanging="142"/>
        <w:rPr>
          <w:sz w:val="24"/>
          <w:szCs w:val="24"/>
        </w:rPr>
      </w:pPr>
      <w:r w:rsidRPr="001625C3">
        <w:rPr>
          <w:sz w:val="24"/>
          <w:szCs w:val="24"/>
        </w:rPr>
        <w:t>Begon, M., M. Bennett, R. G. Bowers, N. P. French, S. M. Hazel and J. Turner (2002). "A Clarification of Transmission Terms in Host-Microparasite Models: Numbers, Densities and Areas." Epidemiology and Infection 129(1): 147-153.</w:t>
      </w:r>
    </w:p>
    <w:p w14:paraId="6C3C5D14" w14:textId="77777777" w:rsidR="00903636" w:rsidRPr="001625C3" w:rsidRDefault="00903636" w:rsidP="00612E20">
      <w:pPr>
        <w:pStyle w:val="EndNoteBibliography"/>
        <w:spacing w:line="240" w:lineRule="auto"/>
        <w:ind w:left="142" w:hanging="142"/>
        <w:rPr>
          <w:sz w:val="24"/>
          <w:szCs w:val="24"/>
        </w:rPr>
      </w:pPr>
      <w:r w:rsidRPr="001625C3">
        <w:rPr>
          <w:sz w:val="24"/>
          <w:szCs w:val="24"/>
        </w:rPr>
        <w:t>Boklund, A., Halasa, T. H. B., Christiansen, L. E., Willeberg, P., &amp; Enøe, C. (2012). Simulated Effects of Introducing Emergency Vaccination or Depopulation During FMD Outbreaks in Denmark. In EuFMD meeting 2012: Open Session.</w:t>
      </w:r>
    </w:p>
    <w:p w14:paraId="17AD77FD" w14:textId="5FF59AB1" w:rsidR="001560F9" w:rsidRPr="001625C3" w:rsidRDefault="001560F9" w:rsidP="00612E20">
      <w:pPr>
        <w:pStyle w:val="EndNoteBibliography"/>
        <w:spacing w:line="240" w:lineRule="auto"/>
        <w:ind w:left="142" w:hanging="142"/>
        <w:rPr>
          <w:sz w:val="24"/>
          <w:szCs w:val="24"/>
        </w:rPr>
      </w:pPr>
      <w:r w:rsidRPr="001625C3">
        <w:rPr>
          <w:sz w:val="24"/>
          <w:szCs w:val="24"/>
        </w:rPr>
        <w:t>Box, G. E. (1976). Science and statistics. Journal of the American Statistical Association, 71(356), 791-799.</w:t>
      </w:r>
    </w:p>
    <w:p w14:paraId="157C436C" w14:textId="6924E0A4" w:rsidR="002F011D" w:rsidRPr="001625C3" w:rsidRDefault="002F011D" w:rsidP="00612E20">
      <w:pPr>
        <w:pStyle w:val="EndNoteBibliography"/>
        <w:spacing w:line="240" w:lineRule="auto"/>
        <w:ind w:left="142" w:hanging="142"/>
        <w:rPr>
          <w:sz w:val="24"/>
          <w:szCs w:val="24"/>
        </w:rPr>
      </w:pPr>
      <w:r w:rsidRPr="001625C3">
        <w:rPr>
          <w:sz w:val="24"/>
          <w:szCs w:val="24"/>
        </w:rPr>
        <w:t xml:space="preserve">Brookes, V. J., Jordan, D., Davis, S., Ward, M. P. and Heller, J. </w:t>
      </w:r>
      <w:r w:rsidR="00E91FA3" w:rsidRPr="001625C3">
        <w:rPr>
          <w:sz w:val="24"/>
          <w:szCs w:val="24"/>
        </w:rPr>
        <w:t>(</w:t>
      </w:r>
      <w:r w:rsidRPr="001625C3">
        <w:rPr>
          <w:sz w:val="24"/>
          <w:szCs w:val="24"/>
        </w:rPr>
        <w:t>2015) Saltelli Global Sensitivity Analysis and Simulation Modelling to Identify Intervention Strategies to Reduce the Prevalence of Escherichia coli O157 Contaminated Beef Carcasses. PLoS ONE, 10(12), e0146016. doi:10.1371/journal.pone.0146016</w:t>
      </w:r>
    </w:p>
    <w:p w14:paraId="6866BDAA" w14:textId="1A14E19B" w:rsidR="00EB4CB4" w:rsidRPr="001625C3" w:rsidRDefault="002F011D" w:rsidP="00612E20">
      <w:pPr>
        <w:pStyle w:val="EndNoteBibliography"/>
        <w:spacing w:line="240" w:lineRule="auto"/>
        <w:ind w:left="142" w:hanging="142"/>
        <w:rPr>
          <w:sz w:val="24"/>
          <w:szCs w:val="24"/>
        </w:rPr>
      </w:pPr>
      <w:r w:rsidRPr="001625C3">
        <w:rPr>
          <w:sz w:val="24"/>
          <w:szCs w:val="24"/>
        </w:rPr>
        <w:t>Brookes</w:t>
      </w:r>
      <w:r w:rsidR="00E91FA3" w:rsidRPr="001625C3">
        <w:rPr>
          <w:sz w:val="24"/>
          <w:szCs w:val="24"/>
        </w:rPr>
        <w:t>,</w:t>
      </w:r>
      <w:r w:rsidRPr="001625C3">
        <w:rPr>
          <w:sz w:val="24"/>
          <w:szCs w:val="24"/>
        </w:rPr>
        <w:t xml:space="preserve"> V</w:t>
      </w:r>
      <w:r w:rsidR="00E91FA3" w:rsidRPr="001625C3">
        <w:rPr>
          <w:sz w:val="24"/>
          <w:szCs w:val="24"/>
        </w:rPr>
        <w:t>.</w:t>
      </w:r>
      <w:r w:rsidRPr="001625C3">
        <w:rPr>
          <w:sz w:val="24"/>
          <w:szCs w:val="24"/>
        </w:rPr>
        <w:t>J</w:t>
      </w:r>
      <w:r w:rsidR="00E91FA3" w:rsidRPr="001625C3">
        <w:rPr>
          <w:sz w:val="24"/>
          <w:szCs w:val="24"/>
        </w:rPr>
        <w:t>.</w:t>
      </w:r>
      <w:r w:rsidRPr="001625C3">
        <w:rPr>
          <w:sz w:val="24"/>
          <w:szCs w:val="24"/>
        </w:rPr>
        <w:t>, Dü</w:t>
      </w:r>
      <w:r w:rsidR="00EB4CB4" w:rsidRPr="001625C3">
        <w:rPr>
          <w:sz w:val="24"/>
          <w:szCs w:val="24"/>
        </w:rPr>
        <w:t>rr</w:t>
      </w:r>
      <w:r w:rsidR="00E91FA3" w:rsidRPr="001625C3">
        <w:rPr>
          <w:sz w:val="24"/>
          <w:szCs w:val="24"/>
        </w:rPr>
        <w:t>,</w:t>
      </w:r>
      <w:r w:rsidR="00EB4CB4" w:rsidRPr="001625C3">
        <w:rPr>
          <w:sz w:val="24"/>
          <w:szCs w:val="24"/>
        </w:rPr>
        <w:t xml:space="preserve"> S</w:t>
      </w:r>
      <w:r w:rsidR="00E91FA3" w:rsidRPr="001625C3">
        <w:rPr>
          <w:sz w:val="24"/>
          <w:szCs w:val="24"/>
        </w:rPr>
        <w:t>.</w:t>
      </w:r>
      <w:r w:rsidR="00EB4CB4" w:rsidRPr="001625C3">
        <w:rPr>
          <w:sz w:val="24"/>
          <w:szCs w:val="24"/>
        </w:rPr>
        <w:t>, Ward</w:t>
      </w:r>
      <w:r w:rsidR="00E91FA3" w:rsidRPr="001625C3">
        <w:rPr>
          <w:sz w:val="24"/>
          <w:szCs w:val="24"/>
        </w:rPr>
        <w:t>,</w:t>
      </w:r>
      <w:r w:rsidR="00EB4CB4" w:rsidRPr="001625C3">
        <w:rPr>
          <w:sz w:val="24"/>
          <w:szCs w:val="24"/>
        </w:rPr>
        <w:t xml:space="preserve"> M</w:t>
      </w:r>
      <w:r w:rsidR="00E91FA3" w:rsidRPr="001625C3">
        <w:rPr>
          <w:sz w:val="24"/>
          <w:szCs w:val="24"/>
        </w:rPr>
        <w:t>.</w:t>
      </w:r>
      <w:r w:rsidR="00EB4CB4" w:rsidRPr="001625C3">
        <w:rPr>
          <w:sz w:val="24"/>
          <w:szCs w:val="24"/>
        </w:rPr>
        <w:t>P</w:t>
      </w:r>
      <w:r w:rsidR="00E91FA3" w:rsidRPr="001625C3">
        <w:rPr>
          <w:sz w:val="24"/>
          <w:szCs w:val="24"/>
        </w:rPr>
        <w:t>.</w:t>
      </w:r>
      <w:r w:rsidR="00EB4CB4" w:rsidRPr="001625C3">
        <w:rPr>
          <w:sz w:val="24"/>
          <w:szCs w:val="24"/>
        </w:rPr>
        <w:t xml:space="preserve"> (2019) Rabies-induced behavioural changes are key to rabies persistence in dog populations: Investigation using a network-based model. PLoS Negl Trop Dis 13(9): e0007739. https://doi.org/10.1371/journal. pntd.0007739</w:t>
      </w:r>
    </w:p>
    <w:p w14:paraId="423132E6" w14:textId="77777777" w:rsidR="00B41D3C" w:rsidRPr="00B41D3C" w:rsidRDefault="00B41D3C" w:rsidP="00612E20">
      <w:pPr>
        <w:pStyle w:val="EndNoteBibliography"/>
        <w:spacing w:line="240" w:lineRule="auto"/>
        <w:ind w:left="142" w:hanging="142"/>
        <w:rPr>
          <w:ins w:id="246" w:author="Carsten Thure Kirkeby" w:date="2020-03-10T09:35:00Z"/>
          <w:sz w:val="24"/>
          <w:szCs w:val="24"/>
          <w:rPrChange w:id="247" w:author="Carsten Thure Kirkeby" w:date="2020-03-10T09:35:00Z">
            <w:rPr>
              <w:ins w:id="248" w:author="Carsten Thure Kirkeby" w:date="2020-03-10T09:35:00Z"/>
              <w:rFonts w:ascii="Arial" w:hAnsi="Arial" w:cs="Arial"/>
              <w:color w:val="222222"/>
              <w:sz w:val="20"/>
              <w:szCs w:val="20"/>
              <w:shd w:val="clear" w:color="auto" w:fill="FFFFFF"/>
            </w:rPr>
          </w:rPrChange>
        </w:rPr>
      </w:pPr>
      <w:ins w:id="249" w:author="Carsten Thure Kirkeby" w:date="2020-03-10T09:35:00Z">
        <w:r w:rsidRPr="00B41D3C">
          <w:rPr>
            <w:sz w:val="24"/>
            <w:szCs w:val="24"/>
            <w:rPrChange w:id="250" w:author="Carsten Thure Kirkeby" w:date="2020-03-10T09:35:00Z">
              <w:rPr>
                <w:rFonts w:ascii="Arial" w:hAnsi="Arial" w:cs="Arial"/>
                <w:color w:val="222222"/>
                <w:sz w:val="20"/>
                <w:szCs w:val="20"/>
                <w:shd w:val="clear" w:color="auto" w:fill="FFFFFF"/>
              </w:rPr>
            </w:rPrChange>
          </w:rPr>
          <w:t>Chambers, J. M. (2014). Object-oriented programming, functional programming and R. </w:t>
        </w:r>
        <w:r w:rsidRPr="00B41D3C">
          <w:rPr>
            <w:sz w:val="24"/>
            <w:szCs w:val="24"/>
            <w:rPrChange w:id="251" w:author="Carsten Thure Kirkeby" w:date="2020-03-10T09:35:00Z">
              <w:rPr>
                <w:rFonts w:ascii="Arial" w:hAnsi="Arial" w:cs="Arial"/>
                <w:i/>
                <w:iCs/>
                <w:color w:val="222222"/>
                <w:sz w:val="20"/>
                <w:szCs w:val="20"/>
                <w:shd w:val="clear" w:color="auto" w:fill="FFFFFF"/>
              </w:rPr>
            </w:rPrChange>
          </w:rPr>
          <w:t>Statistical Science</w:t>
        </w:r>
        <w:r w:rsidRPr="00B41D3C">
          <w:rPr>
            <w:sz w:val="24"/>
            <w:szCs w:val="24"/>
            <w:rPrChange w:id="252" w:author="Carsten Thure Kirkeby" w:date="2020-03-10T09:35:00Z">
              <w:rPr>
                <w:rFonts w:ascii="Arial" w:hAnsi="Arial" w:cs="Arial"/>
                <w:color w:val="222222"/>
                <w:sz w:val="20"/>
                <w:szCs w:val="20"/>
                <w:shd w:val="clear" w:color="auto" w:fill="FFFFFF"/>
              </w:rPr>
            </w:rPrChange>
          </w:rPr>
          <w:t>, </w:t>
        </w:r>
        <w:r w:rsidRPr="00B41D3C">
          <w:rPr>
            <w:sz w:val="24"/>
            <w:szCs w:val="24"/>
            <w:rPrChange w:id="253" w:author="Carsten Thure Kirkeby" w:date="2020-03-10T09:35:00Z">
              <w:rPr>
                <w:rFonts w:ascii="Arial" w:hAnsi="Arial" w:cs="Arial"/>
                <w:i/>
                <w:iCs/>
                <w:color w:val="222222"/>
                <w:sz w:val="20"/>
                <w:szCs w:val="20"/>
                <w:shd w:val="clear" w:color="auto" w:fill="FFFFFF"/>
              </w:rPr>
            </w:rPrChange>
          </w:rPr>
          <w:t>29</w:t>
        </w:r>
        <w:r w:rsidRPr="00B41D3C">
          <w:rPr>
            <w:sz w:val="24"/>
            <w:szCs w:val="24"/>
            <w:rPrChange w:id="254" w:author="Carsten Thure Kirkeby" w:date="2020-03-10T09:35:00Z">
              <w:rPr>
                <w:rFonts w:ascii="Arial" w:hAnsi="Arial" w:cs="Arial"/>
                <w:color w:val="222222"/>
                <w:sz w:val="20"/>
                <w:szCs w:val="20"/>
                <w:shd w:val="clear" w:color="auto" w:fill="FFFFFF"/>
              </w:rPr>
            </w:rPrChange>
          </w:rPr>
          <w:t>(2), 167-180.</w:t>
        </w:r>
      </w:ins>
    </w:p>
    <w:p w14:paraId="19149F90" w14:textId="0966A76A" w:rsidR="00C728F5" w:rsidRPr="001625C3" w:rsidRDefault="00C728F5" w:rsidP="00612E20">
      <w:pPr>
        <w:pStyle w:val="EndNoteBibliography"/>
        <w:spacing w:line="240" w:lineRule="auto"/>
        <w:ind w:left="142" w:hanging="142"/>
        <w:rPr>
          <w:sz w:val="24"/>
          <w:szCs w:val="24"/>
        </w:rPr>
      </w:pPr>
      <w:r w:rsidRPr="001625C3">
        <w:rPr>
          <w:sz w:val="24"/>
          <w:szCs w:val="24"/>
        </w:rPr>
        <w:t xml:space="preserve">Cowled, B. D., Garner, M. G., Negus, K., and Ward, M. P. </w:t>
      </w:r>
      <w:r w:rsidR="00FF1398" w:rsidRPr="001625C3">
        <w:rPr>
          <w:sz w:val="24"/>
          <w:szCs w:val="24"/>
        </w:rPr>
        <w:t>(</w:t>
      </w:r>
      <w:r w:rsidRPr="001625C3">
        <w:rPr>
          <w:sz w:val="24"/>
          <w:szCs w:val="24"/>
        </w:rPr>
        <w:t>2012</w:t>
      </w:r>
      <w:r w:rsidR="00FF1398" w:rsidRPr="001625C3">
        <w:rPr>
          <w:sz w:val="24"/>
          <w:szCs w:val="24"/>
        </w:rPr>
        <w:t>)</w:t>
      </w:r>
      <w:r w:rsidRPr="001625C3">
        <w:rPr>
          <w:sz w:val="24"/>
          <w:szCs w:val="24"/>
        </w:rPr>
        <w:t>. Controlling disease outbreaks in wildlife using limited culling: modelling classical swine fever incursions in wild pigs in Australia. Veterinary research, 43(1), 3.</w:t>
      </w:r>
    </w:p>
    <w:p w14:paraId="0B8BEB28" w14:textId="65D3A1A8" w:rsidR="0035108E" w:rsidRPr="0035108E" w:rsidRDefault="00DE200A" w:rsidP="00612E20">
      <w:pPr>
        <w:pStyle w:val="EndNoteBibliography"/>
        <w:spacing w:line="240" w:lineRule="auto"/>
        <w:ind w:left="142" w:hanging="142"/>
        <w:rPr>
          <w:ins w:id="255" w:author="Carsten Thure Kirkeby" w:date="2020-03-09T20:26:00Z"/>
          <w:sz w:val="24"/>
          <w:szCs w:val="24"/>
          <w:rPrChange w:id="256" w:author="Carsten Thure Kirkeby" w:date="2020-03-09T20:26:00Z">
            <w:rPr>
              <w:ins w:id="257" w:author="Carsten Thure Kirkeby" w:date="2020-03-09T20:26:00Z"/>
            </w:rPr>
          </w:rPrChange>
        </w:rPr>
      </w:pPr>
      <w:ins w:id="258" w:author="Carsten Thure Kirkeby" w:date="2020-03-10T09:35:00Z">
        <w:r>
          <w:rPr>
            <w:sz w:val="24"/>
            <w:szCs w:val="24"/>
          </w:rPr>
          <w:t>s</w:t>
        </w:r>
      </w:ins>
      <w:ins w:id="259" w:author="Carsten Thure Kirkeby" w:date="2020-03-09T20:26:00Z">
        <w:r w:rsidR="0035108E" w:rsidRPr="0035108E">
          <w:rPr>
            <w:sz w:val="24"/>
            <w:szCs w:val="24"/>
            <w:rPrChange w:id="260" w:author="Carsten Thure Kirkeby" w:date="2020-03-09T20:26:00Z">
              <w:rPr/>
            </w:rPrChange>
          </w:rPr>
          <w:t>Diekmann, O., Heesterbeek, J. A. P. &amp; Metz, J. A. J. 1990 On the definition and computation of the basic reproduction ratio R0 in models for infectious diseases in heterogeneous populations. J. Math. Biol. 28, 365 –382. (doi:10.1007/ BF00178324)</w:t>
        </w:r>
      </w:ins>
    </w:p>
    <w:p w14:paraId="4F56AA9A" w14:textId="5ECCA4EB" w:rsidR="008114A0" w:rsidRPr="008114A0" w:rsidRDefault="008114A0" w:rsidP="00612E20">
      <w:pPr>
        <w:pStyle w:val="EndNoteBibliography"/>
        <w:spacing w:line="240" w:lineRule="auto"/>
        <w:ind w:left="142" w:hanging="142"/>
        <w:rPr>
          <w:ins w:id="261" w:author="Carsten Thure Kirkeby" w:date="2020-03-09T20:23:00Z"/>
          <w:sz w:val="24"/>
          <w:szCs w:val="24"/>
          <w:rPrChange w:id="262" w:author="Carsten Thure Kirkeby" w:date="2020-03-09T20:23:00Z">
            <w:rPr>
              <w:ins w:id="263" w:author="Carsten Thure Kirkeby" w:date="2020-03-09T20:23:00Z"/>
              <w:rFonts w:ascii="Arial" w:hAnsi="Arial" w:cs="Arial"/>
              <w:color w:val="222222"/>
              <w:sz w:val="20"/>
              <w:szCs w:val="20"/>
              <w:shd w:val="clear" w:color="auto" w:fill="FFFFFF"/>
            </w:rPr>
          </w:rPrChange>
        </w:rPr>
      </w:pPr>
      <w:ins w:id="264" w:author="Carsten Thure Kirkeby" w:date="2020-03-09T20:23:00Z">
        <w:r w:rsidRPr="008114A0">
          <w:rPr>
            <w:sz w:val="24"/>
            <w:szCs w:val="24"/>
            <w:rPrChange w:id="265" w:author="Carsten Thure Kirkeby" w:date="2020-03-09T20:23:00Z">
              <w:rPr>
                <w:rFonts w:ascii="Arial" w:hAnsi="Arial" w:cs="Arial"/>
                <w:color w:val="222222"/>
                <w:sz w:val="20"/>
                <w:szCs w:val="20"/>
                <w:shd w:val="clear" w:color="auto" w:fill="FFFFFF"/>
              </w:rPr>
            </w:rPrChange>
          </w:rPr>
          <w:t>Diekmann, O., Heesterbeek, J. A. P., &amp; Roberts, M. G. (2010). The construction of next-generation matrices for compartmental epidemic models. </w:t>
        </w:r>
        <w:r w:rsidRPr="008114A0">
          <w:rPr>
            <w:sz w:val="24"/>
            <w:szCs w:val="24"/>
            <w:rPrChange w:id="266" w:author="Carsten Thure Kirkeby" w:date="2020-03-09T20:23:00Z">
              <w:rPr>
                <w:rFonts w:ascii="Arial" w:hAnsi="Arial" w:cs="Arial"/>
                <w:i/>
                <w:iCs/>
                <w:color w:val="222222"/>
                <w:sz w:val="20"/>
                <w:szCs w:val="20"/>
                <w:shd w:val="clear" w:color="auto" w:fill="FFFFFF"/>
              </w:rPr>
            </w:rPrChange>
          </w:rPr>
          <w:t>Journal of the Royal Society Interface</w:t>
        </w:r>
        <w:r w:rsidRPr="008114A0">
          <w:rPr>
            <w:sz w:val="24"/>
            <w:szCs w:val="24"/>
            <w:rPrChange w:id="267" w:author="Carsten Thure Kirkeby" w:date="2020-03-09T20:23:00Z">
              <w:rPr>
                <w:rFonts w:ascii="Arial" w:hAnsi="Arial" w:cs="Arial"/>
                <w:color w:val="222222"/>
                <w:sz w:val="20"/>
                <w:szCs w:val="20"/>
                <w:shd w:val="clear" w:color="auto" w:fill="FFFFFF"/>
              </w:rPr>
            </w:rPrChange>
          </w:rPr>
          <w:t>, </w:t>
        </w:r>
        <w:r w:rsidRPr="008114A0">
          <w:rPr>
            <w:sz w:val="24"/>
            <w:szCs w:val="24"/>
            <w:rPrChange w:id="268" w:author="Carsten Thure Kirkeby" w:date="2020-03-09T20:23:00Z">
              <w:rPr>
                <w:rFonts w:ascii="Arial" w:hAnsi="Arial" w:cs="Arial"/>
                <w:i/>
                <w:iCs/>
                <w:color w:val="222222"/>
                <w:sz w:val="20"/>
                <w:szCs w:val="20"/>
                <w:shd w:val="clear" w:color="auto" w:fill="FFFFFF"/>
              </w:rPr>
            </w:rPrChange>
          </w:rPr>
          <w:t>7</w:t>
        </w:r>
        <w:r w:rsidRPr="008114A0">
          <w:rPr>
            <w:sz w:val="24"/>
            <w:szCs w:val="24"/>
            <w:rPrChange w:id="269" w:author="Carsten Thure Kirkeby" w:date="2020-03-09T20:23:00Z">
              <w:rPr>
                <w:rFonts w:ascii="Arial" w:hAnsi="Arial" w:cs="Arial"/>
                <w:color w:val="222222"/>
                <w:sz w:val="20"/>
                <w:szCs w:val="20"/>
                <w:shd w:val="clear" w:color="auto" w:fill="FFFFFF"/>
              </w:rPr>
            </w:rPrChange>
          </w:rPr>
          <w:t>(47), 873-885.</w:t>
        </w:r>
      </w:ins>
    </w:p>
    <w:p w14:paraId="562058EB" w14:textId="61BDF46B" w:rsidR="00F76DBE" w:rsidRPr="001625C3" w:rsidRDefault="00F76DBE" w:rsidP="00612E20">
      <w:pPr>
        <w:pStyle w:val="EndNoteBibliography"/>
        <w:spacing w:line="240" w:lineRule="auto"/>
        <w:ind w:left="142" w:hanging="142"/>
        <w:rPr>
          <w:sz w:val="24"/>
          <w:szCs w:val="24"/>
          <w:lang w:val="da-DK"/>
        </w:rPr>
      </w:pPr>
      <w:r w:rsidRPr="001625C3">
        <w:rPr>
          <w:sz w:val="24"/>
          <w:szCs w:val="24"/>
        </w:rPr>
        <w:lastRenderedPageBreak/>
        <w:t xml:space="preserve">Dürr, S., zu Dohna, H., Di Labio, E., Carpenter, T.E., Doherr, M.G., </w:t>
      </w:r>
      <w:r w:rsidR="00FF1398" w:rsidRPr="001625C3">
        <w:rPr>
          <w:sz w:val="24"/>
          <w:szCs w:val="24"/>
        </w:rPr>
        <w:t>(</w:t>
      </w:r>
      <w:r w:rsidRPr="001625C3">
        <w:rPr>
          <w:sz w:val="24"/>
          <w:szCs w:val="24"/>
        </w:rPr>
        <w:t>2013</w:t>
      </w:r>
      <w:r w:rsidR="00FF1398" w:rsidRPr="001625C3">
        <w:rPr>
          <w:sz w:val="24"/>
          <w:szCs w:val="24"/>
        </w:rPr>
        <w:t>)</w:t>
      </w:r>
      <w:r w:rsidRPr="001625C3">
        <w:rPr>
          <w:sz w:val="24"/>
          <w:szCs w:val="24"/>
        </w:rPr>
        <w:t xml:space="preserve">. Evaluation of control and surveillance strategies for classical swine fever using a simulation model. </w:t>
      </w:r>
      <w:r w:rsidRPr="001625C3">
        <w:rPr>
          <w:sz w:val="24"/>
          <w:szCs w:val="24"/>
          <w:lang w:val="da-DK"/>
        </w:rPr>
        <w:t>Prev Vet Med 108(1):73-84.</w:t>
      </w:r>
    </w:p>
    <w:p w14:paraId="03B225EC" w14:textId="0AA0F6D9" w:rsidR="00931323" w:rsidRPr="001625C3" w:rsidRDefault="00931323" w:rsidP="00612E20">
      <w:pPr>
        <w:pStyle w:val="EndNoteBibliography"/>
        <w:spacing w:line="240" w:lineRule="auto"/>
        <w:ind w:left="142" w:hanging="142"/>
        <w:rPr>
          <w:sz w:val="24"/>
          <w:szCs w:val="24"/>
        </w:rPr>
      </w:pPr>
      <w:r w:rsidRPr="001625C3">
        <w:rPr>
          <w:sz w:val="24"/>
          <w:szCs w:val="24"/>
          <w:lang w:val="da-DK"/>
        </w:rPr>
        <w:t xml:space="preserve">Dürr, S., Fasel-Clemenz, C., Thür, B., Schwermer, H., Perler, L., Doherr, M.G., Hadorn, D., </w:t>
      </w:r>
      <w:r w:rsidR="00FF1398" w:rsidRPr="001625C3">
        <w:rPr>
          <w:sz w:val="24"/>
          <w:szCs w:val="24"/>
          <w:lang w:val="da-DK"/>
        </w:rPr>
        <w:t>(</w:t>
      </w:r>
      <w:r w:rsidRPr="001625C3">
        <w:rPr>
          <w:sz w:val="24"/>
          <w:szCs w:val="24"/>
          <w:lang w:val="da-DK"/>
        </w:rPr>
        <w:t>2014</w:t>
      </w:r>
      <w:r w:rsidR="00FF1398" w:rsidRPr="001625C3">
        <w:rPr>
          <w:sz w:val="24"/>
          <w:szCs w:val="24"/>
          <w:lang w:val="da-DK"/>
        </w:rPr>
        <w:t>)</w:t>
      </w:r>
      <w:r w:rsidRPr="001625C3">
        <w:rPr>
          <w:sz w:val="24"/>
          <w:szCs w:val="24"/>
          <w:lang w:val="da-DK"/>
        </w:rPr>
        <w:t xml:space="preserve">. </w:t>
      </w:r>
      <w:r w:rsidRPr="001625C3">
        <w:rPr>
          <w:sz w:val="24"/>
          <w:szCs w:val="24"/>
        </w:rPr>
        <w:t>Evaluation of the benefit of emergency vaccination in a foot-and-mouth disease free country with low livestock density. Prev Vet Med 113(1):34-46</w:t>
      </w:r>
    </w:p>
    <w:p w14:paraId="3D8CB5C4" w14:textId="4EFAA712" w:rsidR="00F90E2A" w:rsidRDefault="00CE7CBB" w:rsidP="00612E20">
      <w:pPr>
        <w:pStyle w:val="EndNoteBibliography"/>
        <w:spacing w:line="240" w:lineRule="auto"/>
        <w:ind w:left="142" w:hanging="142"/>
        <w:rPr>
          <w:ins w:id="270" w:author="Tariq Halasa" w:date="2020-03-04T12:37:00Z"/>
          <w:sz w:val="24"/>
          <w:szCs w:val="24"/>
        </w:rPr>
      </w:pPr>
      <w:r w:rsidRPr="001625C3">
        <w:rPr>
          <w:sz w:val="24"/>
          <w:szCs w:val="24"/>
        </w:rPr>
        <w:t>Dürr, S., and</w:t>
      </w:r>
      <w:r w:rsidR="00F90E2A" w:rsidRPr="001625C3">
        <w:rPr>
          <w:sz w:val="24"/>
          <w:szCs w:val="24"/>
        </w:rPr>
        <w:t xml:space="preserve"> Ward, M. P. </w:t>
      </w:r>
      <w:r w:rsidR="00FF1398" w:rsidRPr="001625C3">
        <w:rPr>
          <w:sz w:val="24"/>
          <w:szCs w:val="24"/>
        </w:rPr>
        <w:t>(</w:t>
      </w:r>
      <w:r w:rsidR="00F90E2A" w:rsidRPr="001625C3">
        <w:rPr>
          <w:sz w:val="24"/>
          <w:szCs w:val="24"/>
        </w:rPr>
        <w:t>2015</w:t>
      </w:r>
      <w:r w:rsidR="00FF1398" w:rsidRPr="001625C3">
        <w:rPr>
          <w:sz w:val="24"/>
          <w:szCs w:val="24"/>
        </w:rPr>
        <w:t>)</w:t>
      </w:r>
      <w:r w:rsidR="00F90E2A" w:rsidRPr="001625C3">
        <w:rPr>
          <w:sz w:val="24"/>
          <w:szCs w:val="24"/>
        </w:rPr>
        <w:t>. Development of a novel rabies simulation model for application in a non-endemic environment. PLoS neglected tropical diseases, 9(6), e0003876.</w:t>
      </w:r>
    </w:p>
    <w:p w14:paraId="6394D069" w14:textId="77777777" w:rsidR="00E70484" w:rsidRPr="00E70484" w:rsidRDefault="00E70484" w:rsidP="00612E20">
      <w:pPr>
        <w:pStyle w:val="EndNoteBibliography"/>
        <w:spacing w:line="240" w:lineRule="auto"/>
        <w:ind w:left="142" w:hanging="142"/>
        <w:rPr>
          <w:ins w:id="271" w:author="Carsten Thure Kirkeby" w:date="2020-03-09T21:09:00Z"/>
          <w:sz w:val="24"/>
          <w:szCs w:val="24"/>
          <w:rPrChange w:id="272" w:author="Carsten Thure Kirkeby" w:date="2020-03-09T21:09:00Z">
            <w:rPr>
              <w:ins w:id="273" w:author="Carsten Thure Kirkeby" w:date="2020-03-09T21:09:00Z"/>
              <w:rFonts w:ascii="Arial" w:hAnsi="Arial" w:cs="Arial"/>
              <w:color w:val="222222"/>
              <w:sz w:val="20"/>
              <w:szCs w:val="20"/>
              <w:shd w:val="clear" w:color="auto" w:fill="FFFFFF"/>
            </w:rPr>
          </w:rPrChange>
        </w:rPr>
      </w:pPr>
      <w:ins w:id="274" w:author="Carsten Thure Kirkeby" w:date="2020-03-09T21:09:00Z">
        <w:r w:rsidRPr="00E70484">
          <w:rPr>
            <w:sz w:val="24"/>
            <w:szCs w:val="24"/>
            <w:rPrChange w:id="275" w:author="Carsten Thure Kirkeby" w:date="2020-03-09T21:09:00Z">
              <w:rPr>
                <w:rFonts w:ascii="Arial" w:hAnsi="Arial" w:cs="Arial"/>
                <w:color w:val="222222"/>
                <w:sz w:val="20"/>
                <w:szCs w:val="20"/>
                <w:shd w:val="clear" w:color="auto" w:fill="FFFFFF"/>
              </w:rPr>
            </w:rPrChange>
          </w:rPr>
          <w:t>Engblom, S., Eriksson, R., &amp; Widgren, S. (2019). Bayesian epidemiological modeling over high-resolution network data. </w:t>
        </w:r>
        <w:r w:rsidRPr="00E70484">
          <w:rPr>
            <w:sz w:val="24"/>
            <w:szCs w:val="24"/>
            <w:rPrChange w:id="276" w:author="Carsten Thure Kirkeby" w:date="2020-03-09T21:09:00Z">
              <w:rPr>
                <w:rFonts w:ascii="Arial" w:hAnsi="Arial" w:cs="Arial"/>
                <w:i/>
                <w:iCs/>
                <w:color w:val="222222"/>
                <w:sz w:val="20"/>
                <w:szCs w:val="20"/>
                <w:shd w:val="clear" w:color="auto" w:fill="FFFFFF"/>
              </w:rPr>
            </w:rPrChange>
          </w:rPr>
          <w:t>arXiv preprint arXiv:1910.11720</w:t>
        </w:r>
        <w:r w:rsidRPr="00E70484">
          <w:rPr>
            <w:sz w:val="24"/>
            <w:szCs w:val="24"/>
            <w:rPrChange w:id="277" w:author="Carsten Thure Kirkeby" w:date="2020-03-09T21:09:00Z">
              <w:rPr>
                <w:rFonts w:ascii="Arial" w:hAnsi="Arial" w:cs="Arial"/>
                <w:color w:val="222222"/>
                <w:sz w:val="20"/>
                <w:szCs w:val="20"/>
                <w:shd w:val="clear" w:color="auto" w:fill="FFFFFF"/>
              </w:rPr>
            </w:rPrChange>
          </w:rPr>
          <w:t>.</w:t>
        </w:r>
      </w:ins>
    </w:p>
    <w:p w14:paraId="00E83C7A" w14:textId="074B01E8" w:rsidR="00763B98" w:rsidRPr="00763B98" w:rsidRDefault="00763B98" w:rsidP="00612E20">
      <w:pPr>
        <w:pStyle w:val="EndNoteBibliography"/>
        <w:spacing w:line="240" w:lineRule="auto"/>
        <w:ind w:left="142" w:hanging="142"/>
        <w:rPr>
          <w:sz w:val="24"/>
          <w:szCs w:val="24"/>
        </w:rPr>
      </w:pPr>
      <w:ins w:id="278" w:author="Tariq Halasa" w:date="2020-03-04T12:37:00Z">
        <w:r w:rsidRPr="00763B98">
          <w:rPr>
            <w:sz w:val="24"/>
            <w:szCs w:val="24"/>
            <w:rPrChange w:id="279" w:author="Tariq Halasa" w:date="2020-03-04T12:37:00Z">
              <w:rPr>
                <w:sz w:val="12"/>
                <w:szCs w:val="12"/>
              </w:rPr>
            </w:rPrChange>
          </w:rPr>
          <w:t>Ezanno, P., Fourichon, C., Viet, A.-F., Seegers, H., 2007. Sensitivity analysisto identify key-parameters in modelling the spread of bovine viraldiarrhoea virus in a dairy herd. Prev. Vet. Med. 80, 49–64.</w:t>
        </w:r>
      </w:ins>
    </w:p>
    <w:p w14:paraId="556DB734" w14:textId="25F3BA2C" w:rsidR="007F7710" w:rsidRPr="001625C3" w:rsidRDefault="007F7710" w:rsidP="00612E20">
      <w:pPr>
        <w:pStyle w:val="EndNoteBibliography"/>
        <w:spacing w:line="240" w:lineRule="auto"/>
        <w:ind w:left="142" w:hanging="142"/>
        <w:rPr>
          <w:sz w:val="24"/>
          <w:szCs w:val="24"/>
        </w:rPr>
      </w:pPr>
      <w:r w:rsidRPr="001625C3">
        <w:rPr>
          <w:sz w:val="24"/>
          <w:szCs w:val="24"/>
        </w:rPr>
        <w:t xml:space="preserve">Ferguson, N. M., Donnelly, C. A., and Anderson, R. M. </w:t>
      </w:r>
      <w:r w:rsidR="00FF1398" w:rsidRPr="001625C3">
        <w:rPr>
          <w:sz w:val="24"/>
          <w:szCs w:val="24"/>
        </w:rPr>
        <w:t>(</w:t>
      </w:r>
      <w:r w:rsidRPr="001625C3">
        <w:rPr>
          <w:sz w:val="24"/>
          <w:szCs w:val="24"/>
        </w:rPr>
        <w:t>2001</w:t>
      </w:r>
      <w:r w:rsidR="00FF1398" w:rsidRPr="001625C3">
        <w:rPr>
          <w:sz w:val="24"/>
          <w:szCs w:val="24"/>
        </w:rPr>
        <w:t>)</w:t>
      </w:r>
      <w:r w:rsidRPr="001625C3">
        <w:rPr>
          <w:sz w:val="24"/>
          <w:szCs w:val="24"/>
        </w:rPr>
        <w:t>. The foot-and-mouth epidemic in Great Britain: pattern of spread and impact of interventions. Science, 292(5519), 1155-1160.</w:t>
      </w:r>
    </w:p>
    <w:p w14:paraId="2CED8E48" w14:textId="4D240143" w:rsidR="00770094" w:rsidRPr="001625C3" w:rsidRDefault="00900228" w:rsidP="00612E20">
      <w:pPr>
        <w:pStyle w:val="EndNoteBibliography"/>
        <w:spacing w:line="240" w:lineRule="auto"/>
        <w:ind w:left="142" w:hanging="142"/>
        <w:rPr>
          <w:sz w:val="24"/>
          <w:szCs w:val="24"/>
        </w:rPr>
      </w:pPr>
      <w:r w:rsidRPr="001625C3">
        <w:rPr>
          <w:sz w:val="24"/>
          <w:szCs w:val="24"/>
        </w:rPr>
        <w:t xml:space="preserve">Foddai, A., Enøe, C., Krogh, K., Stockmarr, A., </w:t>
      </w:r>
      <w:r w:rsidR="00FF1398" w:rsidRPr="001625C3">
        <w:rPr>
          <w:sz w:val="24"/>
          <w:szCs w:val="24"/>
        </w:rPr>
        <w:t>and</w:t>
      </w:r>
      <w:r w:rsidRPr="001625C3">
        <w:rPr>
          <w:sz w:val="24"/>
          <w:szCs w:val="24"/>
        </w:rPr>
        <w:t xml:space="preserve"> Halasa, T. (2014). Stochastic simulation modeling to determine time to detect bovine viral diarrhea antibodies in bulk tank milk. Preventive veterinary medicine, 117(1), 149-159.</w:t>
      </w:r>
    </w:p>
    <w:p w14:paraId="3A891897" w14:textId="5489B729" w:rsidR="00C53903" w:rsidRPr="001625C3" w:rsidRDefault="00C53903" w:rsidP="00612E20">
      <w:pPr>
        <w:pStyle w:val="EndNoteBibliography"/>
        <w:spacing w:line="240" w:lineRule="auto"/>
        <w:ind w:left="142" w:hanging="142"/>
        <w:rPr>
          <w:sz w:val="24"/>
          <w:szCs w:val="24"/>
        </w:rPr>
      </w:pPr>
      <w:r w:rsidRPr="001625C3">
        <w:rPr>
          <w:sz w:val="24"/>
          <w:szCs w:val="24"/>
        </w:rPr>
        <w:t xml:space="preserve">Frasso, G., </w:t>
      </w:r>
      <w:r w:rsidR="00770094" w:rsidRPr="001625C3">
        <w:rPr>
          <w:sz w:val="24"/>
          <w:szCs w:val="24"/>
        </w:rPr>
        <w:t>and</w:t>
      </w:r>
      <w:r w:rsidRPr="001625C3">
        <w:rPr>
          <w:sz w:val="24"/>
          <w:szCs w:val="24"/>
        </w:rPr>
        <w:t xml:space="preserve"> Lambert, P. (2016). Bayesian inference in an extended SEIR model with nonparametric disease transmission rate: an application to the Ebola epidemic in Sierra Leone. Biostatistics, 17(4), 779-792.</w:t>
      </w:r>
    </w:p>
    <w:p w14:paraId="0A61BB1B" w14:textId="29DEB60C" w:rsidR="002F0B0F" w:rsidRPr="001625C3" w:rsidRDefault="00566DD5" w:rsidP="00612E20">
      <w:pPr>
        <w:pStyle w:val="EndNoteBibliography"/>
        <w:spacing w:line="240" w:lineRule="auto"/>
        <w:ind w:left="142" w:hanging="142"/>
        <w:rPr>
          <w:sz w:val="24"/>
          <w:szCs w:val="24"/>
        </w:rPr>
      </w:pPr>
      <w:r w:rsidRPr="001625C3">
        <w:rPr>
          <w:sz w:val="24"/>
          <w:szCs w:val="24"/>
        </w:rPr>
        <w:t xml:space="preserve">Frey, </w:t>
      </w:r>
      <w:r w:rsidR="00900228" w:rsidRPr="001625C3">
        <w:rPr>
          <w:sz w:val="24"/>
          <w:szCs w:val="24"/>
        </w:rPr>
        <w:t xml:space="preserve">C. </w:t>
      </w:r>
      <w:r w:rsidRPr="001625C3">
        <w:rPr>
          <w:sz w:val="24"/>
          <w:szCs w:val="24"/>
        </w:rPr>
        <w:t>H., and</w:t>
      </w:r>
      <w:r w:rsidR="00774594" w:rsidRPr="001625C3">
        <w:rPr>
          <w:sz w:val="24"/>
          <w:szCs w:val="24"/>
        </w:rPr>
        <w:t xml:space="preserve"> Patil, S. R. </w:t>
      </w:r>
      <w:r w:rsidR="007A2793" w:rsidRPr="001625C3">
        <w:rPr>
          <w:sz w:val="24"/>
          <w:szCs w:val="24"/>
        </w:rPr>
        <w:t>(</w:t>
      </w:r>
      <w:r w:rsidR="00774594" w:rsidRPr="001625C3">
        <w:rPr>
          <w:sz w:val="24"/>
          <w:szCs w:val="24"/>
        </w:rPr>
        <w:t>2002</w:t>
      </w:r>
      <w:r w:rsidR="007A2793" w:rsidRPr="001625C3">
        <w:rPr>
          <w:sz w:val="24"/>
          <w:szCs w:val="24"/>
        </w:rPr>
        <w:t>)</w:t>
      </w:r>
      <w:r w:rsidR="002F0B0F" w:rsidRPr="001625C3">
        <w:rPr>
          <w:sz w:val="24"/>
          <w:szCs w:val="24"/>
        </w:rPr>
        <w:t>. Identification and review of sensitivity analysis methods. Risk analysis, 22(3), 553-578.</w:t>
      </w:r>
    </w:p>
    <w:p w14:paraId="6E2AEBD8" w14:textId="4A778B9A" w:rsidR="00023BF2" w:rsidRPr="001625C3" w:rsidRDefault="00023BF2" w:rsidP="00612E20">
      <w:pPr>
        <w:pStyle w:val="EndNoteBibliography"/>
        <w:spacing w:line="240" w:lineRule="auto"/>
        <w:ind w:left="142" w:hanging="142"/>
        <w:rPr>
          <w:sz w:val="24"/>
          <w:szCs w:val="24"/>
          <w:lang w:val="fr-FR"/>
        </w:rPr>
      </w:pPr>
      <w:r w:rsidRPr="001625C3">
        <w:rPr>
          <w:sz w:val="24"/>
          <w:szCs w:val="24"/>
        </w:rPr>
        <w:t xml:space="preserve">Garner, M. G. and Hamilton, S. A. </w:t>
      </w:r>
      <w:r w:rsidR="00980888" w:rsidRPr="001625C3">
        <w:rPr>
          <w:sz w:val="24"/>
          <w:szCs w:val="24"/>
        </w:rPr>
        <w:t>(</w:t>
      </w:r>
      <w:r w:rsidRPr="001625C3">
        <w:rPr>
          <w:sz w:val="24"/>
          <w:szCs w:val="24"/>
        </w:rPr>
        <w:t>2011</w:t>
      </w:r>
      <w:r w:rsidR="00980888" w:rsidRPr="001625C3">
        <w:rPr>
          <w:sz w:val="24"/>
          <w:szCs w:val="24"/>
        </w:rPr>
        <w:t>)</w:t>
      </w:r>
      <w:r w:rsidRPr="001625C3">
        <w:rPr>
          <w:sz w:val="24"/>
          <w:szCs w:val="24"/>
        </w:rPr>
        <w:t>. Principles of epidemiological modelling. </w:t>
      </w:r>
      <w:r w:rsidRPr="001625C3">
        <w:rPr>
          <w:sz w:val="24"/>
          <w:szCs w:val="24"/>
          <w:lang w:val="fr-FR"/>
        </w:rPr>
        <w:t>Revue Scientifique et Technique-OIE, 30(2), 407.</w:t>
      </w:r>
    </w:p>
    <w:p w14:paraId="1F94F002" w14:textId="3E49A75B" w:rsidR="00E819CC" w:rsidRPr="001625C3" w:rsidRDefault="00E819CC" w:rsidP="00612E20">
      <w:pPr>
        <w:pStyle w:val="EndNoteBibliography"/>
        <w:spacing w:line="240" w:lineRule="auto"/>
        <w:ind w:left="142" w:hanging="142"/>
        <w:rPr>
          <w:sz w:val="24"/>
          <w:szCs w:val="24"/>
        </w:rPr>
      </w:pPr>
      <w:r w:rsidRPr="001625C3">
        <w:rPr>
          <w:sz w:val="24"/>
          <w:szCs w:val="24"/>
          <w:lang w:val="fr-FR"/>
        </w:rPr>
        <w:t xml:space="preserve">Garner MG, Bombarderi N, Cozens M, Conway ML, Wright T, Paskin R, </w:t>
      </w:r>
      <w:r w:rsidR="002B00B4" w:rsidRPr="001625C3">
        <w:rPr>
          <w:sz w:val="24"/>
          <w:szCs w:val="24"/>
          <w:lang w:val="fr-FR"/>
        </w:rPr>
        <w:t>et al.</w:t>
      </w:r>
      <w:r w:rsidR="00980888" w:rsidRPr="001625C3">
        <w:rPr>
          <w:sz w:val="24"/>
          <w:szCs w:val="24"/>
          <w:lang w:val="fr-FR"/>
        </w:rPr>
        <w:t xml:space="preserve"> </w:t>
      </w:r>
      <w:r w:rsidR="00980888" w:rsidRPr="001625C3">
        <w:rPr>
          <w:sz w:val="24"/>
          <w:szCs w:val="24"/>
        </w:rPr>
        <w:t>(2016)</w:t>
      </w:r>
      <w:r w:rsidR="00980888" w:rsidRPr="001625C3">
        <w:rPr>
          <w:sz w:val="24"/>
          <w:szCs w:val="24"/>
          <w:lang w:val="fr-FR"/>
        </w:rPr>
        <w:t xml:space="preserve"> </w:t>
      </w:r>
      <w:r w:rsidRPr="001625C3">
        <w:rPr>
          <w:sz w:val="24"/>
          <w:szCs w:val="24"/>
        </w:rPr>
        <w:t xml:space="preserve">Estimating resource requirements to staff a response to a medium to large outbreak of foot and mouth disease in Australia. Transbound Emerg Dis  63:e109–21. doi:10.1111/tbed.12239 </w:t>
      </w:r>
    </w:p>
    <w:p w14:paraId="026A5CF4" w14:textId="77777777" w:rsidR="00D109FF" w:rsidRPr="00D109FF" w:rsidRDefault="00D109FF" w:rsidP="00612E20">
      <w:pPr>
        <w:pStyle w:val="EndNoteBibliography"/>
        <w:spacing w:line="240" w:lineRule="auto"/>
        <w:ind w:left="142" w:hanging="142"/>
        <w:rPr>
          <w:ins w:id="280" w:author="Carsten Thure Kirkeby" w:date="2020-03-10T07:14:00Z"/>
          <w:sz w:val="24"/>
          <w:szCs w:val="24"/>
          <w:rPrChange w:id="281" w:author="Carsten Thure Kirkeby" w:date="2020-03-10T07:14:00Z">
            <w:rPr>
              <w:ins w:id="282" w:author="Carsten Thure Kirkeby" w:date="2020-03-10T07:14:00Z"/>
              <w:rFonts w:ascii="Arial" w:hAnsi="Arial" w:cs="Arial"/>
              <w:color w:val="222222"/>
              <w:sz w:val="20"/>
              <w:szCs w:val="20"/>
              <w:shd w:val="clear" w:color="auto" w:fill="FFFFFF"/>
            </w:rPr>
          </w:rPrChange>
        </w:rPr>
      </w:pPr>
      <w:ins w:id="283" w:author="Carsten Thure Kirkeby" w:date="2020-03-10T07:14:00Z">
        <w:r w:rsidRPr="00D109FF">
          <w:rPr>
            <w:sz w:val="24"/>
            <w:szCs w:val="24"/>
            <w:rPrChange w:id="284" w:author="Carsten Thure Kirkeby" w:date="2020-03-10T07:14:00Z">
              <w:rPr>
                <w:rFonts w:ascii="Arial" w:hAnsi="Arial" w:cs="Arial"/>
                <w:color w:val="222222"/>
                <w:sz w:val="20"/>
                <w:szCs w:val="20"/>
                <w:shd w:val="clear" w:color="auto" w:fill="FFFFFF"/>
              </w:rPr>
            </w:rPrChange>
          </w:rPr>
          <w:t>Green, M. J., Medley, G. F., Bradley, A. J., &amp; Browne, W. J. (2010). Management interventions in dairy herds: exploring within herd uncertainty using an integrated Bayesian model. </w:t>
        </w:r>
        <w:r w:rsidRPr="00D109FF">
          <w:rPr>
            <w:sz w:val="24"/>
            <w:szCs w:val="24"/>
            <w:rPrChange w:id="285" w:author="Carsten Thure Kirkeby" w:date="2020-03-10T07:14:00Z">
              <w:rPr>
                <w:rFonts w:ascii="Arial" w:hAnsi="Arial" w:cs="Arial"/>
                <w:i/>
                <w:iCs/>
                <w:color w:val="222222"/>
                <w:sz w:val="20"/>
                <w:szCs w:val="20"/>
                <w:shd w:val="clear" w:color="auto" w:fill="FFFFFF"/>
              </w:rPr>
            </w:rPrChange>
          </w:rPr>
          <w:t>Veterinary research</w:t>
        </w:r>
        <w:r w:rsidRPr="00D109FF">
          <w:rPr>
            <w:sz w:val="24"/>
            <w:szCs w:val="24"/>
            <w:rPrChange w:id="286" w:author="Carsten Thure Kirkeby" w:date="2020-03-10T07:14:00Z">
              <w:rPr>
                <w:rFonts w:ascii="Arial" w:hAnsi="Arial" w:cs="Arial"/>
                <w:color w:val="222222"/>
                <w:sz w:val="20"/>
                <w:szCs w:val="20"/>
                <w:shd w:val="clear" w:color="auto" w:fill="FFFFFF"/>
              </w:rPr>
            </w:rPrChange>
          </w:rPr>
          <w:t>, </w:t>
        </w:r>
        <w:r w:rsidRPr="00D109FF">
          <w:rPr>
            <w:sz w:val="24"/>
            <w:szCs w:val="24"/>
            <w:rPrChange w:id="287" w:author="Carsten Thure Kirkeby" w:date="2020-03-10T07:14:00Z">
              <w:rPr>
                <w:rFonts w:ascii="Arial" w:hAnsi="Arial" w:cs="Arial"/>
                <w:i/>
                <w:iCs/>
                <w:color w:val="222222"/>
                <w:sz w:val="20"/>
                <w:szCs w:val="20"/>
                <w:shd w:val="clear" w:color="auto" w:fill="FFFFFF"/>
              </w:rPr>
            </w:rPrChange>
          </w:rPr>
          <w:t>41</w:t>
        </w:r>
        <w:r w:rsidRPr="00D109FF">
          <w:rPr>
            <w:sz w:val="24"/>
            <w:szCs w:val="24"/>
            <w:rPrChange w:id="288" w:author="Carsten Thure Kirkeby" w:date="2020-03-10T07:14:00Z">
              <w:rPr>
                <w:rFonts w:ascii="Arial" w:hAnsi="Arial" w:cs="Arial"/>
                <w:color w:val="222222"/>
                <w:sz w:val="20"/>
                <w:szCs w:val="20"/>
                <w:shd w:val="clear" w:color="auto" w:fill="FFFFFF"/>
              </w:rPr>
            </w:rPrChange>
          </w:rPr>
          <w:t>(2), 1-10.</w:t>
        </w:r>
      </w:ins>
    </w:p>
    <w:p w14:paraId="3AB7B469" w14:textId="41F22B0D" w:rsidR="00FD4B6F" w:rsidRPr="001625C3" w:rsidRDefault="00FD4B6F" w:rsidP="00612E20">
      <w:pPr>
        <w:pStyle w:val="EndNoteBibliography"/>
        <w:spacing w:line="240" w:lineRule="auto"/>
        <w:ind w:left="142" w:hanging="142"/>
        <w:rPr>
          <w:sz w:val="24"/>
          <w:szCs w:val="24"/>
        </w:rPr>
      </w:pPr>
      <w:r w:rsidRPr="001625C3">
        <w:rPr>
          <w:sz w:val="24"/>
          <w:szCs w:val="24"/>
        </w:rPr>
        <w:t>Grimm, V., Berger, U., DeAngelis, D. L., Polhill, J. G., Giske, J., &amp; Railsback, S. F. (2010). The ODD protocol: a review and first update. Ecological modelling, 221(23), 2760-2768.</w:t>
      </w:r>
    </w:p>
    <w:p w14:paraId="6DA90882" w14:textId="541B7618" w:rsidR="00EA6D41" w:rsidRPr="001625C3" w:rsidRDefault="00EA6D41" w:rsidP="00612E20">
      <w:pPr>
        <w:pStyle w:val="EndNoteBibliography"/>
        <w:spacing w:line="240" w:lineRule="auto"/>
        <w:ind w:left="142" w:hanging="142"/>
        <w:rPr>
          <w:sz w:val="24"/>
          <w:szCs w:val="24"/>
        </w:rPr>
      </w:pPr>
      <w:r w:rsidRPr="001625C3">
        <w:rPr>
          <w:sz w:val="24"/>
          <w:szCs w:val="24"/>
        </w:rPr>
        <w:t>Grimm, V., Augusiak, J., Focks, A., Frank, B. M., Gabsi, F., Johnston, A. S., ... &amp; Thorbek, P. (2014). Towards better modelling and decision support: documenting model development, testing, and analysis using TRACE. Ecological modelling, 280, 129-139.</w:t>
      </w:r>
    </w:p>
    <w:p w14:paraId="6805E9C6" w14:textId="0472D87A" w:rsidR="00F8217F" w:rsidRPr="00E2120C" w:rsidRDefault="00F8217F" w:rsidP="00612E20">
      <w:pPr>
        <w:pStyle w:val="EndNoteBibliography"/>
        <w:spacing w:line="240" w:lineRule="auto"/>
        <w:ind w:left="142" w:hanging="142"/>
        <w:rPr>
          <w:ins w:id="289" w:author="Tariq Halasa" w:date="2020-03-04T11:25:00Z"/>
          <w:sz w:val="24"/>
          <w:szCs w:val="24"/>
          <w:lang w:val="da-DK"/>
          <w:rPrChange w:id="290" w:author="Carsten Thure Kirkeby" w:date="2020-03-05T13:25:00Z">
            <w:rPr>
              <w:ins w:id="291" w:author="Tariq Halasa" w:date="2020-03-04T11:25:00Z"/>
              <w:sz w:val="24"/>
              <w:szCs w:val="24"/>
            </w:rPr>
          </w:rPrChange>
        </w:rPr>
      </w:pPr>
      <w:ins w:id="292" w:author="Tariq Halasa" w:date="2020-03-04T11:25:00Z">
        <w:r>
          <w:t xml:space="preserve">Groenendaal, H., Nielen, M., Jalvingh, A.W., Horst, S.H., Galligan, D.T., Hesselink, J.W., 2002. A simulation of Johne’s disease control. </w:t>
        </w:r>
        <w:r w:rsidRPr="00E2120C">
          <w:rPr>
            <w:lang w:val="da-DK"/>
            <w:rPrChange w:id="293" w:author="Carsten Thure Kirkeby" w:date="2020-03-05T13:25:00Z">
              <w:rPr/>
            </w:rPrChange>
          </w:rPr>
          <w:t>Prev. Vet. Med. 54, 225–245.</w:t>
        </w:r>
      </w:ins>
    </w:p>
    <w:p w14:paraId="7A4B0874" w14:textId="1B88BEA1" w:rsidR="00903636" w:rsidRPr="001625C3" w:rsidRDefault="00903636" w:rsidP="00612E20">
      <w:pPr>
        <w:pStyle w:val="EndNoteBibliography"/>
        <w:spacing w:line="240" w:lineRule="auto"/>
        <w:ind w:left="142" w:hanging="142"/>
        <w:rPr>
          <w:sz w:val="24"/>
          <w:szCs w:val="24"/>
        </w:rPr>
      </w:pPr>
      <w:r w:rsidRPr="00E2120C">
        <w:rPr>
          <w:sz w:val="24"/>
          <w:szCs w:val="24"/>
          <w:lang w:val="da-DK"/>
          <w:rPrChange w:id="294" w:author="Carsten Thure Kirkeby" w:date="2020-03-05T13:25:00Z">
            <w:rPr>
              <w:sz w:val="24"/>
              <w:szCs w:val="24"/>
            </w:rPr>
          </w:rPrChange>
        </w:rPr>
        <w:t xml:space="preserve">Græsbøll, K., Bødker, R., Enøe, C., &amp; Christiansen, L. E. (2012). </w:t>
      </w:r>
      <w:r w:rsidRPr="001625C3">
        <w:rPr>
          <w:sz w:val="24"/>
          <w:szCs w:val="24"/>
        </w:rPr>
        <w:t>Simulating spread of bluetongue virus by flying vectors between hosts on pasture. Scientific reports, 2, 863.</w:t>
      </w:r>
    </w:p>
    <w:p w14:paraId="7D7D96B9" w14:textId="66D17104" w:rsidR="004A7A35" w:rsidRPr="001625C3" w:rsidRDefault="004A7A35" w:rsidP="00612E20">
      <w:pPr>
        <w:pStyle w:val="EndNoteBibliography"/>
        <w:spacing w:line="240" w:lineRule="auto"/>
        <w:ind w:left="142" w:hanging="142"/>
        <w:rPr>
          <w:sz w:val="24"/>
          <w:szCs w:val="24"/>
        </w:rPr>
      </w:pPr>
      <w:r w:rsidRPr="001625C3">
        <w:rPr>
          <w:sz w:val="24"/>
          <w:szCs w:val="24"/>
        </w:rPr>
        <w:lastRenderedPageBreak/>
        <w:t>Gussmann, M., Kirkeby</w:t>
      </w:r>
      <w:r w:rsidR="00747D4E" w:rsidRPr="001625C3">
        <w:rPr>
          <w:sz w:val="24"/>
          <w:szCs w:val="24"/>
        </w:rPr>
        <w:t xml:space="preserve">, C., Græsbøll, K., Farre, M. and Halasa, T. </w:t>
      </w:r>
      <w:r w:rsidR="007B53E0" w:rsidRPr="001625C3">
        <w:rPr>
          <w:sz w:val="24"/>
          <w:szCs w:val="24"/>
        </w:rPr>
        <w:t>(</w:t>
      </w:r>
      <w:r w:rsidR="00747D4E" w:rsidRPr="001625C3">
        <w:rPr>
          <w:sz w:val="24"/>
          <w:szCs w:val="24"/>
        </w:rPr>
        <w:t>2018</w:t>
      </w:r>
      <w:r w:rsidR="007B53E0" w:rsidRPr="001625C3">
        <w:rPr>
          <w:sz w:val="24"/>
          <w:szCs w:val="24"/>
        </w:rPr>
        <w:t>)</w:t>
      </w:r>
      <w:r w:rsidRPr="001625C3">
        <w:rPr>
          <w:sz w:val="24"/>
          <w:szCs w:val="24"/>
        </w:rPr>
        <w:t>. A strain-, cow-, and herd-specific bio-economic simulation model of intramammary infections in dairy cattle herds. Journal of theoretical biology, 449, 83-93.</w:t>
      </w:r>
    </w:p>
    <w:p w14:paraId="26F18623" w14:textId="642CFD1B" w:rsidR="00844198" w:rsidRPr="001625C3" w:rsidRDefault="00B6587D" w:rsidP="00612E20">
      <w:pPr>
        <w:pStyle w:val="EndNoteBibliography"/>
        <w:spacing w:line="240" w:lineRule="auto"/>
        <w:ind w:left="142" w:hanging="142"/>
        <w:rPr>
          <w:sz w:val="24"/>
          <w:szCs w:val="24"/>
        </w:rPr>
      </w:pPr>
      <w:r w:rsidRPr="001625C3">
        <w:rPr>
          <w:sz w:val="24"/>
          <w:szCs w:val="24"/>
        </w:rPr>
        <w:t xml:space="preserve">Halasa, T. and Boklund, A. </w:t>
      </w:r>
      <w:r w:rsidR="0065102D" w:rsidRPr="001625C3">
        <w:rPr>
          <w:sz w:val="24"/>
          <w:szCs w:val="24"/>
        </w:rPr>
        <w:t>(</w:t>
      </w:r>
      <w:r w:rsidRPr="001625C3">
        <w:rPr>
          <w:sz w:val="24"/>
          <w:szCs w:val="24"/>
        </w:rPr>
        <w:t>2014</w:t>
      </w:r>
      <w:r w:rsidR="0065102D" w:rsidRPr="001625C3">
        <w:rPr>
          <w:sz w:val="24"/>
          <w:szCs w:val="24"/>
        </w:rPr>
        <w:t>)</w:t>
      </w:r>
      <w:r w:rsidRPr="001625C3">
        <w:rPr>
          <w:sz w:val="24"/>
          <w:szCs w:val="24"/>
        </w:rPr>
        <w:t>. The impact of resources for clinical surveillance on the control of a hypothetical foot-and-mouth disease epidemic in Denmark. PLoS One, 9(7), e102480.</w:t>
      </w:r>
      <w:r w:rsidR="00844198" w:rsidRPr="001625C3">
        <w:rPr>
          <w:sz w:val="24"/>
          <w:szCs w:val="24"/>
        </w:rPr>
        <w:t>Halasa, T., Nielen, M., Huirne, R. B. M.</w:t>
      </w:r>
      <w:r w:rsidR="006D12D4" w:rsidRPr="001625C3">
        <w:rPr>
          <w:sz w:val="24"/>
          <w:szCs w:val="24"/>
        </w:rPr>
        <w:t xml:space="preserve"> and</w:t>
      </w:r>
      <w:r w:rsidR="00844198" w:rsidRPr="001625C3">
        <w:rPr>
          <w:sz w:val="24"/>
          <w:szCs w:val="24"/>
        </w:rPr>
        <w:t xml:space="preserve"> Hogeveen, H. </w:t>
      </w:r>
      <w:r w:rsidR="001375AF" w:rsidRPr="001625C3">
        <w:rPr>
          <w:sz w:val="24"/>
          <w:szCs w:val="24"/>
        </w:rPr>
        <w:t>(</w:t>
      </w:r>
      <w:r w:rsidR="00844198" w:rsidRPr="001625C3">
        <w:rPr>
          <w:sz w:val="24"/>
          <w:szCs w:val="24"/>
        </w:rPr>
        <w:t>2009</w:t>
      </w:r>
      <w:r w:rsidR="001375AF" w:rsidRPr="001625C3">
        <w:rPr>
          <w:sz w:val="24"/>
          <w:szCs w:val="24"/>
        </w:rPr>
        <w:t>)</w:t>
      </w:r>
      <w:r w:rsidR="00844198" w:rsidRPr="001625C3">
        <w:rPr>
          <w:sz w:val="24"/>
          <w:szCs w:val="24"/>
        </w:rPr>
        <w:t>. Stochastic bio-economic model of bovine intramammary infection. Livestock Science, 124(1-3), 295-305.</w:t>
      </w:r>
    </w:p>
    <w:p w14:paraId="794B2DE1" w14:textId="52B6EDF3" w:rsidR="00D63505" w:rsidRPr="001625C3" w:rsidRDefault="00D63505" w:rsidP="00612E20">
      <w:pPr>
        <w:pStyle w:val="EndNoteBibliography"/>
        <w:spacing w:line="240" w:lineRule="auto"/>
        <w:ind w:left="142" w:hanging="142"/>
        <w:rPr>
          <w:sz w:val="24"/>
          <w:szCs w:val="24"/>
        </w:rPr>
      </w:pPr>
      <w:r w:rsidRPr="001625C3">
        <w:rPr>
          <w:sz w:val="24"/>
          <w:szCs w:val="24"/>
        </w:rPr>
        <w:t>Halasa, T., Bøtner, A., Mortensen, S., Christensen, H., Toft, N.</w:t>
      </w:r>
      <w:r w:rsidR="00673A8C" w:rsidRPr="001625C3">
        <w:rPr>
          <w:sz w:val="24"/>
          <w:szCs w:val="24"/>
        </w:rPr>
        <w:t xml:space="preserve"> and</w:t>
      </w:r>
      <w:r w:rsidR="000676FE" w:rsidRPr="001625C3">
        <w:rPr>
          <w:sz w:val="24"/>
          <w:szCs w:val="24"/>
        </w:rPr>
        <w:t xml:space="preserve"> </w:t>
      </w:r>
      <w:r w:rsidRPr="001625C3">
        <w:rPr>
          <w:sz w:val="24"/>
          <w:szCs w:val="24"/>
        </w:rPr>
        <w:t xml:space="preserve">Boklund, A. </w:t>
      </w:r>
      <w:r w:rsidR="001375AF" w:rsidRPr="001625C3">
        <w:rPr>
          <w:sz w:val="24"/>
          <w:szCs w:val="24"/>
        </w:rPr>
        <w:t>(</w:t>
      </w:r>
      <w:r w:rsidRPr="001625C3">
        <w:rPr>
          <w:sz w:val="24"/>
          <w:szCs w:val="24"/>
        </w:rPr>
        <w:t>2016</w:t>
      </w:r>
      <w:r w:rsidR="001375AF" w:rsidRPr="001625C3">
        <w:rPr>
          <w:sz w:val="24"/>
          <w:szCs w:val="24"/>
        </w:rPr>
        <w:t>)</w:t>
      </w:r>
      <w:r w:rsidRPr="001625C3">
        <w:rPr>
          <w:sz w:val="24"/>
          <w:szCs w:val="24"/>
        </w:rPr>
        <w:t>. Simulating the epidemiological and economic effects of an African swine fever epidemic in industrialized swine populations. Veterinary microbiology, 193, 7-16.</w:t>
      </w:r>
    </w:p>
    <w:p w14:paraId="42156D09" w14:textId="77777777" w:rsidR="00903636" w:rsidRPr="001625C3" w:rsidRDefault="00903636" w:rsidP="00612E20">
      <w:pPr>
        <w:pStyle w:val="EndNoteBibliography"/>
        <w:spacing w:line="240" w:lineRule="auto"/>
        <w:ind w:left="142" w:hanging="142"/>
        <w:rPr>
          <w:sz w:val="24"/>
          <w:szCs w:val="24"/>
        </w:rPr>
      </w:pPr>
      <w:r w:rsidRPr="001625C3">
        <w:rPr>
          <w:sz w:val="24"/>
          <w:szCs w:val="24"/>
        </w:rPr>
        <w:t>Halasa, T., Boklund, A., Bøtner, A., Mortensen, S., &amp; Kjær, L. J. (2019). Simulation of transmission and persistence of African swine fever in wild boar in Denmark. Preventive veterinary medicine, 167, 68-79.</w:t>
      </w:r>
    </w:p>
    <w:p w14:paraId="087CF586" w14:textId="77777777" w:rsidR="00657D49" w:rsidRPr="00657D49" w:rsidRDefault="00657D49" w:rsidP="00612E20">
      <w:pPr>
        <w:pStyle w:val="EndNoteBibliography"/>
        <w:spacing w:line="240" w:lineRule="auto"/>
        <w:ind w:left="142" w:hanging="142"/>
        <w:rPr>
          <w:ins w:id="295" w:author="Carsten Thure Kirkeby" w:date="2020-03-09T21:02:00Z"/>
          <w:sz w:val="24"/>
          <w:szCs w:val="24"/>
          <w:rPrChange w:id="296" w:author="Carsten Thure Kirkeby" w:date="2020-03-09T21:02:00Z">
            <w:rPr>
              <w:ins w:id="297" w:author="Carsten Thure Kirkeby" w:date="2020-03-09T21:02:00Z"/>
              <w:rFonts w:ascii="Arial" w:hAnsi="Arial" w:cs="Arial"/>
              <w:color w:val="222222"/>
              <w:sz w:val="20"/>
              <w:szCs w:val="20"/>
              <w:shd w:val="clear" w:color="auto" w:fill="FFFFFF"/>
            </w:rPr>
          </w:rPrChange>
        </w:rPr>
      </w:pPr>
      <w:ins w:id="298" w:author="Carsten Thure Kirkeby" w:date="2020-03-09T21:02:00Z">
        <w:r w:rsidRPr="00657D49">
          <w:rPr>
            <w:sz w:val="24"/>
            <w:szCs w:val="24"/>
            <w:rPrChange w:id="299" w:author="Carsten Thure Kirkeby" w:date="2020-03-09T21:02:00Z">
              <w:rPr>
                <w:rFonts w:ascii="Arial" w:hAnsi="Arial" w:cs="Arial"/>
                <w:color w:val="222222"/>
                <w:sz w:val="20"/>
                <w:szCs w:val="20"/>
                <w:shd w:val="clear" w:color="auto" w:fill="FFFFFF"/>
              </w:rPr>
            </w:rPrChange>
          </w:rPr>
          <w:t>Hedell, R., Andersson, M. G., Faverjon, C., Marcillaud-Pitel, C., Leblond, A., &amp; Mostad, P. (2019). Surveillance of animal diseases through implementation of a Bayesian spatio-temporal model: A simulation example with neurological syndromes in horses and West Nile Virus. </w:t>
        </w:r>
        <w:r w:rsidRPr="00657D49">
          <w:rPr>
            <w:sz w:val="24"/>
            <w:szCs w:val="24"/>
            <w:rPrChange w:id="300" w:author="Carsten Thure Kirkeby" w:date="2020-03-09T21:02:00Z">
              <w:rPr>
                <w:rFonts w:ascii="Arial" w:hAnsi="Arial" w:cs="Arial"/>
                <w:i/>
                <w:iCs/>
                <w:color w:val="222222"/>
                <w:sz w:val="20"/>
                <w:szCs w:val="20"/>
                <w:shd w:val="clear" w:color="auto" w:fill="FFFFFF"/>
              </w:rPr>
            </w:rPrChange>
          </w:rPr>
          <w:t>Preventive veterinary medicine</w:t>
        </w:r>
        <w:r w:rsidRPr="00657D49">
          <w:rPr>
            <w:sz w:val="24"/>
            <w:szCs w:val="24"/>
            <w:rPrChange w:id="301" w:author="Carsten Thure Kirkeby" w:date="2020-03-09T21:02:00Z">
              <w:rPr>
                <w:rFonts w:ascii="Arial" w:hAnsi="Arial" w:cs="Arial"/>
                <w:color w:val="222222"/>
                <w:sz w:val="20"/>
                <w:szCs w:val="20"/>
                <w:shd w:val="clear" w:color="auto" w:fill="FFFFFF"/>
              </w:rPr>
            </w:rPrChange>
          </w:rPr>
          <w:t>, </w:t>
        </w:r>
        <w:r w:rsidRPr="00657D49">
          <w:rPr>
            <w:sz w:val="24"/>
            <w:szCs w:val="24"/>
            <w:rPrChange w:id="302" w:author="Carsten Thure Kirkeby" w:date="2020-03-09T21:02:00Z">
              <w:rPr>
                <w:rFonts w:ascii="Arial" w:hAnsi="Arial" w:cs="Arial"/>
                <w:i/>
                <w:iCs/>
                <w:color w:val="222222"/>
                <w:sz w:val="20"/>
                <w:szCs w:val="20"/>
                <w:shd w:val="clear" w:color="auto" w:fill="FFFFFF"/>
              </w:rPr>
            </w:rPrChange>
          </w:rPr>
          <w:t>162</w:t>
        </w:r>
        <w:r w:rsidRPr="00657D49">
          <w:rPr>
            <w:sz w:val="24"/>
            <w:szCs w:val="24"/>
            <w:rPrChange w:id="303" w:author="Carsten Thure Kirkeby" w:date="2020-03-09T21:02:00Z">
              <w:rPr>
                <w:rFonts w:ascii="Arial" w:hAnsi="Arial" w:cs="Arial"/>
                <w:color w:val="222222"/>
                <w:sz w:val="20"/>
                <w:szCs w:val="20"/>
                <w:shd w:val="clear" w:color="auto" w:fill="FFFFFF"/>
              </w:rPr>
            </w:rPrChange>
          </w:rPr>
          <w:t>, 95-106.</w:t>
        </w:r>
      </w:ins>
    </w:p>
    <w:p w14:paraId="5CC8A134" w14:textId="6A84ECCA" w:rsidR="00CC49B2" w:rsidRPr="001625C3" w:rsidRDefault="00A14FF2" w:rsidP="00612E20">
      <w:pPr>
        <w:pStyle w:val="EndNoteBibliography"/>
        <w:spacing w:line="240" w:lineRule="auto"/>
        <w:ind w:left="142" w:hanging="142"/>
        <w:rPr>
          <w:sz w:val="24"/>
          <w:szCs w:val="24"/>
        </w:rPr>
      </w:pPr>
      <w:r w:rsidRPr="001625C3">
        <w:rPr>
          <w:sz w:val="24"/>
          <w:szCs w:val="24"/>
        </w:rPr>
        <w:t>Hirsch, B. T., Reynolds, J. J., Gehrt, S. D., &amp; Craft, M. E. (2016). Which mechanisms drive seasonal rabies outbreaks in raccoons? A test using dynamic social network models. Journal of Applied Ecology, 53(3), 804-813.</w:t>
      </w:r>
    </w:p>
    <w:p w14:paraId="0565773C" w14:textId="2191084E" w:rsidR="00CC2D85" w:rsidRPr="001625C3" w:rsidRDefault="00CC2D85" w:rsidP="00612E20">
      <w:pPr>
        <w:pStyle w:val="EndNoteBibliography"/>
        <w:spacing w:line="240" w:lineRule="auto"/>
        <w:ind w:left="142" w:hanging="142"/>
        <w:rPr>
          <w:sz w:val="24"/>
          <w:szCs w:val="24"/>
        </w:rPr>
      </w:pPr>
      <w:r w:rsidRPr="001625C3">
        <w:rPr>
          <w:sz w:val="24"/>
          <w:szCs w:val="24"/>
        </w:rPr>
        <w:t>Hudson, E. G., Brookes, V. J., Ward, M. P., &amp; Dürr, S. (2019). Using roaming behaviours of dogs to estimate contact rates: the predicted effect on rabies spread. Epidemiology and Infection, 147, e135. doi:10.1017/S0950268819000189</w:t>
      </w:r>
    </w:p>
    <w:p w14:paraId="1D7C707A" w14:textId="5215BC9C" w:rsidR="003E0294" w:rsidRPr="001625C3" w:rsidRDefault="003E0294" w:rsidP="00612E20">
      <w:pPr>
        <w:pStyle w:val="EndNoteBibliography"/>
        <w:spacing w:line="240" w:lineRule="auto"/>
        <w:ind w:left="142" w:hanging="142"/>
        <w:rPr>
          <w:sz w:val="24"/>
          <w:szCs w:val="24"/>
        </w:rPr>
      </w:pPr>
      <w:r w:rsidRPr="001625C3">
        <w:rPr>
          <w:sz w:val="24"/>
          <w:szCs w:val="24"/>
        </w:rPr>
        <w:t>Hunter, E., Mac Namee, B. and Kelleher, J. D. 2018. A Comparison of Agent-Based Models and Equation Based Models for Infectious Disease Epidemiology.</w:t>
      </w:r>
      <w:r w:rsidR="00D05464" w:rsidRPr="001625C3">
        <w:rPr>
          <w:sz w:val="24"/>
          <w:szCs w:val="24"/>
        </w:rPr>
        <w:t xml:space="preserve"> 26th AIAI Irish Conference on Artificial Intelligence and Cognitive Science, 2018 . doi.org/ 10.21427/rtq2-hs52</w:t>
      </w:r>
    </w:p>
    <w:p w14:paraId="78EFB931" w14:textId="132D7DB7" w:rsidR="00BD073E" w:rsidRPr="001625C3" w:rsidRDefault="00BD073E" w:rsidP="00612E20">
      <w:pPr>
        <w:pStyle w:val="EndNoteBibliography"/>
        <w:spacing w:line="240" w:lineRule="auto"/>
        <w:ind w:left="142" w:hanging="142"/>
        <w:rPr>
          <w:sz w:val="24"/>
          <w:szCs w:val="24"/>
        </w:rPr>
      </w:pPr>
      <w:r w:rsidRPr="001625C3">
        <w:rPr>
          <w:sz w:val="24"/>
          <w:szCs w:val="24"/>
        </w:rPr>
        <w:t xml:space="preserve">Kean, J. M., Barlow, N. D., &amp; Hickling, G. J. </w:t>
      </w:r>
      <w:r w:rsidR="001375AF" w:rsidRPr="001625C3">
        <w:rPr>
          <w:sz w:val="24"/>
          <w:szCs w:val="24"/>
        </w:rPr>
        <w:t>(</w:t>
      </w:r>
      <w:r w:rsidRPr="001625C3">
        <w:rPr>
          <w:sz w:val="24"/>
          <w:szCs w:val="24"/>
        </w:rPr>
        <w:t>1999</w:t>
      </w:r>
      <w:r w:rsidR="001375AF" w:rsidRPr="001625C3">
        <w:rPr>
          <w:sz w:val="24"/>
          <w:szCs w:val="24"/>
        </w:rPr>
        <w:t>)</w:t>
      </w:r>
      <w:r w:rsidRPr="001625C3">
        <w:rPr>
          <w:sz w:val="24"/>
          <w:szCs w:val="24"/>
        </w:rPr>
        <w:t>. Evaluating potential sources of bovine tuberculosis infection in a New Zealand cattle herd. New Zealand Journal of Agricultural Research, 42(1), 101-106.</w:t>
      </w:r>
    </w:p>
    <w:p w14:paraId="7CB8F480" w14:textId="77777777" w:rsidR="00EC571E" w:rsidRDefault="00175914" w:rsidP="00612E20">
      <w:pPr>
        <w:pStyle w:val="EndNoteBibliography"/>
        <w:spacing w:line="240" w:lineRule="auto"/>
        <w:ind w:left="142" w:hanging="142"/>
        <w:rPr>
          <w:ins w:id="304" w:author="Tariq Halasa" w:date="2020-03-04T12:30:00Z"/>
          <w:sz w:val="24"/>
          <w:szCs w:val="24"/>
        </w:rPr>
      </w:pPr>
      <w:r w:rsidRPr="001625C3">
        <w:rPr>
          <w:sz w:val="24"/>
          <w:szCs w:val="24"/>
        </w:rPr>
        <w:t>Keeling, M. J., Woolhouse, M. E., Shaw, D. J., Matthews, L., Chase-Topping, M., Haydon, D. T., ... &amp; Grenfell, B. T. (2001). Dynamics of the 2001 UK foot and mouth epidemic: stochastic dispersal in a heterogeneous landscape. Science, 294(5543), 813-817.</w:t>
      </w:r>
    </w:p>
    <w:p w14:paraId="5B4D2894" w14:textId="7208B0A2" w:rsidR="00C95B12" w:rsidRDefault="00C95B12" w:rsidP="00612E20">
      <w:pPr>
        <w:pStyle w:val="EndNoteBibliography"/>
        <w:spacing w:line="240" w:lineRule="auto"/>
        <w:ind w:left="142" w:hanging="142"/>
        <w:rPr>
          <w:ins w:id="305" w:author="Tariq Halasa" w:date="2020-03-04T12:30:00Z"/>
          <w:sz w:val="24"/>
          <w:szCs w:val="24"/>
        </w:rPr>
      </w:pPr>
      <w:r w:rsidRPr="001625C3">
        <w:rPr>
          <w:sz w:val="24"/>
          <w:szCs w:val="24"/>
        </w:rPr>
        <w:t>Keeling, M. J. 2008. Modeling infectious diseases in humans and animals. Princeton: Princeton University Press.</w:t>
      </w:r>
    </w:p>
    <w:p w14:paraId="526D2FB6" w14:textId="2B1CA2D2" w:rsidR="00EC571E" w:rsidRDefault="00EC571E" w:rsidP="00612E20">
      <w:pPr>
        <w:pStyle w:val="EndNoteBibliography"/>
        <w:spacing w:line="240" w:lineRule="auto"/>
        <w:ind w:left="142" w:hanging="142"/>
        <w:rPr>
          <w:ins w:id="306" w:author="Carsten Thure Kirkeby" w:date="2020-03-09T13:50:00Z"/>
          <w:sz w:val="24"/>
          <w:szCs w:val="24"/>
        </w:rPr>
      </w:pPr>
      <w:ins w:id="307" w:author="Tariq Halasa" w:date="2020-03-04T12:30:00Z">
        <w:r>
          <w:rPr>
            <w:sz w:val="24"/>
            <w:szCs w:val="24"/>
          </w:rPr>
          <w:t xml:space="preserve">Kelso, J. K., Milne, G. J. (2014) A spatial simulation model for the dispersal of the bluetongue vector Culicoides brevitarsis in Australia. </w:t>
        </w:r>
      </w:ins>
      <w:ins w:id="308" w:author="Tariq Halasa" w:date="2020-03-04T12:31:00Z">
        <w:r>
          <w:rPr>
            <w:sz w:val="24"/>
            <w:szCs w:val="24"/>
          </w:rPr>
          <w:t>Plos One 9(8):</w:t>
        </w:r>
      </w:ins>
      <w:ins w:id="309" w:author="Tariq Halasa" w:date="2020-03-04T12:32:00Z">
        <w:r>
          <w:rPr>
            <w:sz w:val="24"/>
            <w:szCs w:val="24"/>
          </w:rPr>
          <w:t xml:space="preserve"> </w:t>
        </w:r>
      </w:ins>
      <w:ins w:id="310" w:author="Tariq Halasa" w:date="2020-03-04T12:31:00Z">
        <w:r>
          <w:rPr>
            <w:sz w:val="24"/>
            <w:szCs w:val="24"/>
          </w:rPr>
          <w:t>e104646 doi:</w:t>
        </w:r>
      </w:ins>
      <w:ins w:id="311" w:author="Tariq Halasa" w:date="2020-03-04T12:32:00Z">
        <w:r w:rsidRPr="00EC571E">
          <w:rPr>
            <w:sz w:val="24"/>
            <w:szCs w:val="24"/>
            <w:rPrChange w:id="312" w:author="Tariq Halasa" w:date="2020-03-04T12:32:00Z">
              <w:rPr/>
            </w:rPrChange>
          </w:rPr>
          <w:fldChar w:fldCharType="begin"/>
        </w:r>
        <w:r w:rsidRPr="00EC571E">
          <w:rPr>
            <w:sz w:val="24"/>
            <w:szCs w:val="24"/>
            <w:rPrChange w:id="313" w:author="Tariq Halasa" w:date="2020-03-04T12:32:00Z">
              <w:rPr/>
            </w:rPrChange>
          </w:rPr>
          <w:instrText xml:space="preserve"> HYPERLINK "https://dx.doi.org/10.1371%2Fjournal.pone.0104646" \t "pmc_ext" </w:instrText>
        </w:r>
        <w:r w:rsidRPr="00EC571E">
          <w:rPr>
            <w:sz w:val="24"/>
            <w:szCs w:val="24"/>
            <w:rPrChange w:id="314" w:author="Tariq Halasa" w:date="2020-03-04T12:32:00Z">
              <w:rPr/>
            </w:rPrChange>
          </w:rPr>
          <w:fldChar w:fldCharType="separate"/>
        </w:r>
        <w:r w:rsidRPr="00EC571E">
          <w:rPr>
            <w:rStyle w:val="Hyperlink"/>
            <w:color w:val="642A8F"/>
            <w:sz w:val="24"/>
            <w:szCs w:val="24"/>
            <w:shd w:val="clear" w:color="auto" w:fill="FFFFFF"/>
            <w:rPrChange w:id="315" w:author="Tariq Halasa" w:date="2020-03-04T12:32:00Z">
              <w:rPr>
                <w:rStyle w:val="Hyperlink"/>
                <w:rFonts w:ascii="Arial" w:hAnsi="Arial" w:cs="Arial"/>
                <w:color w:val="642A8F"/>
                <w:sz w:val="20"/>
                <w:szCs w:val="20"/>
                <w:shd w:val="clear" w:color="auto" w:fill="FFFFFF"/>
              </w:rPr>
            </w:rPrChange>
          </w:rPr>
          <w:t>10.1371/journal.pone.0104646</w:t>
        </w:r>
        <w:r w:rsidRPr="00EC571E">
          <w:rPr>
            <w:sz w:val="24"/>
            <w:szCs w:val="24"/>
            <w:rPrChange w:id="316" w:author="Tariq Halasa" w:date="2020-03-04T12:32:00Z">
              <w:rPr/>
            </w:rPrChange>
          </w:rPr>
          <w:fldChar w:fldCharType="end"/>
        </w:r>
      </w:ins>
    </w:p>
    <w:p w14:paraId="049F1AF9" w14:textId="014909E7" w:rsidR="00612E20" w:rsidRPr="001625C3" w:rsidRDefault="00612E20" w:rsidP="00612E20">
      <w:pPr>
        <w:pStyle w:val="EndNoteBibliography"/>
        <w:spacing w:line="240" w:lineRule="auto"/>
        <w:ind w:left="142" w:hanging="142"/>
        <w:rPr>
          <w:sz w:val="24"/>
          <w:szCs w:val="24"/>
        </w:rPr>
      </w:pPr>
      <w:ins w:id="317" w:author="Carsten Thure Kirkeby" w:date="2020-03-09T13:50:00Z">
        <w:r w:rsidRPr="00612E20">
          <w:rPr>
            <w:sz w:val="24"/>
            <w:szCs w:val="24"/>
            <w:rPrChange w:id="318" w:author="Carsten Thure Kirkeby" w:date="2020-03-09T13:50:00Z">
              <w:rPr>
                <w:rFonts w:ascii="Arial" w:hAnsi="Arial" w:cs="Arial"/>
                <w:color w:val="222222"/>
                <w:sz w:val="20"/>
                <w:szCs w:val="20"/>
                <w:shd w:val="clear" w:color="auto" w:fill="FFFFFF"/>
              </w:rPr>
            </w:rPrChange>
          </w:rPr>
          <w:t>Kermack, W. O., &amp; McKendrick, A. G. (1927). A contribution to the mathematical theory of epidemics. </w:t>
        </w:r>
        <w:r w:rsidRPr="00612E20">
          <w:rPr>
            <w:sz w:val="24"/>
            <w:szCs w:val="24"/>
            <w:rPrChange w:id="319" w:author="Carsten Thure Kirkeby" w:date="2020-03-09T13:50:00Z">
              <w:rPr>
                <w:rFonts w:ascii="Arial" w:hAnsi="Arial" w:cs="Arial"/>
                <w:i/>
                <w:iCs/>
                <w:color w:val="222222"/>
                <w:sz w:val="20"/>
                <w:szCs w:val="20"/>
                <w:shd w:val="clear" w:color="auto" w:fill="FFFFFF"/>
              </w:rPr>
            </w:rPrChange>
          </w:rPr>
          <w:t>Proceedings of the royal society of london. Series A, Containing papers of a mathematical and physical character</w:t>
        </w:r>
        <w:r w:rsidRPr="00612E20">
          <w:rPr>
            <w:sz w:val="24"/>
            <w:szCs w:val="24"/>
            <w:rPrChange w:id="320" w:author="Carsten Thure Kirkeby" w:date="2020-03-09T13:50:00Z">
              <w:rPr>
                <w:rFonts w:ascii="Arial" w:hAnsi="Arial" w:cs="Arial"/>
                <w:color w:val="222222"/>
                <w:sz w:val="20"/>
                <w:szCs w:val="20"/>
                <w:shd w:val="clear" w:color="auto" w:fill="FFFFFF"/>
              </w:rPr>
            </w:rPrChange>
          </w:rPr>
          <w:t>, </w:t>
        </w:r>
        <w:r w:rsidRPr="00612E20">
          <w:rPr>
            <w:sz w:val="24"/>
            <w:szCs w:val="24"/>
            <w:rPrChange w:id="321" w:author="Carsten Thure Kirkeby" w:date="2020-03-09T13:50:00Z">
              <w:rPr>
                <w:rFonts w:ascii="Arial" w:hAnsi="Arial" w:cs="Arial"/>
                <w:i/>
                <w:iCs/>
                <w:color w:val="222222"/>
                <w:sz w:val="20"/>
                <w:szCs w:val="20"/>
                <w:shd w:val="clear" w:color="auto" w:fill="FFFFFF"/>
              </w:rPr>
            </w:rPrChange>
          </w:rPr>
          <w:t>115</w:t>
        </w:r>
        <w:r w:rsidRPr="00612E20">
          <w:rPr>
            <w:sz w:val="24"/>
            <w:szCs w:val="24"/>
            <w:rPrChange w:id="322" w:author="Carsten Thure Kirkeby" w:date="2020-03-09T13:50:00Z">
              <w:rPr>
                <w:rFonts w:ascii="Arial" w:hAnsi="Arial" w:cs="Arial"/>
                <w:color w:val="222222"/>
                <w:sz w:val="20"/>
                <w:szCs w:val="20"/>
                <w:shd w:val="clear" w:color="auto" w:fill="FFFFFF"/>
              </w:rPr>
            </w:rPrChange>
          </w:rPr>
          <w:t>(772), 700-721.</w:t>
        </w:r>
      </w:ins>
    </w:p>
    <w:p w14:paraId="09D252E3" w14:textId="4C9A9B2A" w:rsidR="00353218" w:rsidRPr="001625C3" w:rsidRDefault="00353218" w:rsidP="00612E20">
      <w:pPr>
        <w:pStyle w:val="EndNoteBibliography"/>
        <w:spacing w:line="240" w:lineRule="auto"/>
        <w:ind w:left="142" w:hanging="142"/>
        <w:rPr>
          <w:sz w:val="24"/>
          <w:szCs w:val="24"/>
        </w:rPr>
      </w:pPr>
      <w:r w:rsidRPr="001625C3">
        <w:rPr>
          <w:sz w:val="24"/>
          <w:szCs w:val="24"/>
        </w:rPr>
        <w:t xml:space="preserve">Kirkeby, C., Græsbøll, K., Nielsen, S. S., Christiansen, L. E., Toft, N., Rattenborg, E. </w:t>
      </w:r>
      <w:r w:rsidR="00C65C93" w:rsidRPr="001625C3">
        <w:rPr>
          <w:sz w:val="24"/>
          <w:szCs w:val="24"/>
        </w:rPr>
        <w:t>and</w:t>
      </w:r>
      <w:r w:rsidRPr="001625C3">
        <w:rPr>
          <w:sz w:val="24"/>
          <w:szCs w:val="24"/>
        </w:rPr>
        <w:t xml:space="preserve"> Halasa, T. </w:t>
      </w:r>
      <w:r w:rsidR="00174F65" w:rsidRPr="001625C3">
        <w:rPr>
          <w:sz w:val="24"/>
          <w:szCs w:val="24"/>
        </w:rPr>
        <w:t>(</w:t>
      </w:r>
      <w:r w:rsidRPr="001625C3">
        <w:rPr>
          <w:sz w:val="24"/>
          <w:szCs w:val="24"/>
        </w:rPr>
        <w:t>2016</w:t>
      </w:r>
      <w:r w:rsidR="00174F65" w:rsidRPr="001625C3">
        <w:rPr>
          <w:sz w:val="24"/>
          <w:szCs w:val="24"/>
        </w:rPr>
        <w:t>)</w:t>
      </w:r>
      <w:r w:rsidRPr="001625C3">
        <w:rPr>
          <w:sz w:val="24"/>
          <w:szCs w:val="24"/>
        </w:rPr>
        <w:t>. Simulating the epidemiological and economic impact of paratuberculosis control actions in dairy cattle. Frontiers in veterinary science, 3, 90.</w:t>
      </w:r>
    </w:p>
    <w:p w14:paraId="6B209E25" w14:textId="0210C751" w:rsidR="00BD073E" w:rsidRPr="001625C3" w:rsidRDefault="00BD073E" w:rsidP="00612E20">
      <w:pPr>
        <w:pStyle w:val="EndNoteBibliography"/>
        <w:spacing w:line="240" w:lineRule="auto"/>
        <w:ind w:left="142" w:hanging="142"/>
        <w:rPr>
          <w:sz w:val="24"/>
          <w:szCs w:val="24"/>
        </w:rPr>
      </w:pPr>
      <w:r w:rsidRPr="001625C3">
        <w:rPr>
          <w:sz w:val="24"/>
          <w:szCs w:val="24"/>
        </w:rPr>
        <w:lastRenderedPageBreak/>
        <w:t xml:space="preserve">Klügl, F. </w:t>
      </w:r>
      <w:r w:rsidR="00987DAD" w:rsidRPr="001625C3">
        <w:rPr>
          <w:sz w:val="24"/>
          <w:szCs w:val="24"/>
        </w:rPr>
        <w:t>(</w:t>
      </w:r>
      <w:r w:rsidRPr="001625C3">
        <w:rPr>
          <w:sz w:val="24"/>
          <w:szCs w:val="24"/>
        </w:rPr>
        <w:t>2008</w:t>
      </w:r>
      <w:r w:rsidR="00987DAD" w:rsidRPr="001625C3">
        <w:rPr>
          <w:sz w:val="24"/>
          <w:szCs w:val="24"/>
        </w:rPr>
        <w:t>)</w:t>
      </w:r>
      <w:r w:rsidRPr="001625C3">
        <w:rPr>
          <w:sz w:val="24"/>
          <w:szCs w:val="24"/>
        </w:rPr>
        <w:t>. A validation methodology for agent-based simulations. In Proceedings of the 2008 ACM symposium on Applied computing (pp. 39-43). ACM.</w:t>
      </w:r>
    </w:p>
    <w:p w14:paraId="1BB148CE" w14:textId="25FBD4B1" w:rsidR="0053776F" w:rsidRPr="001625C3" w:rsidRDefault="00083651" w:rsidP="00612E20">
      <w:pPr>
        <w:pStyle w:val="EndNoteBibliography"/>
        <w:spacing w:line="240" w:lineRule="auto"/>
        <w:ind w:left="142" w:hanging="142"/>
        <w:rPr>
          <w:sz w:val="24"/>
          <w:szCs w:val="24"/>
        </w:rPr>
      </w:pPr>
      <w:r w:rsidRPr="001625C3">
        <w:rPr>
          <w:sz w:val="24"/>
          <w:szCs w:val="24"/>
        </w:rPr>
        <w:t xml:space="preserve">Kopec, J. A., Finès, P., Manuel, D. G., Buckeridge, D. L., Flanagan, W. M., Oderkirk, J., Abrahamowicz, M, Harper, S. Sharif, B., Okhmatovskaia A., Sayre, E. C., Rahman, M. M., </w:t>
      </w:r>
      <w:r w:rsidR="0053776F" w:rsidRPr="001625C3">
        <w:rPr>
          <w:sz w:val="24"/>
          <w:szCs w:val="24"/>
        </w:rPr>
        <w:t>Kudahl, A. B., Østergaard, S., Sør</w:t>
      </w:r>
      <w:r w:rsidR="00A144C0" w:rsidRPr="001625C3">
        <w:rPr>
          <w:sz w:val="24"/>
          <w:szCs w:val="24"/>
        </w:rPr>
        <w:t xml:space="preserve">ensen, J. T., &amp; Nielsen, S. S. </w:t>
      </w:r>
      <w:r w:rsidR="009948A8" w:rsidRPr="001625C3">
        <w:rPr>
          <w:sz w:val="24"/>
          <w:szCs w:val="24"/>
        </w:rPr>
        <w:t>(</w:t>
      </w:r>
      <w:r w:rsidR="00A144C0" w:rsidRPr="001625C3">
        <w:rPr>
          <w:sz w:val="24"/>
          <w:szCs w:val="24"/>
        </w:rPr>
        <w:t>2007</w:t>
      </w:r>
      <w:r w:rsidR="009948A8" w:rsidRPr="001625C3">
        <w:rPr>
          <w:sz w:val="24"/>
          <w:szCs w:val="24"/>
        </w:rPr>
        <w:t>)</w:t>
      </w:r>
      <w:r w:rsidR="0053776F" w:rsidRPr="001625C3">
        <w:rPr>
          <w:sz w:val="24"/>
          <w:szCs w:val="24"/>
        </w:rPr>
        <w:t>. A stochastic model simulating paratuberculosis in a dairy herd. Preventive veterinary medicine, 78(2), 97-117.</w:t>
      </w:r>
    </w:p>
    <w:p w14:paraId="6704DD41" w14:textId="77777777" w:rsidR="00AD4CC1" w:rsidRPr="001625C3" w:rsidRDefault="00AD4CC1" w:rsidP="00612E20">
      <w:pPr>
        <w:pStyle w:val="EndNoteBibliography"/>
        <w:spacing w:line="240" w:lineRule="auto"/>
        <w:ind w:left="142" w:hanging="142"/>
        <w:rPr>
          <w:sz w:val="24"/>
          <w:szCs w:val="24"/>
        </w:rPr>
      </w:pPr>
      <w:r w:rsidRPr="001625C3">
        <w:rPr>
          <w:sz w:val="24"/>
          <w:szCs w:val="24"/>
          <w:lang w:val="da-DK"/>
        </w:rPr>
        <w:t xml:space="preserve">Kudahl, A. B., Østergaard, S., Sørensen, J. T., &amp; Nielsen, S. S. (2007). </w:t>
      </w:r>
      <w:r w:rsidRPr="001625C3">
        <w:rPr>
          <w:sz w:val="24"/>
          <w:szCs w:val="24"/>
        </w:rPr>
        <w:t>A stochastic model simulating paratuberculosis in a dairy herd. Preventive veterinary medicine, 78(2), 97-117.</w:t>
      </w:r>
    </w:p>
    <w:p w14:paraId="6E41416A" w14:textId="77777777" w:rsidR="00E164BB" w:rsidRPr="001625C3" w:rsidRDefault="00997308" w:rsidP="00612E20">
      <w:pPr>
        <w:pStyle w:val="EndNoteBibliography"/>
        <w:spacing w:line="240" w:lineRule="auto"/>
        <w:ind w:left="142" w:hanging="142"/>
        <w:rPr>
          <w:sz w:val="24"/>
          <w:szCs w:val="24"/>
        </w:rPr>
      </w:pPr>
      <w:r w:rsidRPr="001625C3">
        <w:rPr>
          <w:sz w:val="24"/>
          <w:szCs w:val="24"/>
        </w:rPr>
        <w:t>Laager, M., C. Mbilo, E. A. Madaye, A. Naminou, M. Léchenne, A. Tschopp, S. K. Naïssengar, T. Smieszek, J. Zinsstag and N. Chitnis (2018). "The importance of dog population contact network structures in rabies transmission." PLOS Neglected Tropical Diseases 12(8): e0006680.</w:t>
      </w:r>
    </w:p>
    <w:p w14:paraId="08E66902" w14:textId="77777777" w:rsidR="00AD4CC1" w:rsidRPr="001625C3" w:rsidRDefault="00AD4CC1" w:rsidP="00612E20">
      <w:pPr>
        <w:pStyle w:val="EndNoteBibliography"/>
        <w:spacing w:line="240" w:lineRule="auto"/>
        <w:ind w:left="142" w:hanging="142"/>
        <w:rPr>
          <w:sz w:val="24"/>
          <w:szCs w:val="24"/>
        </w:rPr>
      </w:pPr>
      <w:r w:rsidRPr="001625C3">
        <w:rPr>
          <w:sz w:val="24"/>
          <w:szCs w:val="24"/>
        </w:rPr>
        <w:t>Lilien, G. L. (1975). Model relativism: A situational approach to model building. Interfaces, 5(3), 11-18.</w:t>
      </w:r>
    </w:p>
    <w:p w14:paraId="2E883E0E" w14:textId="6A93CF9A" w:rsidR="00DD4011" w:rsidRPr="001625C3" w:rsidRDefault="00E164BB" w:rsidP="00612E20">
      <w:pPr>
        <w:pStyle w:val="EndNoteBibliography"/>
        <w:spacing w:line="240" w:lineRule="auto"/>
        <w:ind w:left="142" w:hanging="142"/>
        <w:rPr>
          <w:sz w:val="24"/>
          <w:szCs w:val="24"/>
        </w:rPr>
      </w:pPr>
      <w:r w:rsidRPr="001625C3">
        <w:rPr>
          <w:sz w:val="24"/>
          <w:szCs w:val="24"/>
        </w:rPr>
        <w:t xml:space="preserve">Lord, C. C., Woolhouse, M. E. J., Rawlings, P. and Mellor, P. S. </w:t>
      </w:r>
      <w:r w:rsidR="0012669D" w:rsidRPr="001625C3">
        <w:rPr>
          <w:sz w:val="24"/>
          <w:szCs w:val="24"/>
        </w:rPr>
        <w:t>(</w:t>
      </w:r>
      <w:r w:rsidRPr="001625C3">
        <w:rPr>
          <w:sz w:val="24"/>
          <w:szCs w:val="24"/>
        </w:rPr>
        <w:t>1996</w:t>
      </w:r>
      <w:r w:rsidR="0012669D" w:rsidRPr="001625C3">
        <w:rPr>
          <w:sz w:val="24"/>
          <w:szCs w:val="24"/>
        </w:rPr>
        <w:t>)</w:t>
      </w:r>
      <w:r w:rsidRPr="001625C3">
        <w:rPr>
          <w:sz w:val="24"/>
          <w:szCs w:val="24"/>
        </w:rPr>
        <w:t xml:space="preserve"> Simulation studies of African horse sickness and Culicoides imicola (Diptera: Ceratopogonidae). Journal of medical entomology, 33(3), 328-338.</w:t>
      </w:r>
    </w:p>
    <w:p w14:paraId="6DAF4D15" w14:textId="7499E9A8" w:rsidR="00BE406F" w:rsidRPr="00BE406F" w:rsidRDefault="00BE406F">
      <w:pPr>
        <w:autoSpaceDE w:val="0"/>
        <w:autoSpaceDN w:val="0"/>
        <w:adjustRightInd w:val="0"/>
        <w:spacing w:line="240" w:lineRule="auto"/>
        <w:ind w:left="142" w:hanging="142"/>
        <w:rPr>
          <w:ins w:id="323" w:author="Tariq Halasa" w:date="2020-03-04T11:29:00Z"/>
          <w:sz w:val="24"/>
          <w:szCs w:val="24"/>
        </w:rPr>
        <w:pPrChange w:id="324" w:author="Tariq Halasa" w:date="2020-03-04T11:29:00Z">
          <w:pPr>
            <w:pStyle w:val="EndNoteBibliography"/>
            <w:spacing w:line="240" w:lineRule="auto"/>
            <w:ind w:firstLine="0"/>
          </w:pPr>
        </w:pPrChange>
      </w:pPr>
      <w:ins w:id="325" w:author="Tariq Halasa" w:date="2020-03-04T11:29:00Z">
        <w:r w:rsidRPr="00BE406F">
          <w:rPr>
            <w:sz w:val="24"/>
            <w:szCs w:val="24"/>
            <w:rPrChange w:id="326" w:author="Tariq Halasa" w:date="2020-03-04T11:29:00Z">
              <w:rPr>
                <w:rFonts w:ascii="MinionPro-Regular" w:hAnsi="MinionPro-Regular" w:cs="MinionPro-Regular"/>
                <w:sz w:val="15"/>
                <w:szCs w:val="15"/>
                <w:lang w:val="da-DK"/>
              </w:rPr>
            </w:rPrChange>
          </w:rPr>
          <w:t xml:space="preserve">Lu, Z., </w:t>
        </w:r>
        <w:proofErr w:type="spellStart"/>
        <w:r w:rsidRPr="00BE406F">
          <w:rPr>
            <w:sz w:val="24"/>
            <w:szCs w:val="24"/>
            <w:rPrChange w:id="327" w:author="Tariq Halasa" w:date="2020-03-04T11:29:00Z">
              <w:rPr>
                <w:rFonts w:ascii="MinionPro-Regular" w:hAnsi="MinionPro-Regular" w:cs="MinionPro-Regular"/>
                <w:sz w:val="15"/>
                <w:szCs w:val="15"/>
                <w:lang w:val="da-DK"/>
              </w:rPr>
            </w:rPrChange>
          </w:rPr>
          <w:t>Schukken</w:t>
        </w:r>
        <w:proofErr w:type="spellEnd"/>
        <w:r w:rsidRPr="00BE406F">
          <w:rPr>
            <w:sz w:val="24"/>
            <w:szCs w:val="24"/>
            <w:rPrChange w:id="328" w:author="Tariq Halasa" w:date="2020-03-04T11:29:00Z">
              <w:rPr>
                <w:rFonts w:ascii="MinionPro-Regular" w:hAnsi="MinionPro-Regular" w:cs="MinionPro-Regular"/>
                <w:sz w:val="15"/>
                <w:szCs w:val="15"/>
                <w:lang w:val="da-DK"/>
              </w:rPr>
            </w:rPrChange>
          </w:rPr>
          <w:t xml:space="preserve">, Y. H., Smith, R. L. &amp; </w:t>
        </w:r>
        <w:proofErr w:type="spellStart"/>
        <w:r w:rsidRPr="00BE406F">
          <w:rPr>
            <w:sz w:val="24"/>
            <w:szCs w:val="24"/>
            <w:rPrChange w:id="329" w:author="Tariq Halasa" w:date="2020-03-04T11:29:00Z">
              <w:rPr>
                <w:rFonts w:ascii="MinionPro-Regular" w:hAnsi="MinionPro-Regular" w:cs="MinionPro-Regular"/>
                <w:sz w:val="15"/>
                <w:szCs w:val="15"/>
                <w:lang w:val="da-DK"/>
              </w:rPr>
            </w:rPrChange>
          </w:rPr>
          <w:t>Grohn</w:t>
        </w:r>
        <w:proofErr w:type="spellEnd"/>
        <w:r w:rsidRPr="00BE406F">
          <w:rPr>
            <w:sz w:val="24"/>
            <w:szCs w:val="24"/>
            <w:rPrChange w:id="330" w:author="Tariq Halasa" w:date="2020-03-04T11:29:00Z">
              <w:rPr>
                <w:rFonts w:ascii="MinionPro-Regular" w:hAnsi="MinionPro-Regular" w:cs="MinionPro-Regular"/>
                <w:sz w:val="15"/>
                <w:szCs w:val="15"/>
                <w:lang w:val="da-DK"/>
              </w:rPr>
            </w:rPrChange>
          </w:rPr>
          <w:t>, Y. T. St</w:t>
        </w:r>
        <w:r w:rsidRPr="00BE406F">
          <w:rPr>
            <w:sz w:val="24"/>
            <w:szCs w:val="24"/>
          </w:rPr>
          <w:t xml:space="preserve">ochastic simulations of a multi </w:t>
        </w:r>
        <w:r w:rsidRPr="00BE406F">
          <w:rPr>
            <w:sz w:val="24"/>
            <w:szCs w:val="24"/>
            <w:rPrChange w:id="331" w:author="Tariq Halasa" w:date="2020-03-04T11:29:00Z">
              <w:rPr>
                <w:rFonts w:ascii="MinionPro-Regular" w:hAnsi="MinionPro-Regular" w:cs="MinionPro-Regular"/>
                <w:sz w:val="15"/>
                <w:szCs w:val="15"/>
                <w:lang w:val="da-DK"/>
              </w:rPr>
            </w:rPrChange>
          </w:rPr>
          <w:t xml:space="preserve">group compartmental model for </w:t>
        </w:r>
        <w:proofErr w:type="spellStart"/>
        <w:r w:rsidRPr="00BE406F">
          <w:rPr>
            <w:sz w:val="24"/>
            <w:szCs w:val="24"/>
            <w:rPrChange w:id="332" w:author="Tariq Halasa" w:date="2020-03-04T11:29:00Z">
              <w:rPr>
                <w:rFonts w:ascii="MinionPro-Regular" w:hAnsi="MinionPro-Regular" w:cs="MinionPro-Regular"/>
                <w:sz w:val="15"/>
                <w:szCs w:val="15"/>
                <w:lang w:val="da-DK"/>
              </w:rPr>
            </w:rPrChange>
          </w:rPr>
          <w:t>Johne’</w:t>
        </w:r>
        <w:r w:rsidRPr="00BE406F">
          <w:rPr>
            <w:sz w:val="24"/>
            <w:szCs w:val="24"/>
          </w:rPr>
          <w:t>s</w:t>
        </w:r>
        <w:proofErr w:type="spellEnd"/>
        <w:r w:rsidRPr="00BE406F">
          <w:rPr>
            <w:sz w:val="24"/>
            <w:szCs w:val="24"/>
          </w:rPr>
          <w:t xml:space="preserve"> disease</w:t>
        </w:r>
        <w:r>
          <w:rPr>
            <w:sz w:val="24"/>
            <w:szCs w:val="24"/>
          </w:rPr>
          <w:t xml:space="preserve"> </w:t>
        </w:r>
        <w:r w:rsidRPr="00BE406F">
          <w:rPr>
            <w:sz w:val="24"/>
            <w:szCs w:val="24"/>
            <w:rPrChange w:id="333" w:author="Tariq Halasa" w:date="2020-03-04T11:29:00Z">
              <w:rPr>
                <w:rFonts w:ascii="MinionPro-Regular" w:hAnsi="MinionPro-Regular" w:cs="MinionPro-Regular"/>
                <w:sz w:val="15"/>
                <w:szCs w:val="15"/>
                <w:lang w:val="da-DK"/>
              </w:rPr>
            </w:rPrChange>
          </w:rPr>
          <w:t xml:space="preserve">on US dairy herds with test-based culling intervention. </w:t>
        </w:r>
        <w:r w:rsidRPr="00BE406F">
          <w:rPr>
            <w:i/>
            <w:iCs/>
            <w:sz w:val="24"/>
            <w:szCs w:val="24"/>
            <w:rPrChange w:id="334" w:author="Tariq Halasa" w:date="2020-03-04T11:29:00Z">
              <w:rPr>
                <w:rFonts w:ascii="MinionPro-It" w:hAnsi="MinionPro-It" w:cs="MinionPro-It"/>
                <w:i/>
                <w:iCs/>
                <w:sz w:val="15"/>
                <w:szCs w:val="15"/>
                <w:lang w:val="da-DK"/>
              </w:rPr>
            </w:rPrChange>
          </w:rPr>
          <w:t xml:space="preserve">Journal of theoretical biology </w:t>
        </w:r>
        <w:r w:rsidRPr="00BE406F">
          <w:rPr>
            <w:b/>
            <w:bCs/>
            <w:sz w:val="24"/>
            <w:szCs w:val="24"/>
            <w:rPrChange w:id="335" w:author="Tariq Halasa" w:date="2020-03-04T11:29:00Z">
              <w:rPr>
                <w:rFonts w:ascii="MinionPro-Bold" w:hAnsi="MinionPro-Bold" w:cs="MinionPro-Bold"/>
                <w:b/>
                <w:bCs/>
                <w:sz w:val="15"/>
                <w:szCs w:val="15"/>
                <w:lang w:val="da-DK"/>
              </w:rPr>
            </w:rPrChange>
          </w:rPr>
          <w:t>264</w:t>
        </w:r>
        <w:r w:rsidRPr="00BE406F">
          <w:rPr>
            <w:sz w:val="24"/>
            <w:szCs w:val="24"/>
            <w:rPrChange w:id="336" w:author="Tariq Halasa" w:date="2020-03-04T11:29:00Z">
              <w:rPr>
                <w:rFonts w:ascii="MinionPro-Regular" w:hAnsi="MinionPro-Regular" w:cs="MinionPro-Regular"/>
                <w:sz w:val="15"/>
                <w:szCs w:val="15"/>
                <w:lang w:val="da-DK"/>
              </w:rPr>
            </w:rPrChange>
          </w:rPr>
          <w:t>(4), 1190–1201 (2010).</w:t>
        </w:r>
      </w:ins>
    </w:p>
    <w:p w14:paraId="6FA459E6" w14:textId="77777777" w:rsidR="0040366C" w:rsidRPr="0040366C" w:rsidRDefault="0040366C" w:rsidP="00612E20">
      <w:pPr>
        <w:pStyle w:val="EndNoteBibliography"/>
        <w:spacing w:line="240" w:lineRule="auto"/>
        <w:ind w:left="142" w:hanging="142"/>
        <w:rPr>
          <w:ins w:id="337" w:author="Carsten Thure Kirkeby" w:date="2020-03-10T07:06:00Z"/>
          <w:sz w:val="24"/>
          <w:szCs w:val="24"/>
          <w:rPrChange w:id="338" w:author="Carsten Thure Kirkeby" w:date="2020-03-10T07:06:00Z">
            <w:rPr>
              <w:ins w:id="339" w:author="Carsten Thure Kirkeby" w:date="2020-03-10T07:06:00Z"/>
              <w:rFonts w:ascii="Arial" w:hAnsi="Arial" w:cs="Arial"/>
              <w:color w:val="222222"/>
              <w:sz w:val="20"/>
              <w:szCs w:val="20"/>
              <w:shd w:val="clear" w:color="auto" w:fill="FFFFFF"/>
            </w:rPr>
          </w:rPrChange>
        </w:rPr>
      </w:pPr>
      <w:ins w:id="340" w:author="Carsten Thure Kirkeby" w:date="2020-03-10T07:06:00Z">
        <w:r w:rsidRPr="0040366C">
          <w:rPr>
            <w:sz w:val="24"/>
            <w:szCs w:val="24"/>
            <w:rPrChange w:id="341" w:author="Carsten Thure Kirkeby" w:date="2020-03-10T07:06:00Z">
              <w:rPr>
                <w:rFonts w:ascii="Arial" w:hAnsi="Arial" w:cs="Arial"/>
                <w:color w:val="222222"/>
                <w:sz w:val="20"/>
                <w:szCs w:val="20"/>
                <w:shd w:val="clear" w:color="auto" w:fill="FFFFFF"/>
              </w:rPr>
            </w:rPrChange>
          </w:rPr>
          <w:t>Mahsin, M., Deardon, R., &amp; Brown, P. (2019). Geographically-dependent individual-level models for infectious diseases transmission. </w:t>
        </w:r>
        <w:r w:rsidRPr="0040366C">
          <w:rPr>
            <w:sz w:val="24"/>
            <w:szCs w:val="24"/>
            <w:rPrChange w:id="342" w:author="Carsten Thure Kirkeby" w:date="2020-03-10T07:06:00Z">
              <w:rPr>
                <w:rFonts w:ascii="Arial" w:hAnsi="Arial" w:cs="Arial"/>
                <w:i/>
                <w:iCs/>
                <w:color w:val="222222"/>
                <w:sz w:val="20"/>
                <w:szCs w:val="20"/>
                <w:shd w:val="clear" w:color="auto" w:fill="FFFFFF"/>
              </w:rPr>
            </w:rPrChange>
          </w:rPr>
          <w:t>arXiv preprint arXiv:1908.06822</w:t>
        </w:r>
        <w:r w:rsidRPr="0040366C">
          <w:rPr>
            <w:sz w:val="24"/>
            <w:szCs w:val="24"/>
            <w:rPrChange w:id="343" w:author="Carsten Thure Kirkeby" w:date="2020-03-10T07:06:00Z">
              <w:rPr>
                <w:rFonts w:ascii="Arial" w:hAnsi="Arial" w:cs="Arial"/>
                <w:color w:val="222222"/>
                <w:sz w:val="20"/>
                <w:szCs w:val="20"/>
                <w:shd w:val="clear" w:color="auto" w:fill="FFFFFF"/>
              </w:rPr>
            </w:rPrChange>
          </w:rPr>
          <w:t>.</w:t>
        </w:r>
      </w:ins>
    </w:p>
    <w:p w14:paraId="5506A13F" w14:textId="2971039D" w:rsidR="00F9229F" w:rsidRPr="001625C3" w:rsidRDefault="00F9229F" w:rsidP="00612E20">
      <w:pPr>
        <w:pStyle w:val="EndNoteBibliography"/>
        <w:spacing w:line="240" w:lineRule="auto"/>
        <w:ind w:left="142" w:hanging="142"/>
        <w:rPr>
          <w:sz w:val="24"/>
          <w:szCs w:val="24"/>
        </w:rPr>
      </w:pPr>
      <w:r w:rsidRPr="001625C3">
        <w:rPr>
          <w:sz w:val="24"/>
          <w:szCs w:val="24"/>
        </w:rPr>
        <w:t xml:space="preserve">Mancy, R., Brock, P. M., and Kao, R. R. </w:t>
      </w:r>
      <w:r w:rsidR="00C86D3B" w:rsidRPr="001625C3">
        <w:rPr>
          <w:sz w:val="24"/>
          <w:szCs w:val="24"/>
        </w:rPr>
        <w:t>(</w:t>
      </w:r>
      <w:r w:rsidRPr="001625C3">
        <w:rPr>
          <w:sz w:val="24"/>
          <w:szCs w:val="24"/>
        </w:rPr>
        <w:t>2017</w:t>
      </w:r>
      <w:r w:rsidR="00C86D3B" w:rsidRPr="001625C3">
        <w:rPr>
          <w:sz w:val="24"/>
          <w:szCs w:val="24"/>
        </w:rPr>
        <w:t>)</w:t>
      </w:r>
      <w:r w:rsidRPr="001625C3">
        <w:rPr>
          <w:sz w:val="24"/>
          <w:szCs w:val="24"/>
        </w:rPr>
        <w:t>. An integrated framework for process-driven model construction in disease ecology and animal health. Frontiers in veterinary science, 4, 155.</w:t>
      </w:r>
    </w:p>
    <w:p w14:paraId="188D39A7" w14:textId="77777777" w:rsidR="00FD162B" w:rsidRPr="001625C3" w:rsidRDefault="00FD162B" w:rsidP="00612E20">
      <w:pPr>
        <w:pStyle w:val="EndNoteBibliography"/>
        <w:spacing w:line="240" w:lineRule="auto"/>
        <w:ind w:left="142" w:hanging="142"/>
        <w:rPr>
          <w:sz w:val="24"/>
          <w:szCs w:val="24"/>
        </w:rPr>
      </w:pPr>
      <w:r w:rsidRPr="001625C3">
        <w:rPr>
          <w:sz w:val="24"/>
          <w:szCs w:val="24"/>
        </w:rPr>
        <w:t>Marcé, C., Ezanno, P., Weber, M. F., Seegers, H., Pfeiffer, D. U. and Fourichon, C. 2010. Invited review: modeling within-herd transmission of Mycobacterium avium subspecies paratuberculosis in dairy cattle: a review. Journal of dairy science, 93(10), 4455-4470.</w:t>
      </w:r>
    </w:p>
    <w:p w14:paraId="69F4B2D0" w14:textId="2D34D569" w:rsidR="00001907" w:rsidRPr="001625C3" w:rsidRDefault="00001907" w:rsidP="00612E20">
      <w:pPr>
        <w:pStyle w:val="EndNoteBibliography"/>
        <w:spacing w:line="240" w:lineRule="auto"/>
        <w:ind w:left="142" w:hanging="142"/>
        <w:rPr>
          <w:sz w:val="24"/>
          <w:szCs w:val="24"/>
        </w:rPr>
      </w:pPr>
      <w:r w:rsidRPr="001625C3">
        <w:rPr>
          <w:sz w:val="24"/>
          <w:szCs w:val="24"/>
        </w:rPr>
        <w:t xml:space="preserve">Mardones, F.; Perez, A. ; Sanchez, J. ; Alkhamis, M. ; Carpenter, T. </w:t>
      </w:r>
      <w:r w:rsidR="00B26D1B" w:rsidRPr="001625C3">
        <w:rPr>
          <w:sz w:val="24"/>
          <w:szCs w:val="24"/>
        </w:rPr>
        <w:t>(</w:t>
      </w:r>
      <w:r w:rsidRPr="001625C3">
        <w:rPr>
          <w:sz w:val="24"/>
          <w:szCs w:val="24"/>
        </w:rPr>
        <w:t>2010</w:t>
      </w:r>
      <w:r w:rsidR="00B26D1B" w:rsidRPr="001625C3">
        <w:rPr>
          <w:sz w:val="24"/>
          <w:szCs w:val="24"/>
        </w:rPr>
        <w:t>)</w:t>
      </w:r>
      <w:r w:rsidRPr="001625C3">
        <w:rPr>
          <w:sz w:val="24"/>
          <w:szCs w:val="24"/>
        </w:rPr>
        <w:t>. Parameterization of the duration of infection stages of serotype O foot-and-mouth disease virus: an analytical review and meta-analysis with application to simulation models. Veterinary Research; 41(4): 45</w:t>
      </w:r>
    </w:p>
    <w:p w14:paraId="28046AF9" w14:textId="2AA627E6" w:rsidR="00A25350" w:rsidRPr="001625C3" w:rsidRDefault="00A25350" w:rsidP="00612E20">
      <w:pPr>
        <w:pStyle w:val="EndNoteBibliography"/>
        <w:spacing w:line="240" w:lineRule="auto"/>
        <w:ind w:left="142" w:hanging="142"/>
        <w:rPr>
          <w:sz w:val="24"/>
          <w:szCs w:val="24"/>
        </w:rPr>
      </w:pPr>
      <w:r w:rsidRPr="001625C3">
        <w:rPr>
          <w:sz w:val="24"/>
          <w:szCs w:val="24"/>
        </w:rPr>
        <w:t>Martinez-Lopez B, Perez AM, Sanchez-Vizcaıno JM.</w:t>
      </w:r>
      <w:r w:rsidR="00FD761E" w:rsidRPr="001625C3">
        <w:rPr>
          <w:sz w:val="24"/>
          <w:szCs w:val="24"/>
        </w:rPr>
        <w:t xml:space="preserve"> (2010)</w:t>
      </w:r>
      <w:r w:rsidR="00C3721C" w:rsidRPr="001625C3">
        <w:rPr>
          <w:sz w:val="24"/>
          <w:szCs w:val="24"/>
        </w:rPr>
        <w:t>.</w:t>
      </w:r>
      <w:r w:rsidRPr="001625C3">
        <w:rPr>
          <w:sz w:val="24"/>
          <w:szCs w:val="24"/>
        </w:rPr>
        <w:t xml:space="preserve"> A simulation model for the potential spread of foot-and-mouth disease in the Castile and Leon region of Spain. Prev Vet Med 96:19–29. doi:10.1016/j. prevetmed.2010.05.015 12.</w:t>
      </w:r>
    </w:p>
    <w:p w14:paraId="06844C00" w14:textId="7CA00213" w:rsidR="00FD162B" w:rsidRPr="001625C3" w:rsidRDefault="00E164BB" w:rsidP="00612E20">
      <w:pPr>
        <w:pStyle w:val="EndNoteBibliography"/>
        <w:spacing w:line="240" w:lineRule="auto"/>
        <w:ind w:left="142" w:hanging="142"/>
        <w:rPr>
          <w:sz w:val="24"/>
          <w:szCs w:val="24"/>
        </w:rPr>
      </w:pPr>
      <w:r w:rsidRPr="001625C3">
        <w:rPr>
          <w:sz w:val="24"/>
          <w:szCs w:val="24"/>
        </w:rPr>
        <w:t>McCallum, H., Barlow, N., &amp; Hone, J. (2001). How should pathogen transmission be modelled?. Trends in ecology &amp; evolution, 16(6), 295-300.</w:t>
      </w:r>
    </w:p>
    <w:p w14:paraId="707C369F" w14:textId="712DA83A" w:rsidR="002A7389" w:rsidRPr="001625C3" w:rsidRDefault="002A7389" w:rsidP="00612E20">
      <w:pPr>
        <w:pStyle w:val="EndNoteBibliography"/>
        <w:spacing w:line="240" w:lineRule="auto"/>
        <w:ind w:left="142" w:hanging="142"/>
        <w:rPr>
          <w:sz w:val="24"/>
          <w:szCs w:val="24"/>
        </w:rPr>
      </w:pPr>
      <w:r w:rsidRPr="001625C3">
        <w:rPr>
          <w:sz w:val="24"/>
          <w:szCs w:val="24"/>
        </w:rPr>
        <w:t xml:space="preserve">Mideo, N., Alizon, S., </w:t>
      </w:r>
      <w:r w:rsidR="00D45549" w:rsidRPr="001625C3">
        <w:rPr>
          <w:sz w:val="24"/>
          <w:szCs w:val="24"/>
        </w:rPr>
        <w:t>and</w:t>
      </w:r>
      <w:r w:rsidRPr="001625C3">
        <w:rPr>
          <w:sz w:val="24"/>
          <w:szCs w:val="24"/>
        </w:rPr>
        <w:t xml:space="preserve"> Day, T. </w:t>
      </w:r>
      <w:r w:rsidR="000B059D" w:rsidRPr="001625C3">
        <w:rPr>
          <w:sz w:val="24"/>
          <w:szCs w:val="24"/>
        </w:rPr>
        <w:t>(</w:t>
      </w:r>
      <w:r w:rsidRPr="001625C3">
        <w:rPr>
          <w:sz w:val="24"/>
          <w:szCs w:val="24"/>
        </w:rPr>
        <w:t>2008</w:t>
      </w:r>
      <w:r w:rsidR="000B059D" w:rsidRPr="001625C3">
        <w:rPr>
          <w:sz w:val="24"/>
          <w:szCs w:val="24"/>
        </w:rPr>
        <w:t>)</w:t>
      </w:r>
      <w:r w:rsidRPr="001625C3">
        <w:rPr>
          <w:sz w:val="24"/>
          <w:szCs w:val="24"/>
        </w:rPr>
        <w:t>. Linking within-and between-host dynamics in the evolutionary epidemiology of infectious diseases. Trends in ecology &amp; evolution, 23(9), 511-517.</w:t>
      </w:r>
    </w:p>
    <w:p w14:paraId="4D5C4EC6" w14:textId="70AEEC27" w:rsidR="00F14943" w:rsidRPr="001625C3" w:rsidRDefault="00F14943" w:rsidP="00612E20">
      <w:pPr>
        <w:pStyle w:val="EndNoteBibliography"/>
        <w:spacing w:line="240" w:lineRule="auto"/>
        <w:ind w:left="142" w:hanging="142"/>
        <w:rPr>
          <w:sz w:val="24"/>
          <w:szCs w:val="24"/>
        </w:rPr>
      </w:pPr>
      <w:r w:rsidRPr="001625C3">
        <w:rPr>
          <w:sz w:val="24"/>
          <w:szCs w:val="24"/>
        </w:rPr>
        <w:t xml:space="preserve">Mostert, P. F., Bokkers, E. A. M., Van Middelaar, C. E., Hogeveen, H., and De Boer, I. J. M. </w:t>
      </w:r>
      <w:r w:rsidR="00C918F2" w:rsidRPr="001625C3">
        <w:rPr>
          <w:sz w:val="24"/>
          <w:szCs w:val="24"/>
        </w:rPr>
        <w:t>(</w:t>
      </w:r>
      <w:r w:rsidRPr="001625C3">
        <w:rPr>
          <w:sz w:val="24"/>
          <w:szCs w:val="24"/>
        </w:rPr>
        <w:t>2018</w:t>
      </w:r>
      <w:r w:rsidR="00C918F2" w:rsidRPr="001625C3">
        <w:rPr>
          <w:sz w:val="24"/>
          <w:szCs w:val="24"/>
        </w:rPr>
        <w:t>)</w:t>
      </w:r>
      <w:r w:rsidRPr="001625C3">
        <w:rPr>
          <w:sz w:val="24"/>
          <w:szCs w:val="24"/>
        </w:rPr>
        <w:t>. Estimating the economic impact of subclinical ketosis in dairy cattle using a dynamic stochastic simulation model. animal, 12(1), 145-154.</w:t>
      </w:r>
    </w:p>
    <w:p w14:paraId="1755C3FF" w14:textId="77777777" w:rsidR="008C1AF5" w:rsidRPr="008C1AF5" w:rsidRDefault="008C1AF5" w:rsidP="00612E20">
      <w:pPr>
        <w:pStyle w:val="EndNoteBibliography"/>
        <w:spacing w:line="240" w:lineRule="auto"/>
        <w:ind w:left="142" w:hanging="142"/>
        <w:rPr>
          <w:ins w:id="344" w:author="Carsten Thure Kirkeby" w:date="2020-03-09T20:55:00Z"/>
          <w:sz w:val="24"/>
          <w:szCs w:val="24"/>
          <w:rPrChange w:id="345" w:author="Carsten Thure Kirkeby" w:date="2020-03-09T20:55:00Z">
            <w:rPr>
              <w:ins w:id="346" w:author="Carsten Thure Kirkeby" w:date="2020-03-09T20:55:00Z"/>
              <w:rFonts w:ascii="Arial" w:hAnsi="Arial" w:cs="Arial"/>
              <w:color w:val="222222"/>
              <w:sz w:val="20"/>
              <w:szCs w:val="20"/>
              <w:shd w:val="clear" w:color="auto" w:fill="FFFFFF"/>
            </w:rPr>
          </w:rPrChange>
        </w:rPr>
      </w:pPr>
      <w:ins w:id="347" w:author="Carsten Thure Kirkeby" w:date="2020-03-09T20:55:00Z">
        <w:r w:rsidRPr="008C1AF5">
          <w:rPr>
            <w:sz w:val="24"/>
            <w:szCs w:val="24"/>
            <w:rPrChange w:id="348" w:author="Carsten Thure Kirkeby" w:date="2020-03-09T20:55:00Z">
              <w:rPr>
                <w:rFonts w:ascii="Arial" w:hAnsi="Arial" w:cs="Arial"/>
                <w:color w:val="222222"/>
                <w:sz w:val="20"/>
                <w:szCs w:val="20"/>
                <w:shd w:val="clear" w:color="auto" w:fill="FFFFFF"/>
              </w:rPr>
            </w:rPrChange>
          </w:rPr>
          <w:lastRenderedPageBreak/>
          <w:t>Mur, L., Sánchez</w:t>
        </w:r>
        <w:r w:rsidRPr="008C1AF5">
          <w:rPr>
            <w:sz w:val="24"/>
            <w:szCs w:val="24"/>
            <w:rPrChange w:id="349" w:author="Carsten Thure Kirkeby" w:date="2020-03-09T20:55:00Z">
              <w:rPr>
                <w:rFonts w:ascii="Cambria Math" w:hAnsi="Cambria Math" w:cs="Cambria Math"/>
                <w:color w:val="222222"/>
                <w:sz w:val="20"/>
                <w:szCs w:val="20"/>
                <w:shd w:val="clear" w:color="auto" w:fill="FFFFFF"/>
              </w:rPr>
            </w:rPrChange>
          </w:rPr>
          <w:t>‐</w:t>
        </w:r>
        <w:r w:rsidRPr="008C1AF5">
          <w:rPr>
            <w:sz w:val="24"/>
            <w:szCs w:val="24"/>
            <w:rPrChange w:id="350" w:author="Carsten Thure Kirkeby" w:date="2020-03-09T20:55:00Z">
              <w:rPr>
                <w:rFonts w:ascii="Arial" w:hAnsi="Arial" w:cs="Arial"/>
                <w:color w:val="222222"/>
                <w:sz w:val="20"/>
                <w:szCs w:val="20"/>
                <w:shd w:val="clear" w:color="auto" w:fill="FFFFFF"/>
              </w:rPr>
            </w:rPrChange>
          </w:rPr>
          <w:t>Vizcaíno, J. M., Fernández</w:t>
        </w:r>
        <w:r w:rsidRPr="008C1AF5">
          <w:rPr>
            <w:sz w:val="24"/>
            <w:szCs w:val="24"/>
            <w:rPrChange w:id="351" w:author="Carsten Thure Kirkeby" w:date="2020-03-09T20:55:00Z">
              <w:rPr>
                <w:rFonts w:ascii="Cambria Math" w:hAnsi="Cambria Math" w:cs="Cambria Math"/>
                <w:color w:val="222222"/>
                <w:sz w:val="20"/>
                <w:szCs w:val="20"/>
                <w:shd w:val="clear" w:color="auto" w:fill="FFFFFF"/>
              </w:rPr>
            </w:rPrChange>
          </w:rPr>
          <w:t>‐</w:t>
        </w:r>
        <w:r w:rsidRPr="008C1AF5">
          <w:rPr>
            <w:sz w:val="24"/>
            <w:szCs w:val="24"/>
            <w:rPrChange w:id="352" w:author="Carsten Thure Kirkeby" w:date="2020-03-09T20:55:00Z">
              <w:rPr>
                <w:rFonts w:ascii="Arial" w:hAnsi="Arial" w:cs="Arial"/>
                <w:color w:val="222222"/>
                <w:sz w:val="20"/>
                <w:szCs w:val="20"/>
                <w:shd w:val="clear" w:color="auto" w:fill="FFFFFF"/>
              </w:rPr>
            </w:rPrChange>
          </w:rPr>
          <w:t>Carrión, E., Jurado, C., Rolesu, S., Feliziani, F., ... &amp; Martínez</w:t>
        </w:r>
        <w:r w:rsidRPr="008C1AF5">
          <w:rPr>
            <w:sz w:val="24"/>
            <w:szCs w:val="24"/>
            <w:rPrChange w:id="353" w:author="Carsten Thure Kirkeby" w:date="2020-03-09T20:55:00Z">
              <w:rPr>
                <w:rFonts w:ascii="Cambria Math" w:hAnsi="Cambria Math" w:cs="Cambria Math"/>
                <w:color w:val="222222"/>
                <w:sz w:val="20"/>
                <w:szCs w:val="20"/>
                <w:shd w:val="clear" w:color="auto" w:fill="FFFFFF"/>
              </w:rPr>
            </w:rPrChange>
          </w:rPr>
          <w:t>‐</w:t>
        </w:r>
        <w:r w:rsidRPr="008C1AF5">
          <w:rPr>
            <w:sz w:val="24"/>
            <w:szCs w:val="24"/>
            <w:rPrChange w:id="354" w:author="Carsten Thure Kirkeby" w:date="2020-03-09T20:55:00Z">
              <w:rPr>
                <w:rFonts w:ascii="Arial" w:hAnsi="Arial" w:cs="Arial"/>
                <w:color w:val="222222"/>
                <w:sz w:val="20"/>
                <w:szCs w:val="20"/>
                <w:shd w:val="clear" w:color="auto" w:fill="FFFFFF"/>
              </w:rPr>
            </w:rPrChange>
          </w:rPr>
          <w:t>López, B. (2018). Understanding African swine fever infection dynamics in Sardinia using a spatially explicit transmission model in domestic pig farms. </w:t>
        </w:r>
        <w:r w:rsidRPr="008C1AF5">
          <w:rPr>
            <w:sz w:val="24"/>
            <w:szCs w:val="24"/>
            <w:rPrChange w:id="355" w:author="Carsten Thure Kirkeby" w:date="2020-03-09T20:55:00Z">
              <w:rPr>
                <w:rFonts w:ascii="Arial" w:hAnsi="Arial" w:cs="Arial"/>
                <w:i/>
                <w:iCs/>
                <w:color w:val="222222"/>
                <w:sz w:val="20"/>
                <w:szCs w:val="20"/>
                <w:shd w:val="clear" w:color="auto" w:fill="FFFFFF"/>
              </w:rPr>
            </w:rPrChange>
          </w:rPr>
          <w:t>Transboundary and emerging diseases</w:t>
        </w:r>
        <w:r w:rsidRPr="008C1AF5">
          <w:rPr>
            <w:sz w:val="24"/>
            <w:szCs w:val="24"/>
            <w:rPrChange w:id="356" w:author="Carsten Thure Kirkeby" w:date="2020-03-09T20:55:00Z">
              <w:rPr>
                <w:rFonts w:ascii="Arial" w:hAnsi="Arial" w:cs="Arial"/>
                <w:color w:val="222222"/>
                <w:sz w:val="20"/>
                <w:szCs w:val="20"/>
                <w:shd w:val="clear" w:color="auto" w:fill="FFFFFF"/>
              </w:rPr>
            </w:rPrChange>
          </w:rPr>
          <w:t>, </w:t>
        </w:r>
        <w:r w:rsidRPr="008C1AF5">
          <w:rPr>
            <w:sz w:val="24"/>
            <w:szCs w:val="24"/>
            <w:rPrChange w:id="357" w:author="Carsten Thure Kirkeby" w:date="2020-03-09T20:55:00Z">
              <w:rPr>
                <w:rFonts w:ascii="Arial" w:hAnsi="Arial" w:cs="Arial"/>
                <w:i/>
                <w:iCs/>
                <w:color w:val="222222"/>
                <w:sz w:val="20"/>
                <w:szCs w:val="20"/>
                <w:shd w:val="clear" w:color="auto" w:fill="FFFFFF"/>
              </w:rPr>
            </w:rPrChange>
          </w:rPr>
          <w:t>65</w:t>
        </w:r>
        <w:r w:rsidRPr="008C1AF5">
          <w:rPr>
            <w:sz w:val="24"/>
            <w:szCs w:val="24"/>
            <w:rPrChange w:id="358" w:author="Carsten Thure Kirkeby" w:date="2020-03-09T20:55:00Z">
              <w:rPr>
                <w:rFonts w:ascii="Arial" w:hAnsi="Arial" w:cs="Arial"/>
                <w:color w:val="222222"/>
                <w:sz w:val="20"/>
                <w:szCs w:val="20"/>
                <w:shd w:val="clear" w:color="auto" w:fill="FFFFFF"/>
              </w:rPr>
            </w:rPrChange>
          </w:rPr>
          <w:t>(1), 123-134.</w:t>
        </w:r>
      </w:ins>
    </w:p>
    <w:p w14:paraId="6ABD6F30" w14:textId="100B29F8" w:rsidR="00DD49DC" w:rsidRPr="001625C3" w:rsidRDefault="00DD49DC" w:rsidP="00612E20">
      <w:pPr>
        <w:pStyle w:val="EndNoteBibliography"/>
        <w:spacing w:line="240" w:lineRule="auto"/>
        <w:ind w:left="142" w:hanging="142"/>
        <w:rPr>
          <w:sz w:val="24"/>
          <w:szCs w:val="24"/>
        </w:rPr>
      </w:pPr>
      <w:r w:rsidRPr="001625C3">
        <w:rPr>
          <w:sz w:val="24"/>
          <w:szCs w:val="24"/>
        </w:rPr>
        <w:t xml:space="preserve">Norton, J. </w:t>
      </w:r>
      <w:r w:rsidR="00FA5865" w:rsidRPr="001625C3">
        <w:rPr>
          <w:sz w:val="24"/>
          <w:szCs w:val="24"/>
        </w:rPr>
        <w:t>(</w:t>
      </w:r>
      <w:r w:rsidRPr="001625C3">
        <w:rPr>
          <w:sz w:val="24"/>
          <w:szCs w:val="24"/>
        </w:rPr>
        <w:t>2015</w:t>
      </w:r>
      <w:r w:rsidR="00FA5865" w:rsidRPr="001625C3">
        <w:rPr>
          <w:sz w:val="24"/>
          <w:szCs w:val="24"/>
        </w:rPr>
        <w:t>)</w:t>
      </w:r>
      <w:r w:rsidRPr="001625C3">
        <w:rPr>
          <w:sz w:val="24"/>
          <w:szCs w:val="24"/>
        </w:rPr>
        <w:t>. An introduction to sensitivity assessment of simulation models. Environmental Modelling &amp; Software, 69, 166-174.</w:t>
      </w:r>
    </w:p>
    <w:p w14:paraId="58AB1035" w14:textId="6E2D5077" w:rsidR="00AD2836" w:rsidRPr="001625C3" w:rsidRDefault="00AD2836" w:rsidP="00612E20">
      <w:pPr>
        <w:pStyle w:val="EndNoteBibliography"/>
        <w:spacing w:line="240" w:lineRule="auto"/>
        <w:ind w:left="142" w:hanging="142"/>
        <w:rPr>
          <w:sz w:val="24"/>
          <w:szCs w:val="24"/>
        </w:rPr>
      </w:pPr>
      <w:r w:rsidRPr="001625C3">
        <w:rPr>
          <w:sz w:val="24"/>
          <w:szCs w:val="24"/>
        </w:rPr>
        <w:t xml:space="preserve">Nusser, S. M., Clark, W. R., Otis, D. L. and Huang, L. </w:t>
      </w:r>
      <w:r w:rsidR="00DC6E47" w:rsidRPr="001625C3">
        <w:rPr>
          <w:sz w:val="24"/>
          <w:szCs w:val="24"/>
        </w:rPr>
        <w:t>(</w:t>
      </w:r>
      <w:r w:rsidRPr="001625C3">
        <w:rPr>
          <w:sz w:val="24"/>
          <w:szCs w:val="24"/>
        </w:rPr>
        <w:t>2008</w:t>
      </w:r>
      <w:r w:rsidR="00DC6E47" w:rsidRPr="001625C3">
        <w:rPr>
          <w:sz w:val="24"/>
          <w:szCs w:val="24"/>
        </w:rPr>
        <w:t>)</w:t>
      </w:r>
      <w:r w:rsidRPr="001625C3">
        <w:rPr>
          <w:sz w:val="24"/>
          <w:szCs w:val="24"/>
        </w:rPr>
        <w:t>. Sampling considerations for disease surveillance in wildlife populations. The Journal of Wildlife Management, 72(1), 52-60.</w:t>
      </w:r>
    </w:p>
    <w:p w14:paraId="4FCE934E" w14:textId="2AFD17C9" w:rsidR="001058D9" w:rsidRPr="001625C3" w:rsidRDefault="001058D9" w:rsidP="00612E20">
      <w:pPr>
        <w:pStyle w:val="EndNoteBibliography"/>
        <w:spacing w:line="240" w:lineRule="auto"/>
        <w:ind w:left="142" w:hanging="142"/>
        <w:rPr>
          <w:sz w:val="24"/>
          <w:szCs w:val="24"/>
        </w:rPr>
      </w:pPr>
      <w:r w:rsidRPr="001625C3">
        <w:rPr>
          <w:sz w:val="24"/>
          <w:szCs w:val="24"/>
          <w:lang w:val="fr-FR"/>
        </w:rPr>
        <w:t xml:space="preserve">Protter, P.E., </w:t>
      </w:r>
      <w:r w:rsidR="00DC6E47" w:rsidRPr="001625C3">
        <w:rPr>
          <w:sz w:val="24"/>
          <w:szCs w:val="24"/>
          <w:lang w:val="fr-FR"/>
        </w:rPr>
        <w:t>(</w:t>
      </w:r>
      <w:r w:rsidRPr="001625C3">
        <w:rPr>
          <w:sz w:val="24"/>
          <w:szCs w:val="24"/>
          <w:lang w:val="fr-FR"/>
        </w:rPr>
        <w:t>2005</w:t>
      </w:r>
      <w:r w:rsidR="00DC6E47" w:rsidRPr="001625C3">
        <w:rPr>
          <w:sz w:val="24"/>
          <w:szCs w:val="24"/>
          <w:lang w:val="fr-FR"/>
        </w:rPr>
        <w:t>)</w:t>
      </w:r>
      <w:r w:rsidRPr="001625C3">
        <w:rPr>
          <w:sz w:val="24"/>
          <w:szCs w:val="24"/>
          <w:lang w:val="fr-FR"/>
        </w:rPr>
        <w:t xml:space="preserve">. </w:t>
      </w:r>
      <w:r w:rsidRPr="001625C3">
        <w:rPr>
          <w:sz w:val="24"/>
          <w:szCs w:val="24"/>
        </w:rPr>
        <w:t xml:space="preserve">Stochastic integration and differential equations. Springer, Berlin, Germany </w:t>
      </w:r>
      <w:hyperlink r:id="rId18" w:history="1">
        <w:r w:rsidRPr="001625C3">
          <w:rPr>
            <w:sz w:val="24"/>
            <w:szCs w:val="24"/>
          </w:rPr>
          <w:t>https://doi.org/10.1007/978-3-662-10061-5</w:t>
        </w:r>
      </w:hyperlink>
    </w:p>
    <w:p w14:paraId="55D51143" w14:textId="19AFED46" w:rsidR="00E802DD" w:rsidRPr="001625C3" w:rsidRDefault="00C337D0" w:rsidP="00612E20">
      <w:pPr>
        <w:pStyle w:val="EndNoteBibliography"/>
        <w:spacing w:line="240" w:lineRule="auto"/>
        <w:ind w:left="142" w:hanging="142"/>
        <w:rPr>
          <w:sz w:val="24"/>
          <w:szCs w:val="24"/>
        </w:rPr>
      </w:pPr>
      <w:r w:rsidRPr="001625C3">
        <w:rPr>
          <w:sz w:val="24"/>
          <w:szCs w:val="24"/>
        </w:rPr>
        <w:t>R Core Team (2019). R: A language and environment for statistical computing, version 3.3. 1. Vienna, Austria: R Foundation for Statistical Computing; 2016.</w:t>
      </w:r>
    </w:p>
    <w:p w14:paraId="4245813A" w14:textId="68DD0AD5" w:rsidR="00E802DD" w:rsidRPr="001625C3" w:rsidRDefault="00E802DD" w:rsidP="00612E20">
      <w:pPr>
        <w:pStyle w:val="EndNoteBibliography"/>
        <w:spacing w:line="240" w:lineRule="auto"/>
        <w:ind w:left="142" w:hanging="142"/>
        <w:rPr>
          <w:sz w:val="24"/>
          <w:szCs w:val="24"/>
        </w:rPr>
      </w:pPr>
      <w:r w:rsidRPr="001625C3">
        <w:rPr>
          <w:spacing w:val="4"/>
          <w:sz w:val="24"/>
          <w:szCs w:val="24"/>
          <w:shd w:val="clear" w:color="auto" w:fill="FCFCFC"/>
        </w:rPr>
        <w:t xml:space="preserve">Rahmandad, H., Sterman, J., </w:t>
      </w:r>
      <w:r w:rsidR="00BA619E" w:rsidRPr="001625C3">
        <w:rPr>
          <w:spacing w:val="4"/>
          <w:sz w:val="24"/>
          <w:szCs w:val="24"/>
          <w:shd w:val="clear" w:color="auto" w:fill="FCFCFC"/>
        </w:rPr>
        <w:t>(</w:t>
      </w:r>
      <w:r w:rsidRPr="001625C3">
        <w:rPr>
          <w:spacing w:val="4"/>
          <w:sz w:val="24"/>
          <w:szCs w:val="24"/>
          <w:shd w:val="clear" w:color="auto" w:fill="FCFCFC"/>
        </w:rPr>
        <w:t>2008</w:t>
      </w:r>
      <w:r w:rsidR="00BA619E" w:rsidRPr="001625C3">
        <w:rPr>
          <w:spacing w:val="4"/>
          <w:sz w:val="24"/>
          <w:szCs w:val="24"/>
          <w:shd w:val="clear" w:color="auto" w:fill="FCFCFC"/>
        </w:rPr>
        <w:t>)</w:t>
      </w:r>
      <w:r w:rsidRPr="001625C3">
        <w:rPr>
          <w:spacing w:val="4"/>
          <w:sz w:val="24"/>
          <w:szCs w:val="24"/>
          <w:shd w:val="clear" w:color="auto" w:fill="FCFCFC"/>
        </w:rPr>
        <w:t xml:space="preserve">. Heterogenious and network structure in the dynamics of diffusion: comparing agent-based and differential equation models. Management Science, 54:5. </w:t>
      </w:r>
      <w:hyperlink r:id="rId19" w:history="1">
        <w:r w:rsidRPr="001625C3">
          <w:rPr>
            <w:spacing w:val="4"/>
            <w:sz w:val="24"/>
            <w:szCs w:val="24"/>
            <w:shd w:val="clear" w:color="auto" w:fill="FCFCFC"/>
          </w:rPr>
          <w:t>https://doi.org/10.1287/mnsc.1070.0787</w:t>
        </w:r>
      </w:hyperlink>
    </w:p>
    <w:p w14:paraId="337B6E99" w14:textId="2311F6EF" w:rsidR="00E802DD" w:rsidRPr="001625C3" w:rsidRDefault="00586CDC" w:rsidP="00612E20">
      <w:pPr>
        <w:pStyle w:val="EndNoteBibliography"/>
        <w:spacing w:line="240" w:lineRule="auto"/>
        <w:ind w:left="142" w:hanging="142"/>
        <w:rPr>
          <w:sz w:val="24"/>
          <w:szCs w:val="24"/>
        </w:rPr>
      </w:pPr>
      <w:r w:rsidRPr="001625C3">
        <w:rPr>
          <w:sz w:val="24"/>
          <w:szCs w:val="24"/>
        </w:rPr>
        <w:t>Reynolds, J. J., Hirsch, B. T., Gehrt, S. D., &amp; Craft, M. E. (2015). Raccoon contact networks predict seasonal susceptibility to rabies outbreaks and limitations of vaccination. Journal of Animal Ecology, 84(6), 1720-1731.</w:t>
      </w:r>
    </w:p>
    <w:p w14:paraId="71076AE2" w14:textId="20E7BA3A" w:rsidR="00E16B09" w:rsidRPr="001625C3" w:rsidRDefault="00CD6855" w:rsidP="00612E20">
      <w:pPr>
        <w:pStyle w:val="EndNoteBibliography"/>
        <w:spacing w:line="240" w:lineRule="auto"/>
        <w:ind w:left="142" w:hanging="142"/>
        <w:rPr>
          <w:sz w:val="24"/>
          <w:szCs w:val="24"/>
        </w:rPr>
      </w:pPr>
      <w:r w:rsidRPr="001625C3">
        <w:rPr>
          <w:sz w:val="24"/>
          <w:szCs w:val="24"/>
        </w:rPr>
        <w:t xml:space="preserve">Rodrigues, H. S., Monteiro, M. T. T. and Torres, D. F. </w:t>
      </w:r>
      <w:r w:rsidR="00952222" w:rsidRPr="001625C3">
        <w:rPr>
          <w:sz w:val="24"/>
          <w:szCs w:val="24"/>
        </w:rPr>
        <w:t>(</w:t>
      </w:r>
      <w:r w:rsidRPr="001625C3">
        <w:rPr>
          <w:sz w:val="24"/>
          <w:szCs w:val="24"/>
        </w:rPr>
        <w:t>2014</w:t>
      </w:r>
      <w:r w:rsidR="00952222" w:rsidRPr="001625C3">
        <w:rPr>
          <w:sz w:val="24"/>
          <w:szCs w:val="24"/>
        </w:rPr>
        <w:t>)</w:t>
      </w:r>
      <w:r w:rsidRPr="001625C3">
        <w:rPr>
          <w:sz w:val="24"/>
          <w:szCs w:val="24"/>
        </w:rPr>
        <w:t>. Vaccination models and optimal control strategies to dengue. Mathematical biosciences, 247, 1-12.</w:t>
      </w:r>
    </w:p>
    <w:p w14:paraId="7C131D76" w14:textId="4CC488C8" w:rsidR="007B021D" w:rsidRPr="001625C3" w:rsidRDefault="007B021D" w:rsidP="00612E20">
      <w:pPr>
        <w:pStyle w:val="EndNoteBibliography"/>
        <w:spacing w:line="240" w:lineRule="auto"/>
        <w:ind w:left="142" w:hanging="142"/>
        <w:rPr>
          <w:spacing w:val="4"/>
          <w:sz w:val="24"/>
          <w:szCs w:val="24"/>
          <w:shd w:val="clear" w:color="auto" w:fill="FCFCFC"/>
        </w:rPr>
      </w:pPr>
      <w:r w:rsidRPr="001625C3">
        <w:rPr>
          <w:spacing w:val="4"/>
          <w:sz w:val="24"/>
          <w:szCs w:val="24"/>
          <w:shd w:val="clear" w:color="auto" w:fill="FCFCFC"/>
        </w:rPr>
        <w:t>Ryder, J. J., Miller, M</w:t>
      </w:r>
      <w:r w:rsidR="00187530" w:rsidRPr="001625C3">
        <w:rPr>
          <w:spacing w:val="4"/>
          <w:sz w:val="24"/>
          <w:szCs w:val="24"/>
          <w:shd w:val="clear" w:color="auto" w:fill="FCFCFC"/>
        </w:rPr>
        <w:t>. R., White, A., Knell, R. J., and</w:t>
      </w:r>
      <w:r w:rsidRPr="001625C3">
        <w:rPr>
          <w:spacing w:val="4"/>
          <w:sz w:val="24"/>
          <w:szCs w:val="24"/>
          <w:shd w:val="clear" w:color="auto" w:fill="FCFCFC"/>
        </w:rPr>
        <w:t xml:space="preserve"> Boots, M. </w:t>
      </w:r>
      <w:r w:rsidR="00146D1B" w:rsidRPr="001625C3">
        <w:rPr>
          <w:spacing w:val="4"/>
          <w:sz w:val="24"/>
          <w:szCs w:val="24"/>
          <w:shd w:val="clear" w:color="auto" w:fill="FCFCFC"/>
        </w:rPr>
        <w:t>(</w:t>
      </w:r>
      <w:r w:rsidRPr="001625C3">
        <w:rPr>
          <w:spacing w:val="4"/>
          <w:sz w:val="24"/>
          <w:szCs w:val="24"/>
          <w:shd w:val="clear" w:color="auto" w:fill="FCFCFC"/>
        </w:rPr>
        <w:t>2007</w:t>
      </w:r>
      <w:r w:rsidR="00146D1B" w:rsidRPr="001625C3">
        <w:rPr>
          <w:spacing w:val="4"/>
          <w:sz w:val="24"/>
          <w:szCs w:val="24"/>
          <w:shd w:val="clear" w:color="auto" w:fill="FCFCFC"/>
        </w:rPr>
        <w:t>)</w:t>
      </w:r>
      <w:r w:rsidRPr="001625C3">
        <w:rPr>
          <w:spacing w:val="4"/>
          <w:sz w:val="24"/>
          <w:szCs w:val="24"/>
          <w:shd w:val="clear" w:color="auto" w:fill="FCFCFC"/>
        </w:rPr>
        <w:t>. Host‐parasite population dynamics under combined frequency‐and density‐dependent transmission. Oikos, 116(12), 2017-2026.</w:t>
      </w:r>
    </w:p>
    <w:p w14:paraId="7C569D97" w14:textId="682B45B8" w:rsidR="0045761A" w:rsidRPr="001625C3" w:rsidRDefault="0045761A" w:rsidP="00612E20">
      <w:pPr>
        <w:pStyle w:val="EndNoteBibliography"/>
        <w:spacing w:line="240" w:lineRule="auto"/>
        <w:ind w:left="142" w:hanging="142"/>
        <w:rPr>
          <w:spacing w:val="4"/>
          <w:sz w:val="24"/>
          <w:szCs w:val="24"/>
          <w:shd w:val="clear" w:color="auto" w:fill="FCFCFC"/>
        </w:rPr>
      </w:pPr>
      <w:r w:rsidRPr="001625C3">
        <w:rPr>
          <w:spacing w:val="4"/>
          <w:sz w:val="24"/>
          <w:szCs w:val="24"/>
          <w:shd w:val="clear" w:color="auto" w:fill="FCFCFC"/>
        </w:rPr>
        <w:t>Sargent</w:t>
      </w:r>
      <w:r w:rsidR="00ED5B59" w:rsidRPr="001625C3">
        <w:rPr>
          <w:spacing w:val="4"/>
          <w:sz w:val="24"/>
          <w:szCs w:val="24"/>
          <w:shd w:val="clear" w:color="auto" w:fill="FCFCFC"/>
        </w:rPr>
        <w:t>, R. G.</w:t>
      </w:r>
      <w:r w:rsidRPr="001625C3">
        <w:rPr>
          <w:spacing w:val="4"/>
          <w:sz w:val="24"/>
          <w:szCs w:val="24"/>
          <w:shd w:val="clear" w:color="auto" w:fill="FCFCFC"/>
        </w:rPr>
        <w:t xml:space="preserve"> </w:t>
      </w:r>
      <w:r w:rsidR="007C2BB8" w:rsidRPr="001625C3">
        <w:rPr>
          <w:spacing w:val="4"/>
          <w:sz w:val="24"/>
          <w:szCs w:val="24"/>
          <w:shd w:val="clear" w:color="auto" w:fill="FCFCFC"/>
        </w:rPr>
        <w:t>(</w:t>
      </w:r>
      <w:r w:rsidRPr="001625C3">
        <w:rPr>
          <w:spacing w:val="4"/>
          <w:sz w:val="24"/>
          <w:szCs w:val="24"/>
          <w:shd w:val="clear" w:color="auto" w:fill="FCFCFC"/>
        </w:rPr>
        <w:t>2013</w:t>
      </w:r>
      <w:r w:rsidR="007C2BB8" w:rsidRPr="001625C3">
        <w:rPr>
          <w:spacing w:val="4"/>
          <w:sz w:val="24"/>
          <w:szCs w:val="24"/>
          <w:shd w:val="clear" w:color="auto" w:fill="FCFCFC"/>
        </w:rPr>
        <w:t>)</w:t>
      </w:r>
      <w:r w:rsidRPr="001625C3">
        <w:rPr>
          <w:spacing w:val="4"/>
          <w:sz w:val="24"/>
          <w:szCs w:val="24"/>
          <w:shd w:val="clear" w:color="auto" w:fill="FCFCFC"/>
        </w:rPr>
        <w:t xml:space="preserve"> Verification and validation of simulation models, Journal of Simulation, 7:1, 12-24, DOI: 10.1057/jos.2012.20</w:t>
      </w:r>
    </w:p>
    <w:p w14:paraId="143EE1E0" w14:textId="70CF590C" w:rsidR="002A442C" w:rsidRPr="001625C3" w:rsidRDefault="002A442C" w:rsidP="00612E20">
      <w:pPr>
        <w:pStyle w:val="EndNoteBibliography"/>
        <w:spacing w:line="240" w:lineRule="auto"/>
        <w:ind w:left="142" w:hanging="142"/>
        <w:rPr>
          <w:spacing w:val="4"/>
          <w:sz w:val="24"/>
          <w:szCs w:val="24"/>
          <w:shd w:val="clear" w:color="auto" w:fill="FCFCFC"/>
        </w:rPr>
      </w:pPr>
      <w:r w:rsidRPr="001625C3">
        <w:rPr>
          <w:sz w:val="24"/>
          <w:szCs w:val="24"/>
        </w:rPr>
        <w:t xml:space="preserve">Schulz, J., Boklund, A., Toft, N. and Halasa, T. </w:t>
      </w:r>
      <w:r w:rsidR="00243820" w:rsidRPr="001625C3">
        <w:rPr>
          <w:sz w:val="24"/>
          <w:szCs w:val="24"/>
        </w:rPr>
        <w:t>(</w:t>
      </w:r>
      <w:r w:rsidRPr="001625C3">
        <w:rPr>
          <w:sz w:val="24"/>
          <w:szCs w:val="24"/>
        </w:rPr>
        <w:t>2018</w:t>
      </w:r>
      <w:r w:rsidR="00243820" w:rsidRPr="001625C3">
        <w:rPr>
          <w:sz w:val="24"/>
          <w:szCs w:val="24"/>
        </w:rPr>
        <w:t>)</w:t>
      </w:r>
      <w:r w:rsidRPr="001625C3">
        <w:rPr>
          <w:sz w:val="24"/>
          <w:szCs w:val="24"/>
        </w:rPr>
        <w:t xml:space="preserve">. Drivers for Livestock-Associated Methicillin-Resistant Staphylococcus Aureus Spread Among Danish Pig Herds - A Simulation Study. </w:t>
      </w:r>
      <w:r w:rsidRPr="001625C3">
        <w:rPr>
          <w:iCs/>
          <w:sz w:val="24"/>
          <w:szCs w:val="24"/>
        </w:rPr>
        <w:t>Scientific Reports</w:t>
      </w:r>
      <w:r w:rsidRPr="001625C3">
        <w:rPr>
          <w:sz w:val="24"/>
          <w:szCs w:val="24"/>
        </w:rPr>
        <w:t xml:space="preserve"> 1–11, doi:10.1038/s41598-018-34951-1</w:t>
      </w:r>
      <w:r w:rsidRPr="001625C3">
        <w:rPr>
          <w:i/>
          <w:iCs/>
          <w:sz w:val="24"/>
          <w:szCs w:val="24"/>
        </w:rPr>
        <w:t>.</w:t>
      </w:r>
      <w:r w:rsidRPr="001625C3">
        <w:rPr>
          <w:sz w:val="24"/>
          <w:szCs w:val="24"/>
        </w:rPr>
        <w:t xml:space="preserve"> </w:t>
      </w:r>
    </w:p>
    <w:p w14:paraId="53567EE8" w14:textId="7F1471D2" w:rsidR="00FE472A" w:rsidRPr="001625C3" w:rsidRDefault="00FE472A" w:rsidP="00612E20">
      <w:pPr>
        <w:pStyle w:val="EndNoteBibliography"/>
        <w:spacing w:line="240" w:lineRule="auto"/>
        <w:ind w:left="142" w:hanging="142"/>
        <w:rPr>
          <w:sz w:val="24"/>
          <w:szCs w:val="24"/>
        </w:rPr>
      </w:pPr>
      <w:r w:rsidRPr="001625C3">
        <w:rPr>
          <w:sz w:val="24"/>
          <w:szCs w:val="24"/>
        </w:rPr>
        <w:t xml:space="preserve">Singer, A., Salman, M., and Thulke, H. H. </w:t>
      </w:r>
      <w:r w:rsidR="00D1426C" w:rsidRPr="001625C3">
        <w:rPr>
          <w:sz w:val="24"/>
          <w:szCs w:val="24"/>
        </w:rPr>
        <w:t>(</w:t>
      </w:r>
      <w:r w:rsidRPr="001625C3">
        <w:rPr>
          <w:sz w:val="24"/>
          <w:szCs w:val="24"/>
        </w:rPr>
        <w:t>2011</w:t>
      </w:r>
      <w:r w:rsidR="00D1426C" w:rsidRPr="001625C3">
        <w:rPr>
          <w:sz w:val="24"/>
          <w:szCs w:val="24"/>
        </w:rPr>
        <w:t>)</w:t>
      </w:r>
      <w:r w:rsidRPr="001625C3">
        <w:rPr>
          <w:sz w:val="24"/>
          <w:szCs w:val="24"/>
        </w:rPr>
        <w:t xml:space="preserve">. Reviewing model application to support animal health decision making. Preventive Veterinary Medicine, 99(1), 60-67. </w:t>
      </w:r>
    </w:p>
    <w:p w14:paraId="6F6E5D0B" w14:textId="1405DB7E" w:rsidR="000A3609" w:rsidRPr="001625C3" w:rsidRDefault="000A3609" w:rsidP="00612E20">
      <w:pPr>
        <w:pStyle w:val="EndNoteBibliography"/>
        <w:spacing w:line="240" w:lineRule="auto"/>
        <w:ind w:left="142" w:hanging="142"/>
        <w:rPr>
          <w:sz w:val="24"/>
          <w:szCs w:val="24"/>
        </w:rPr>
      </w:pPr>
      <w:r w:rsidRPr="001625C3">
        <w:rPr>
          <w:sz w:val="24"/>
          <w:szCs w:val="24"/>
        </w:rPr>
        <w:t xml:space="preserve">Smieszek, T., </w:t>
      </w:r>
      <w:r w:rsidR="00F848C6" w:rsidRPr="001625C3">
        <w:rPr>
          <w:sz w:val="24"/>
          <w:szCs w:val="24"/>
        </w:rPr>
        <w:t>(</w:t>
      </w:r>
      <w:r w:rsidR="001269FA" w:rsidRPr="001625C3">
        <w:rPr>
          <w:sz w:val="24"/>
          <w:szCs w:val="24"/>
        </w:rPr>
        <w:t>2009</w:t>
      </w:r>
      <w:r w:rsidR="00F848C6" w:rsidRPr="001625C3">
        <w:rPr>
          <w:sz w:val="24"/>
          <w:szCs w:val="24"/>
        </w:rPr>
        <w:t>)</w:t>
      </w:r>
      <w:r w:rsidR="001269FA" w:rsidRPr="001625C3">
        <w:rPr>
          <w:sz w:val="24"/>
          <w:szCs w:val="24"/>
        </w:rPr>
        <w:t xml:space="preserve">. </w:t>
      </w:r>
      <w:r w:rsidRPr="001625C3">
        <w:rPr>
          <w:sz w:val="24"/>
          <w:szCs w:val="24"/>
        </w:rPr>
        <w:t xml:space="preserve">A mechanistic model of infection: why duration and intensity of contacts should be included in models of disease </w:t>
      </w:r>
      <w:r w:rsidR="00E11B69" w:rsidRPr="001625C3">
        <w:rPr>
          <w:sz w:val="24"/>
          <w:szCs w:val="24"/>
        </w:rPr>
        <w:t>transmission</w:t>
      </w:r>
      <w:r w:rsidRPr="001625C3">
        <w:rPr>
          <w:sz w:val="24"/>
          <w:szCs w:val="24"/>
        </w:rPr>
        <w:t xml:space="preserve">. </w:t>
      </w:r>
      <w:r w:rsidR="001269FA" w:rsidRPr="001625C3">
        <w:rPr>
          <w:sz w:val="24"/>
          <w:szCs w:val="24"/>
        </w:rPr>
        <w:t>Theoretical Biology and Medical Modelling 6:25 doi:10.1186/1742-4682-6-25</w:t>
      </w:r>
    </w:p>
    <w:p w14:paraId="1563247A" w14:textId="4DD9F46C" w:rsidR="0053776F" w:rsidRDefault="00FD7FA9" w:rsidP="00612E20">
      <w:pPr>
        <w:pStyle w:val="EndNoteBibliography"/>
        <w:spacing w:line="240" w:lineRule="auto"/>
        <w:ind w:left="142" w:hanging="142"/>
        <w:rPr>
          <w:ins w:id="359" w:author="Tariq Halasa" w:date="2020-03-04T11:44:00Z"/>
          <w:sz w:val="24"/>
          <w:szCs w:val="24"/>
        </w:rPr>
      </w:pPr>
      <w:r w:rsidRPr="001625C3">
        <w:rPr>
          <w:sz w:val="24"/>
          <w:szCs w:val="24"/>
        </w:rPr>
        <w:t>Smith, R. L., S</w:t>
      </w:r>
      <w:r w:rsidR="00AD54F9" w:rsidRPr="001625C3">
        <w:rPr>
          <w:sz w:val="24"/>
          <w:szCs w:val="24"/>
        </w:rPr>
        <w:t>chukken, Y. H., and</w:t>
      </w:r>
      <w:r w:rsidRPr="001625C3">
        <w:rPr>
          <w:sz w:val="24"/>
          <w:szCs w:val="24"/>
        </w:rPr>
        <w:t xml:space="preserve"> Gröhn, Y. T. </w:t>
      </w:r>
      <w:r w:rsidR="00720C0A" w:rsidRPr="001625C3">
        <w:rPr>
          <w:sz w:val="24"/>
          <w:szCs w:val="24"/>
        </w:rPr>
        <w:t>(</w:t>
      </w:r>
      <w:r w:rsidRPr="001625C3">
        <w:rPr>
          <w:sz w:val="24"/>
          <w:szCs w:val="24"/>
        </w:rPr>
        <w:t>2015</w:t>
      </w:r>
      <w:r w:rsidR="00720C0A" w:rsidRPr="001625C3">
        <w:rPr>
          <w:sz w:val="24"/>
          <w:szCs w:val="24"/>
        </w:rPr>
        <w:t>)</w:t>
      </w:r>
      <w:r w:rsidRPr="001625C3">
        <w:rPr>
          <w:sz w:val="24"/>
          <w:szCs w:val="24"/>
        </w:rPr>
        <w:t>. A new compartmental model of Mycobacterium avium subsp. paratuberculosis infection dynamics in cattle. Preventive veterinary medicine, 122(3), 298-305.</w:t>
      </w:r>
    </w:p>
    <w:p w14:paraId="3D82B863" w14:textId="06A86866" w:rsidR="00BB3580" w:rsidRPr="001625C3" w:rsidRDefault="00BB3580" w:rsidP="00612E20">
      <w:pPr>
        <w:pStyle w:val="EndNoteBibliography"/>
        <w:spacing w:line="240" w:lineRule="auto"/>
        <w:ind w:left="142" w:hanging="142"/>
        <w:rPr>
          <w:sz w:val="24"/>
          <w:szCs w:val="24"/>
        </w:rPr>
      </w:pPr>
      <w:ins w:id="360" w:author="Tariq Halasa" w:date="2020-03-04T11:44:00Z">
        <w:r>
          <w:rPr>
            <w:sz w:val="24"/>
            <w:szCs w:val="24"/>
          </w:rPr>
          <w:t xml:space="preserve">Szmaragd, C., Wilson, A. J., Carpenter, S., </w:t>
        </w:r>
      </w:ins>
      <w:ins w:id="361" w:author="Tariq Halasa" w:date="2020-03-04T11:45:00Z">
        <w:r>
          <w:rPr>
            <w:sz w:val="24"/>
            <w:szCs w:val="24"/>
          </w:rPr>
          <w:t xml:space="preserve">Wood, J. L. N., Mellor, P. S., Gubbins, S. (2009) A modeling framework to describe the transmission of blue tongue virus within and between farms in Great Britin. </w:t>
        </w:r>
      </w:ins>
      <w:ins w:id="362" w:author="Tariq Halasa" w:date="2020-03-04T11:46:00Z">
        <w:r>
          <w:rPr>
            <w:sz w:val="24"/>
            <w:szCs w:val="24"/>
          </w:rPr>
          <w:t>Plos One 4(11):27</w:t>
        </w:r>
        <w:r w:rsidRPr="00BB3580">
          <w:rPr>
            <w:sz w:val="24"/>
            <w:szCs w:val="24"/>
          </w:rPr>
          <w:t>741</w:t>
        </w:r>
      </w:ins>
      <w:ins w:id="363" w:author="Tariq Halasa" w:date="2020-03-04T11:47:00Z">
        <w:r w:rsidRPr="00BB3580">
          <w:rPr>
            <w:sz w:val="24"/>
            <w:szCs w:val="24"/>
          </w:rPr>
          <w:t xml:space="preserve"> </w:t>
        </w:r>
        <w:r w:rsidRPr="00BB3580">
          <w:rPr>
            <w:color w:val="000000"/>
            <w:sz w:val="24"/>
            <w:szCs w:val="24"/>
            <w:shd w:val="clear" w:color="auto" w:fill="FFFFFF"/>
            <w:rPrChange w:id="364" w:author="Tariq Halasa" w:date="2020-03-04T11:47:00Z">
              <w:rPr>
                <w:rFonts w:ascii="Arial" w:hAnsi="Arial" w:cs="Arial"/>
                <w:color w:val="000000"/>
                <w:sz w:val="20"/>
                <w:szCs w:val="20"/>
                <w:shd w:val="clear" w:color="auto" w:fill="FFFFFF"/>
              </w:rPr>
            </w:rPrChange>
          </w:rPr>
          <w:t>doi:</w:t>
        </w:r>
        <w:r w:rsidRPr="00BB3580">
          <w:rPr>
            <w:sz w:val="24"/>
            <w:szCs w:val="24"/>
            <w:rPrChange w:id="365" w:author="Tariq Halasa" w:date="2020-03-04T11:47:00Z">
              <w:rPr/>
            </w:rPrChange>
          </w:rPr>
          <w:fldChar w:fldCharType="begin"/>
        </w:r>
        <w:r w:rsidRPr="00BB3580">
          <w:rPr>
            <w:sz w:val="24"/>
            <w:szCs w:val="24"/>
            <w:rPrChange w:id="366" w:author="Tariq Halasa" w:date="2020-03-04T11:47:00Z">
              <w:rPr/>
            </w:rPrChange>
          </w:rPr>
          <w:instrText xml:space="preserve"> HYPERLINK "https://dx.doi.org/10.1371%2Fjournal.pone.0007741" \t "pmc_ext" </w:instrText>
        </w:r>
        <w:r w:rsidRPr="00BB3580">
          <w:rPr>
            <w:sz w:val="24"/>
            <w:szCs w:val="24"/>
            <w:rPrChange w:id="367" w:author="Tariq Halasa" w:date="2020-03-04T11:47:00Z">
              <w:rPr/>
            </w:rPrChange>
          </w:rPr>
          <w:fldChar w:fldCharType="separate"/>
        </w:r>
        <w:r w:rsidRPr="00BB3580">
          <w:rPr>
            <w:rStyle w:val="Hyperlink"/>
            <w:color w:val="642A8F"/>
            <w:sz w:val="24"/>
            <w:szCs w:val="24"/>
            <w:shd w:val="clear" w:color="auto" w:fill="FFFFFF"/>
            <w:rPrChange w:id="368" w:author="Tariq Halasa" w:date="2020-03-04T11:47:00Z">
              <w:rPr>
                <w:rStyle w:val="Hyperlink"/>
                <w:rFonts w:ascii="Arial" w:hAnsi="Arial" w:cs="Arial"/>
                <w:color w:val="642A8F"/>
                <w:sz w:val="20"/>
                <w:szCs w:val="20"/>
                <w:shd w:val="clear" w:color="auto" w:fill="FFFFFF"/>
              </w:rPr>
            </w:rPrChange>
          </w:rPr>
          <w:t>10.1371/journal.pone.0007741</w:t>
        </w:r>
        <w:r w:rsidRPr="00BB3580">
          <w:rPr>
            <w:sz w:val="24"/>
            <w:szCs w:val="24"/>
            <w:rPrChange w:id="369" w:author="Tariq Halasa" w:date="2020-03-04T11:47:00Z">
              <w:rPr/>
            </w:rPrChange>
          </w:rPr>
          <w:fldChar w:fldCharType="end"/>
        </w:r>
      </w:ins>
    </w:p>
    <w:p w14:paraId="01AD031F" w14:textId="4D3C056B" w:rsidR="003B70CD" w:rsidRPr="001625C3" w:rsidRDefault="003B70CD" w:rsidP="00612E20">
      <w:pPr>
        <w:pStyle w:val="EndNoteBibliography"/>
        <w:spacing w:line="240" w:lineRule="auto"/>
        <w:ind w:left="142" w:hanging="142"/>
        <w:rPr>
          <w:sz w:val="24"/>
          <w:szCs w:val="24"/>
        </w:rPr>
      </w:pPr>
      <w:r w:rsidRPr="001625C3">
        <w:rPr>
          <w:sz w:val="24"/>
          <w:szCs w:val="24"/>
        </w:rPr>
        <w:t xml:space="preserve">Tang, W., and Bennett, D. A. </w:t>
      </w:r>
      <w:r w:rsidR="0030042C" w:rsidRPr="001625C3">
        <w:rPr>
          <w:sz w:val="24"/>
          <w:szCs w:val="24"/>
        </w:rPr>
        <w:t>(</w:t>
      </w:r>
      <w:r w:rsidRPr="001625C3">
        <w:rPr>
          <w:sz w:val="24"/>
          <w:szCs w:val="24"/>
        </w:rPr>
        <w:t>2010</w:t>
      </w:r>
      <w:r w:rsidR="0030042C" w:rsidRPr="001625C3">
        <w:rPr>
          <w:sz w:val="24"/>
          <w:szCs w:val="24"/>
        </w:rPr>
        <w:t>)</w:t>
      </w:r>
      <w:r w:rsidRPr="001625C3">
        <w:rPr>
          <w:sz w:val="24"/>
          <w:szCs w:val="24"/>
        </w:rPr>
        <w:t>. Agent‐based</w:t>
      </w:r>
      <w:r w:rsidR="00382DC9" w:rsidRPr="001625C3">
        <w:rPr>
          <w:sz w:val="24"/>
          <w:szCs w:val="24"/>
        </w:rPr>
        <w:t xml:space="preserve"> modeling of animal movement: a </w:t>
      </w:r>
      <w:r w:rsidRPr="001625C3">
        <w:rPr>
          <w:sz w:val="24"/>
          <w:szCs w:val="24"/>
        </w:rPr>
        <w:t>review. Geography Compass, 4(7), 682-700.</w:t>
      </w:r>
    </w:p>
    <w:p w14:paraId="3D7EEB11" w14:textId="5600CEFB" w:rsidR="00E819CC" w:rsidRPr="00E2120C" w:rsidRDefault="00B034B9" w:rsidP="00612E20">
      <w:pPr>
        <w:pStyle w:val="EndNoteBibliography"/>
        <w:spacing w:line="240" w:lineRule="auto"/>
        <w:ind w:left="142" w:hanging="142"/>
        <w:rPr>
          <w:ins w:id="370" w:author="Tariq Halasa" w:date="2020-03-04T11:02:00Z"/>
          <w:sz w:val="24"/>
          <w:szCs w:val="24"/>
          <w:rPrChange w:id="371" w:author="Carsten Thure Kirkeby" w:date="2020-03-05T13:25:00Z">
            <w:rPr>
              <w:ins w:id="372" w:author="Tariq Halasa" w:date="2020-03-04T11:02:00Z"/>
              <w:sz w:val="24"/>
              <w:szCs w:val="24"/>
              <w:lang w:val="da-DK"/>
            </w:rPr>
          </w:rPrChange>
        </w:rPr>
      </w:pPr>
      <w:r w:rsidRPr="001625C3">
        <w:rPr>
          <w:sz w:val="24"/>
          <w:szCs w:val="24"/>
        </w:rPr>
        <w:t>Tildesley, M. J., Savill, N. J., Shaw, D. J., Deardon, R., Brooks, S. P., Woolhouse, M. E., ... &amp; Keeling, M. J. (2006). Optimal reactive vaccination strategies for a foot-and-mouth outbreak in the UK. </w:t>
      </w:r>
      <w:r w:rsidRPr="00E2120C">
        <w:rPr>
          <w:sz w:val="24"/>
          <w:szCs w:val="24"/>
          <w:rPrChange w:id="373" w:author="Carsten Thure Kirkeby" w:date="2020-03-05T13:25:00Z">
            <w:rPr>
              <w:sz w:val="24"/>
              <w:szCs w:val="24"/>
              <w:lang w:val="da-DK"/>
            </w:rPr>
          </w:rPrChange>
        </w:rPr>
        <w:t>Nature, 440(7080), 83.</w:t>
      </w:r>
    </w:p>
    <w:p w14:paraId="78116958" w14:textId="104ED7A7" w:rsidR="003C7E15" w:rsidRPr="00E2120C" w:rsidRDefault="003C7E15">
      <w:pPr>
        <w:autoSpaceDE w:val="0"/>
        <w:autoSpaceDN w:val="0"/>
        <w:adjustRightInd w:val="0"/>
        <w:spacing w:line="240" w:lineRule="auto"/>
        <w:ind w:left="142" w:hanging="142"/>
        <w:rPr>
          <w:sz w:val="24"/>
          <w:szCs w:val="24"/>
          <w:lang w:val="da-DK"/>
        </w:rPr>
        <w:pPrChange w:id="374" w:author="Tariq Halasa" w:date="2020-03-04T11:02:00Z">
          <w:pPr>
            <w:pStyle w:val="EndNoteBibliography"/>
            <w:spacing w:line="240" w:lineRule="auto"/>
            <w:ind w:firstLine="0"/>
          </w:pPr>
        </w:pPrChange>
      </w:pPr>
      <w:proofErr w:type="spellStart"/>
      <w:ins w:id="375" w:author="Tariq Halasa" w:date="2020-03-04T11:02:00Z">
        <w:r w:rsidRPr="003C7E15">
          <w:rPr>
            <w:sz w:val="24"/>
            <w:szCs w:val="24"/>
            <w:rPrChange w:id="376" w:author="Tariq Halasa" w:date="2020-03-04T11:04:00Z">
              <w:rPr>
                <w:rFonts w:ascii="AdvP49811" w:hAnsi="AdvP49811" w:cs="AdvP49811"/>
                <w:sz w:val="14"/>
                <w:szCs w:val="14"/>
                <w:lang w:val="da-DK"/>
              </w:rPr>
            </w:rPrChange>
          </w:rPr>
          <w:lastRenderedPageBreak/>
          <w:t>Tildesley</w:t>
        </w:r>
        <w:proofErr w:type="spellEnd"/>
        <w:r w:rsidRPr="003C7E15">
          <w:rPr>
            <w:sz w:val="24"/>
            <w:szCs w:val="24"/>
            <w:rPrChange w:id="377" w:author="Tariq Halasa" w:date="2020-03-04T11:04:00Z">
              <w:rPr>
                <w:rFonts w:ascii="AdvP49811" w:hAnsi="AdvP49811" w:cs="AdvP49811"/>
                <w:sz w:val="14"/>
                <w:szCs w:val="14"/>
                <w:lang w:val="da-DK"/>
              </w:rPr>
            </w:rPrChange>
          </w:rPr>
          <w:t xml:space="preserve"> MJ, Keeling MJ (2008) Foot-</w:t>
        </w:r>
        <w:r w:rsidRPr="003C7E15">
          <w:rPr>
            <w:sz w:val="24"/>
            <w:szCs w:val="24"/>
            <w:rPrChange w:id="378" w:author="Tariq Halasa" w:date="2020-03-04T11:04:00Z">
              <w:rPr>
                <w:rFonts w:ascii="AdvP49811" w:hAnsi="AdvP49811" w:cs="AdvP49811"/>
                <w:sz w:val="14"/>
                <w:szCs w:val="14"/>
              </w:rPr>
            </w:rPrChange>
          </w:rPr>
          <w:t xml:space="preserve">and-Mouth Disease - A Modelling </w:t>
        </w:r>
        <w:r w:rsidRPr="003C7E15">
          <w:rPr>
            <w:sz w:val="24"/>
            <w:szCs w:val="24"/>
            <w:rPrChange w:id="379" w:author="Tariq Halasa" w:date="2020-03-04T11:04:00Z">
              <w:rPr>
                <w:rFonts w:ascii="AdvP49811" w:hAnsi="AdvP49811" w:cs="AdvP49811"/>
                <w:sz w:val="14"/>
                <w:szCs w:val="14"/>
                <w:lang w:val="da-DK"/>
              </w:rPr>
            </w:rPrChange>
          </w:rPr>
          <w:t xml:space="preserve">Comparison between the UK and Denmark. </w:t>
        </w:r>
        <w:r w:rsidRPr="00E2120C">
          <w:rPr>
            <w:sz w:val="24"/>
            <w:szCs w:val="24"/>
            <w:lang w:val="da-DK"/>
            <w:rPrChange w:id="380" w:author="Carsten Thure Kirkeby" w:date="2020-03-05T13:25:00Z">
              <w:rPr>
                <w:rFonts w:ascii="AdvP49811" w:hAnsi="AdvP49811" w:cs="AdvP49811"/>
                <w:sz w:val="14"/>
                <w:szCs w:val="14"/>
                <w:lang w:val="da-DK"/>
              </w:rPr>
            </w:rPrChange>
          </w:rPr>
          <w:t xml:space="preserve">Prev </w:t>
        </w:r>
        <w:proofErr w:type="spellStart"/>
        <w:r w:rsidRPr="00E2120C">
          <w:rPr>
            <w:sz w:val="24"/>
            <w:szCs w:val="24"/>
            <w:lang w:val="da-DK"/>
            <w:rPrChange w:id="381" w:author="Carsten Thure Kirkeby" w:date="2020-03-05T13:25:00Z">
              <w:rPr>
                <w:rFonts w:ascii="AdvP49811" w:hAnsi="AdvP49811" w:cs="AdvP49811"/>
                <w:sz w:val="14"/>
                <w:szCs w:val="14"/>
                <w:lang w:val="da-DK"/>
              </w:rPr>
            </w:rPrChange>
          </w:rPr>
          <w:t>Vet</w:t>
        </w:r>
        <w:proofErr w:type="spellEnd"/>
        <w:r w:rsidRPr="00E2120C">
          <w:rPr>
            <w:sz w:val="24"/>
            <w:szCs w:val="24"/>
            <w:lang w:val="da-DK"/>
            <w:rPrChange w:id="382" w:author="Carsten Thure Kirkeby" w:date="2020-03-05T13:25:00Z">
              <w:rPr>
                <w:rFonts w:ascii="AdvP49811" w:hAnsi="AdvP49811" w:cs="AdvP49811"/>
                <w:sz w:val="14"/>
                <w:szCs w:val="14"/>
                <w:lang w:val="da-DK"/>
              </w:rPr>
            </w:rPrChange>
          </w:rPr>
          <w:t xml:space="preserve"> Med 85: 107–124.</w:t>
        </w:r>
      </w:ins>
    </w:p>
    <w:p w14:paraId="3F13EEEF" w14:textId="4CE5055E" w:rsidR="004F2020" w:rsidRPr="001625C3" w:rsidRDefault="001C211A" w:rsidP="00612E20">
      <w:pPr>
        <w:pStyle w:val="EndNoteBibliography"/>
        <w:spacing w:line="240" w:lineRule="auto"/>
        <w:ind w:left="142" w:hanging="142"/>
        <w:rPr>
          <w:sz w:val="24"/>
          <w:szCs w:val="24"/>
        </w:rPr>
      </w:pPr>
      <w:r w:rsidRPr="001625C3">
        <w:rPr>
          <w:sz w:val="24"/>
          <w:szCs w:val="24"/>
          <w:lang w:val="da-DK"/>
        </w:rPr>
        <w:t xml:space="preserve">van der Waal, J., Daenekindt, S., &amp; de Koster, W. (2017). </w:t>
      </w:r>
      <w:r w:rsidRPr="001625C3">
        <w:rPr>
          <w:sz w:val="24"/>
          <w:szCs w:val="24"/>
        </w:rPr>
        <w:t>Statistical challenges in modelling the health consequences of social mobility: the need for diagonal reference models. International journal of public health, 62(9), 1029-1037.</w:t>
      </w:r>
    </w:p>
    <w:p w14:paraId="4A2525C4" w14:textId="46E385BB" w:rsidR="00A25350" w:rsidRPr="001625C3" w:rsidRDefault="00A25350" w:rsidP="00612E20">
      <w:pPr>
        <w:pStyle w:val="EndNoteBibliography"/>
        <w:spacing w:line="240" w:lineRule="auto"/>
        <w:ind w:left="142" w:hanging="142"/>
        <w:rPr>
          <w:sz w:val="24"/>
          <w:szCs w:val="24"/>
        </w:rPr>
      </w:pPr>
      <w:r w:rsidRPr="001625C3">
        <w:rPr>
          <w:sz w:val="24"/>
          <w:szCs w:val="24"/>
        </w:rPr>
        <w:t>Ward</w:t>
      </w:r>
      <w:r w:rsidR="00984E7A" w:rsidRPr="001625C3">
        <w:rPr>
          <w:sz w:val="24"/>
          <w:szCs w:val="24"/>
        </w:rPr>
        <w:t>,</w:t>
      </w:r>
      <w:r w:rsidRPr="001625C3">
        <w:rPr>
          <w:sz w:val="24"/>
          <w:szCs w:val="24"/>
        </w:rPr>
        <w:t xml:space="preserve"> M</w:t>
      </w:r>
      <w:r w:rsidR="00984E7A" w:rsidRPr="001625C3">
        <w:rPr>
          <w:sz w:val="24"/>
          <w:szCs w:val="24"/>
        </w:rPr>
        <w:t xml:space="preserve">. </w:t>
      </w:r>
      <w:r w:rsidRPr="001625C3">
        <w:rPr>
          <w:sz w:val="24"/>
          <w:szCs w:val="24"/>
        </w:rPr>
        <w:t>P</w:t>
      </w:r>
      <w:r w:rsidR="00984E7A" w:rsidRPr="001625C3">
        <w:rPr>
          <w:sz w:val="24"/>
          <w:szCs w:val="24"/>
        </w:rPr>
        <w:t>.</w:t>
      </w:r>
      <w:r w:rsidRPr="001625C3">
        <w:rPr>
          <w:sz w:val="24"/>
          <w:szCs w:val="24"/>
        </w:rPr>
        <w:t>, Highfield L</w:t>
      </w:r>
      <w:r w:rsidR="00984E7A" w:rsidRPr="001625C3">
        <w:rPr>
          <w:sz w:val="24"/>
          <w:szCs w:val="24"/>
        </w:rPr>
        <w:t xml:space="preserve">. </w:t>
      </w:r>
      <w:r w:rsidRPr="001625C3">
        <w:rPr>
          <w:sz w:val="24"/>
          <w:szCs w:val="24"/>
        </w:rPr>
        <w:t>D</w:t>
      </w:r>
      <w:r w:rsidR="00984E7A" w:rsidRPr="001625C3">
        <w:rPr>
          <w:sz w:val="24"/>
          <w:szCs w:val="24"/>
        </w:rPr>
        <w:t>.</w:t>
      </w:r>
      <w:r w:rsidRPr="001625C3">
        <w:rPr>
          <w:sz w:val="24"/>
          <w:szCs w:val="24"/>
        </w:rPr>
        <w:t>, Vongseng</w:t>
      </w:r>
      <w:r w:rsidR="00355E7B" w:rsidRPr="001625C3">
        <w:rPr>
          <w:sz w:val="24"/>
          <w:szCs w:val="24"/>
        </w:rPr>
        <w:t>,</w:t>
      </w:r>
      <w:r w:rsidRPr="001625C3">
        <w:rPr>
          <w:sz w:val="24"/>
          <w:szCs w:val="24"/>
        </w:rPr>
        <w:t xml:space="preserve"> P</w:t>
      </w:r>
      <w:r w:rsidR="00984E7A" w:rsidRPr="001625C3">
        <w:rPr>
          <w:sz w:val="24"/>
          <w:szCs w:val="24"/>
        </w:rPr>
        <w:t>.</w:t>
      </w:r>
      <w:r w:rsidR="00355E7B" w:rsidRPr="001625C3">
        <w:rPr>
          <w:sz w:val="24"/>
          <w:szCs w:val="24"/>
        </w:rPr>
        <w:t>,</w:t>
      </w:r>
      <w:r w:rsidR="00984E7A" w:rsidRPr="001625C3">
        <w:rPr>
          <w:sz w:val="24"/>
          <w:szCs w:val="24"/>
        </w:rPr>
        <w:t xml:space="preserve"> and</w:t>
      </w:r>
      <w:r w:rsidRPr="001625C3">
        <w:rPr>
          <w:sz w:val="24"/>
          <w:szCs w:val="24"/>
        </w:rPr>
        <w:t xml:space="preserve"> </w:t>
      </w:r>
      <w:r w:rsidR="00984E7A" w:rsidRPr="001625C3">
        <w:rPr>
          <w:sz w:val="24"/>
          <w:szCs w:val="24"/>
        </w:rPr>
        <w:t xml:space="preserve">M. G. </w:t>
      </w:r>
      <w:r w:rsidRPr="001625C3">
        <w:rPr>
          <w:sz w:val="24"/>
          <w:szCs w:val="24"/>
        </w:rPr>
        <w:t>Garner</w:t>
      </w:r>
      <w:r w:rsidR="00984E7A" w:rsidRPr="001625C3">
        <w:rPr>
          <w:sz w:val="24"/>
          <w:szCs w:val="24"/>
        </w:rPr>
        <w:t xml:space="preserve">. </w:t>
      </w:r>
      <w:r w:rsidR="00146571" w:rsidRPr="001625C3">
        <w:rPr>
          <w:sz w:val="24"/>
          <w:szCs w:val="24"/>
        </w:rPr>
        <w:t>(</w:t>
      </w:r>
      <w:r w:rsidR="00984E7A" w:rsidRPr="001625C3">
        <w:rPr>
          <w:sz w:val="24"/>
          <w:szCs w:val="24"/>
        </w:rPr>
        <w:t>2009</w:t>
      </w:r>
      <w:r w:rsidR="00146571" w:rsidRPr="001625C3">
        <w:rPr>
          <w:sz w:val="24"/>
          <w:szCs w:val="24"/>
        </w:rPr>
        <w:t>)</w:t>
      </w:r>
      <w:r w:rsidRPr="001625C3">
        <w:rPr>
          <w:sz w:val="24"/>
          <w:szCs w:val="24"/>
        </w:rPr>
        <w:t>. Simulation of foot-and-mouth disease spread within an integrated livestock system in Texas, USA. Prev Vet Med (2009) 88:286–97. doi:10.1016/j.prevetmed.2008.12.006 11.</w:t>
      </w:r>
    </w:p>
    <w:p w14:paraId="485A35D0" w14:textId="19B6D4D8" w:rsidR="00CB0AF6" w:rsidRPr="001625C3" w:rsidRDefault="00CB0AF6" w:rsidP="00612E20">
      <w:pPr>
        <w:pStyle w:val="EndNoteBibliography"/>
        <w:spacing w:line="240" w:lineRule="auto"/>
        <w:ind w:left="142" w:hanging="142"/>
        <w:rPr>
          <w:sz w:val="24"/>
          <w:szCs w:val="24"/>
        </w:rPr>
      </w:pPr>
      <w:r w:rsidRPr="001625C3">
        <w:rPr>
          <w:sz w:val="24"/>
          <w:szCs w:val="24"/>
        </w:rPr>
        <w:t xml:space="preserve">Webb, C.T., Carpenter, T.E., Dürr, S., Ferrari, M., Garner, M.G., Jewell, C., Lindström, T., Patyk, K., Stevenson, M., Tildesley, M., Ward, M.P. and Werkman, M. </w:t>
      </w:r>
      <w:r w:rsidR="00381A52" w:rsidRPr="001625C3">
        <w:rPr>
          <w:sz w:val="24"/>
          <w:szCs w:val="24"/>
        </w:rPr>
        <w:t>(</w:t>
      </w:r>
      <w:r w:rsidRPr="001625C3">
        <w:rPr>
          <w:sz w:val="24"/>
          <w:szCs w:val="24"/>
        </w:rPr>
        <w:t>2017</w:t>
      </w:r>
      <w:r w:rsidR="00381A52" w:rsidRPr="001625C3">
        <w:rPr>
          <w:sz w:val="24"/>
          <w:szCs w:val="24"/>
        </w:rPr>
        <w:t>)</w:t>
      </w:r>
      <w:r w:rsidRPr="001625C3">
        <w:rPr>
          <w:sz w:val="24"/>
          <w:szCs w:val="24"/>
        </w:rPr>
        <w:t>. Ensemble modelling and structured decision-making to support emergency disease management. Preventive Veterinary Medicine, 138: 124</w:t>
      </w:r>
      <w:r w:rsidRPr="001625C3">
        <w:rPr>
          <w:sz w:val="24"/>
          <w:szCs w:val="24"/>
        </w:rPr>
        <w:sym w:font="Symbol" w:char="F02D"/>
      </w:r>
      <w:r w:rsidRPr="001625C3">
        <w:rPr>
          <w:sz w:val="24"/>
          <w:szCs w:val="24"/>
        </w:rPr>
        <w:t>133.</w:t>
      </w:r>
    </w:p>
    <w:p w14:paraId="3F2B00E5" w14:textId="77777777" w:rsidR="00903636" w:rsidRPr="001625C3" w:rsidRDefault="00903636" w:rsidP="00612E20">
      <w:pPr>
        <w:pStyle w:val="EndNoteBibliography"/>
        <w:spacing w:line="240" w:lineRule="auto"/>
        <w:ind w:left="142" w:hanging="142"/>
        <w:rPr>
          <w:sz w:val="24"/>
          <w:szCs w:val="24"/>
        </w:rPr>
      </w:pPr>
      <w:r w:rsidRPr="001625C3">
        <w:rPr>
          <w:sz w:val="24"/>
          <w:szCs w:val="24"/>
        </w:rPr>
        <w:t>Zingg D, Häsler S, Schuepbach- Regula G, Schwermer H and Dürr S (2015) Evidence for Emergency Vaccination Having Played a Crucial Role to Control the 1965/66 Foot-and-Mouth Disease Outbreak in Switzerland. Front. Vet. Sci. 2:72. doi: 10.3389/fvets.2015.00072</w:t>
      </w:r>
    </w:p>
    <w:p w14:paraId="0DB0AB4E" w14:textId="47593EB9" w:rsidR="005F694B" w:rsidRPr="001625C3" w:rsidRDefault="005F694B" w:rsidP="00612E20">
      <w:pPr>
        <w:pStyle w:val="EndNoteBibliography"/>
        <w:spacing w:line="240" w:lineRule="auto"/>
        <w:ind w:left="142" w:hanging="142"/>
        <w:rPr>
          <w:sz w:val="24"/>
          <w:szCs w:val="24"/>
        </w:rPr>
      </w:pPr>
      <w:r w:rsidRPr="001625C3">
        <w:rPr>
          <w:sz w:val="24"/>
          <w:szCs w:val="24"/>
        </w:rPr>
        <w:t xml:space="preserve">Zingg, D., Steinbach, S., Kuhlgatz, C., Rediger, M., Schüpbach-Regula, G., Aepli, M., Grøneng, G. M., Dürr, S. </w:t>
      </w:r>
      <w:r w:rsidR="00D2304E" w:rsidRPr="001625C3">
        <w:rPr>
          <w:sz w:val="24"/>
          <w:szCs w:val="24"/>
        </w:rPr>
        <w:t>(</w:t>
      </w:r>
      <w:r w:rsidRPr="001625C3">
        <w:rPr>
          <w:sz w:val="24"/>
          <w:szCs w:val="24"/>
        </w:rPr>
        <w:t>2017</w:t>
      </w:r>
      <w:r w:rsidR="00D2304E" w:rsidRPr="001625C3">
        <w:rPr>
          <w:sz w:val="24"/>
          <w:szCs w:val="24"/>
        </w:rPr>
        <w:t>)</w:t>
      </w:r>
      <w:r w:rsidRPr="001625C3">
        <w:rPr>
          <w:sz w:val="24"/>
          <w:szCs w:val="24"/>
        </w:rPr>
        <w:t>.Epidemiological and Economic Evaluation of Alternative On-Farm Management Scenarios for Ovine Footrot in Switzerland, Front Vet Sci, 4: 1-13</w:t>
      </w:r>
    </w:p>
    <w:p w14:paraId="610AB91A" w14:textId="52D1627A" w:rsidR="00F44514" w:rsidRPr="001625C3" w:rsidRDefault="00292EB0" w:rsidP="00612E20">
      <w:pPr>
        <w:pStyle w:val="EndNoteBibliography"/>
        <w:spacing w:line="240" w:lineRule="auto"/>
        <w:ind w:left="142" w:hanging="142"/>
        <w:rPr>
          <w:sz w:val="24"/>
          <w:szCs w:val="24"/>
        </w:rPr>
      </w:pPr>
      <w:r w:rsidRPr="001625C3">
        <w:rPr>
          <w:sz w:val="24"/>
          <w:szCs w:val="24"/>
        </w:rPr>
        <w:t>Zinsstag, J., Dürr, S., Penny, M. A., Mindekem, R., Roth, F., Gonzalez, S. M., Naissengar, S. and  Hattendorf, J. (2009). Transmission dynamics and economics of rabies control in dogs and humans in an African city. Proceedings of the National Academy of Sciences, 106(35), 14996-15001.</w:t>
      </w:r>
    </w:p>
    <w:p w14:paraId="4803A82C" w14:textId="5373E759" w:rsidR="007133C8" w:rsidRPr="001625C3" w:rsidRDefault="007133C8" w:rsidP="00612E20">
      <w:pPr>
        <w:pStyle w:val="EndNoteBibliography"/>
        <w:spacing w:line="240" w:lineRule="auto"/>
        <w:ind w:left="142" w:hanging="142"/>
        <w:rPr>
          <w:sz w:val="24"/>
          <w:szCs w:val="24"/>
        </w:rPr>
      </w:pPr>
      <w:r w:rsidRPr="001625C3">
        <w:rPr>
          <w:sz w:val="24"/>
          <w:szCs w:val="24"/>
        </w:rPr>
        <w:t>Zinsstag,</w:t>
      </w:r>
      <w:r w:rsidR="00735380" w:rsidRPr="001625C3">
        <w:rPr>
          <w:sz w:val="24"/>
          <w:szCs w:val="24"/>
        </w:rPr>
        <w:t>J.,</w:t>
      </w:r>
      <w:r w:rsidRPr="001625C3">
        <w:rPr>
          <w:sz w:val="24"/>
          <w:szCs w:val="24"/>
        </w:rPr>
        <w:t xml:space="preserve"> </w:t>
      </w:r>
      <w:r w:rsidR="00735380" w:rsidRPr="001625C3">
        <w:rPr>
          <w:sz w:val="24"/>
          <w:szCs w:val="24"/>
        </w:rPr>
        <w:t xml:space="preserve">Lechenne, M., </w:t>
      </w:r>
      <w:r w:rsidRPr="001625C3">
        <w:rPr>
          <w:sz w:val="24"/>
          <w:szCs w:val="24"/>
        </w:rPr>
        <w:t>Laager,</w:t>
      </w:r>
      <w:r w:rsidR="00735380" w:rsidRPr="001625C3">
        <w:rPr>
          <w:sz w:val="24"/>
          <w:szCs w:val="24"/>
        </w:rPr>
        <w:t xml:space="preserve"> M.,</w:t>
      </w:r>
      <w:r w:rsidRPr="001625C3">
        <w:rPr>
          <w:sz w:val="24"/>
          <w:szCs w:val="24"/>
        </w:rPr>
        <w:t xml:space="preserve"> Mindekem,</w:t>
      </w:r>
      <w:r w:rsidR="00735380" w:rsidRPr="001625C3">
        <w:rPr>
          <w:sz w:val="24"/>
          <w:szCs w:val="24"/>
        </w:rPr>
        <w:t xml:space="preserve"> R., </w:t>
      </w:r>
      <w:r w:rsidRPr="001625C3">
        <w:rPr>
          <w:sz w:val="24"/>
          <w:szCs w:val="24"/>
        </w:rPr>
        <w:t>Naïssengar</w:t>
      </w:r>
      <w:r w:rsidR="00735380" w:rsidRPr="001625C3">
        <w:rPr>
          <w:sz w:val="24"/>
          <w:szCs w:val="24"/>
        </w:rPr>
        <w:t xml:space="preserve">, S., </w:t>
      </w:r>
      <w:r w:rsidRPr="001625C3">
        <w:rPr>
          <w:sz w:val="24"/>
          <w:szCs w:val="24"/>
        </w:rPr>
        <w:t>Oussiguéré</w:t>
      </w:r>
      <w:r w:rsidR="00735380" w:rsidRPr="001625C3">
        <w:rPr>
          <w:sz w:val="24"/>
          <w:szCs w:val="24"/>
        </w:rPr>
        <w:t>, A.</w:t>
      </w:r>
      <w:r w:rsidRPr="001625C3">
        <w:rPr>
          <w:sz w:val="24"/>
          <w:szCs w:val="24"/>
        </w:rPr>
        <w:t>, Bidjeh,</w:t>
      </w:r>
      <w:r w:rsidR="00735380" w:rsidRPr="001625C3">
        <w:rPr>
          <w:sz w:val="24"/>
          <w:szCs w:val="24"/>
        </w:rPr>
        <w:t xml:space="preserve"> K., </w:t>
      </w:r>
      <w:r w:rsidRPr="001625C3">
        <w:rPr>
          <w:sz w:val="24"/>
          <w:szCs w:val="24"/>
        </w:rPr>
        <w:t>Rives</w:t>
      </w:r>
      <w:r w:rsidR="00735380" w:rsidRPr="001625C3">
        <w:rPr>
          <w:sz w:val="24"/>
          <w:szCs w:val="24"/>
        </w:rPr>
        <w:t>, G.</w:t>
      </w:r>
      <w:r w:rsidRPr="001625C3">
        <w:rPr>
          <w:sz w:val="24"/>
          <w:szCs w:val="24"/>
        </w:rPr>
        <w:t>, Tessier</w:t>
      </w:r>
      <w:r w:rsidR="00735380" w:rsidRPr="001625C3">
        <w:rPr>
          <w:sz w:val="24"/>
          <w:szCs w:val="24"/>
        </w:rPr>
        <w:t xml:space="preserve">, J., </w:t>
      </w:r>
      <w:r w:rsidRPr="001625C3">
        <w:rPr>
          <w:sz w:val="24"/>
          <w:szCs w:val="24"/>
        </w:rPr>
        <w:t>Madjaninan</w:t>
      </w:r>
      <w:r w:rsidR="00735380" w:rsidRPr="001625C3">
        <w:rPr>
          <w:sz w:val="24"/>
          <w:szCs w:val="24"/>
        </w:rPr>
        <w:t xml:space="preserve">, S., </w:t>
      </w:r>
      <w:r w:rsidRPr="001625C3">
        <w:rPr>
          <w:sz w:val="24"/>
          <w:szCs w:val="24"/>
        </w:rPr>
        <w:t>Ouagal</w:t>
      </w:r>
      <w:r w:rsidR="00735380" w:rsidRPr="001625C3">
        <w:rPr>
          <w:sz w:val="24"/>
          <w:szCs w:val="24"/>
        </w:rPr>
        <w:t>, M.</w:t>
      </w:r>
      <w:r w:rsidRPr="001625C3">
        <w:rPr>
          <w:sz w:val="24"/>
          <w:szCs w:val="24"/>
        </w:rPr>
        <w:t>,</w:t>
      </w:r>
      <w:r w:rsidR="00735380" w:rsidRPr="001625C3">
        <w:rPr>
          <w:sz w:val="24"/>
          <w:szCs w:val="24"/>
        </w:rPr>
        <w:t xml:space="preserve"> </w:t>
      </w:r>
      <w:r w:rsidRPr="001625C3">
        <w:rPr>
          <w:sz w:val="24"/>
          <w:szCs w:val="24"/>
        </w:rPr>
        <w:t>Moto</w:t>
      </w:r>
      <w:r w:rsidR="00735380" w:rsidRPr="001625C3">
        <w:rPr>
          <w:sz w:val="24"/>
          <w:szCs w:val="24"/>
        </w:rPr>
        <w:t xml:space="preserve">, D.D., </w:t>
      </w:r>
      <w:r w:rsidRPr="001625C3">
        <w:rPr>
          <w:sz w:val="24"/>
          <w:szCs w:val="24"/>
        </w:rPr>
        <w:t>Alfaroukh</w:t>
      </w:r>
      <w:r w:rsidR="00735380" w:rsidRPr="001625C3">
        <w:rPr>
          <w:sz w:val="24"/>
          <w:szCs w:val="24"/>
        </w:rPr>
        <w:t xml:space="preserve">, I.O., </w:t>
      </w:r>
      <w:r w:rsidRPr="001625C3">
        <w:rPr>
          <w:sz w:val="24"/>
          <w:szCs w:val="24"/>
        </w:rPr>
        <w:t>Muthiani</w:t>
      </w:r>
      <w:r w:rsidR="00735380" w:rsidRPr="001625C3">
        <w:rPr>
          <w:sz w:val="24"/>
          <w:szCs w:val="24"/>
        </w:rPr>
        <w:t xml:space="preserve">, Y., </w:t>
      </w:r>
      <w:r w:rsidRPr="001625C3">
        <w:rPr>
          <w:sz w:val="24"/>
          <w:szCs w:val="24"/>
        </w:rPr>
        <w:t>Traoré</w:t>
      </w:r>
      <w:r w:rsidR="00735380" w:rsidRPr="001625C3">
        <w:rPr>
          <w:sz w:val="24"/>
          <w:szCs w:val="24"/>
        </w:rPr>
        <w:t xml:space="preserve">, A., </w:t>
      </w:r>
      <w:r w:rsidRPr="001625C3">
        <w:rPr>
          <w:sz w:val="24"/>
          <w:szCs w:val="24"/>
        </w:rPr>
        <w:t>Hattendorf</w:t>
      </w:r>
      <w:r w:rsidR="00735380" w:rsidRPr="001625C3">
        <w:rPr>
          <w:sz w:val="24"/>
          <w:szCs w:val="24"/>
        </w:rPr>
        <w:t xml:space="preserve">, J., </w:t>
      </w:r>
      <w:r w:rsidRPr="001625C3">
        <w:rPr>
          <w:sz w:val="24"/>
          <w:szCs w:val="24"/>
        </w:rPr>
        <w:t>Lepelletier</w:t>
      </w:r>
      <w:r w:rsidR="00735380" w:rsidRPr="001625C3">
        <w:rPr>
          <w:sz w:val="24"/>
          <w:szCs w:val="24"/>
        </w:rPr>
        <w:t xml:space="preserve">, A., </w:t>
      </w:r>
      <w:r w:rsidRPr="001625C3">
        <w:rPr>
          <w:sz w:val="24"/>
          <w:szCs w:val="24"/>
        </w:rPr>
        <w:t>Kergoat</w:t>
      </w:r>
      <w:r w:rsidR="00735380" w:rsidRPr="001625C3">
        <w:rPr>
          <w:sz w:val="24"/>
          <w:szCs w:val="24"/>
        </w:rPr>
        <w:t xml:space="preserve">, L., </w:t>
      </w:r>
      <w:r w:rsidRPr="001625C3">
        <w:rPr>
          <w:sz w:val="24"/>
          <w:szCs w:val="24"/>
        </w:rPr>
        <w:t>Bourhy</w:t>
      </w:r>
      <w:r w:rsidR="00735380" w:rsidRPr="001625C3">
        <w:rPr>
          <w:sz w:val="24"/>
          <w:szCs w:val="24"/>
        </w:rPr>
        <w:t xml:space="preserve">, H., </w:t>
      </w:r>
      <w:r w:rsidRPr="001625C3">
        <w:rPr>
          <w:sz w:val="24"/>
          <w:szCs w:val="24"/>
        </w:rPr>
        <w:t>Dacheux</w:t>
      </w:r>
      <w:r w:rsidR="00735380" w:rsidRPr="001625C3">
        <w:rPr>
          <w:sz w:val="24"/>
          <w:szCs w:val="24"/>
        </w:rPr>
        <w:t xml:space="preserve">., L., </w:t>
      </w:r>
      <w:r w:rsidRPr="001625C3">
        <w:rPr>
          <w:sz w:val="24"/>
          <w:szCs w:val="24"/>
        </w:rPr>
        <w:t>Stadler</w:t>
      </w:r>
      <w:r w:rsidR="00735380" w:rsidRPr="001625C3">
        <w:rPr>
          <w:sz w:val="24"/>
          <w:szCs w:val="24"/>
        </w:rPr>
        <w:t xml:space="preserve">, T., </w:t>
      </w:r>
      <w:r w:rsidRPr="001625C3">
        <w:rPr>
          <w:sz w:val="24"/>
          <w:szCs w:val="24"/>
        </w:rPr>
        <w:t>Chitnis</w:t>
      </w:r>
      <w:r w:rsidR="00735380" w:rsidRPr="001625C3">
        <w:rPr>
          <w:sz w:val="24"/>
          <w:szCs w:val="24"/>
        </w:rPr>
        <w:t>, N. (2017) Vaccination of dogs in an African city interrupts rabies transmission and reduces human exposure. Science Translational Medicine, 9(421), eaaf6984</w:t>
      </w:r>
    </w:p>
    <w:p w14:paraId="1DC08E5B" w14:textId="49E2F86C" w:rsidR="00387185" w:rsidRDefault="00387185" w:rsidP="00612E20">
      <w:pPr>
        <w:pStyle w:val="EndNoteBibliography"/>
        <w:spacing w:line="240" w:lineRule="auto"/>
        <w:ind w:left="142" w:hanging="142"/>
        <w:rPr>
          <w:ins w:id="383" w:author="Tariq Halasa" w:date="2020-03-04T10:58:00Z"/>
          <w:sz w:val="24"/>
          <w:szCs w:val="24"/>
        </w:rPr>
      </w:pPr>
      <w:r w:rsidRPr="001625C3">
        <w:rPr>
          <w:sz w:val="24"/>
          <w:szCs w:val="24"/>
          <w:lang w:val="de-CH"/>
        </w:rPr>
        <w:t xml:space="preserve">Zinsstag, J., Dürr, S., Penny, M. A., Mindekem, R., Roth, F., Gonzalez, S. M., Naissengar, S. and  Hattendorf, J. (2009). </w:t>
      </w:r>
      <w:r w:rsidRPr="001625C3">
        <w:rPr>
          <w:sz w:val="24"/>
          <w:szCs w:val="24"/>
        </w:rPr>
        <w:t>Transmission dynamics and economics of rabies control in dogs and humans in an African city. Proceedings of the National Academy of Sciences, 106(35), 14996-15001.</w:t>
      </w:r>
    </w:p>
    <w:p w14:paraId="23612BA4" w14:textId="55B0093E" w:rsidR="004929ED" w:rsidRPr="004929ED" w:rsidRDefault="004929ED">
      <w:pPr>
        <w:autoSpaceDE w:val="0"/>
        <w:autoSpaceDN w:val="0"/>
        <w:adjustRightInd w:val="0"/>
        <w:spacing w:line="240" w:lineRule="auto"/>
        <w:ind w:left="142" w:hanging="142"/>
        <w:rPr>
          <w:color w:val="231F20"/>
          <w:sz w:val="24"/>
          <w:szCs w:val="24"/>
          <w:rPrChange w:id="384" w:author="Tariq Halasa" w:date="2020-03-04T10:58:00Z">
            <w:rPr>
              <w:sz w:val="24"/>
              <w:szCs w:val="24"/>
            </w:rPr>
          </w:rPrChange>
        </w:rPr>
        <w:pPrChange w:id="385" w:author="Tariq Halasa" w:date="2020-03-04T10:58:00Z">
          <w:pPr>
            <w:pStyle w:val="EndNoteBibliography"/>
            <w:spacing w:line="240" w:lineRule="auto"/>
            <w:ind w:firstLine="0"/>
          </w:pPr>
        </w:pPrChange>
      </w:pPr>
      <w:ins w:id="386" w:author="Tariq Halasa" w:date="2020-03-04T10:58:00Z">
        <w:r w:rsidRPr="004929ED">
          <w:rPr>
            <w:color w:val="231F20"/>
            <w:sz w:val="24"/>
            <w:szCs w:val="24"/>
            <w:rPrChange w:id="387" w:author="Tariq Halasa" w:date="2020-03-04T10:58:00Z">
              <w:rPr>
                <w:rFonts w:ascii="AdvTT5235d5a9" w:hAnsi="AdvTT5235d5a9" w:cs="AdvTT5235d5a9"/>
                <w:color w:val="231F20"/>
                <w:sz w:val="13"/>
                <w:szCs w:val="13"/>
                <w:lang w:val="da-DK"/>
              </w:rPr>
            </w:rPrChange>
          </w:rPr>
          <w:t xml:space="preserve">Østergaard, S., </w:t>
        </w:r>
        <w:proofErr w:type="spellStart"/>
        <w:r w:rsidRPr="004929ED">
          <w:rPr>
            <w:color w:val="231F20"/>
            <w:sz w:val="24"/>
            <w:szCs w:val="24"/>
            <w:rPrChange w:id="388" w:author="Tariq Halasa" w:date="2020-03-04T10:58:00Z">
              <w:rPr>
                <w:rFonts w:ascii="AdvTT5235d5a9" w:hAnsi="AdvTT5235d5a9" w:cs="AdvTT5235d5a9"/>
                <w:color w:val="231F20"/>
                <w:sz w:val="13"/>
                <w:szCs w:val="13"/>
                <w:lang w:val="da-DK"/>
              </w:rPr>
            </w:rPrChange>
          </w:rPr>
          <w:t>Chagunda</w:t>
        </w:r>
        <w:proofErr w:type="gramStart"/>
        <w:r w:rsidRPr="004929ED">
          <w:rPr>
            <w:color w:val="231F20"/>
            <w:sz w:val="24"/>
            <w:szCs w:val="24"/>
            <w:rPrChange w:id="389" w:author="Tariq Halasa" w:date="2020-03-04T10:58:00Z">
              <w:rPr>
                <w:rFonts w:ascii="AdvTT5235d5a9" w:hAnsi="AdvTT5235d5a9" w:cs="AdvTT5235d5a9"/>
                <w:color w:val="231F20"/>
                <w:sz w:val="13"/>
                <w:szCs w:val="13"/>
                <w:lang w:val="da-DK"/>
              </w:rPr>
            </w:rPrChange>
          </w:rPr>
          <w:t>,M.G.G</w:t>
        </w:r>
        <w:proofErr w:type="spellEnd"/>
        <w:proofErr w:type="gramEnd"/>
        <w:r w:rsidRPr="004929ED">
          <w:rPr>
            <w:color w:val="231F20"/>
            <w:sz w:val="24"/>
            <w:szCs w:val="24"/>
            <w:rPrChange w:id="390" w:author="Tariq Halasa" w:date="2020-03-04T10:58:00Z">
              <w:rPr>
                <w:rFonts w:ascii="AdvTT5235d5a9" w:hAnsi="AdvTT5235d5a9" w:cs="AdvTT5235d5a9"/>
                <w:color w:val="231F20"/>
                <w:sz w:val="13"/>
                <w:szCs w:val="13"/>
                <w:lang w:val="da-DK"/>
              </w:rPr>
            </w:rPrChange>
          </w:rPr>
          <w:t xml:space="preserve">., </w:t>
        </w:r>
        <w:proofErr w:type="spellStart"/>
        <w:r w:rsidRPr="004929ED">
          <w:rPr>
            <w:color w:val="231F20"/>
            <w:sz w:val="24"/>
            <w:szCs w:val="24"/>
            <w:rPrChange w:id="391" w:author="Tariq Halasa" w:date="2020-03-04T10:58:00Z">
              <w:rPr>
                <w:rFonts w:ascii="AdvTT5235d5a9" w:hAnsi="AdvTT5235d5a9" w:cs="AdvTT5235d5a9"/>
                <w:color w:val="231F20"/>
                <w:sz w:val="13"/>
                <w:szCs w:val="13"/>
                <w:lang w:val="da-DK"/>
              </w:rPr>
            </w:rPrChange>
          </w:rPr>
          <w:t>Friggens</w:t>
        </w:r>
        <w:proofErr w:type="spellEnd"/>
        <w:r w:rsidRPr="004929ED">
          <w:rPr>
            <w:color w:val="231F20"/>
            <w:sz w:val="24"/>
            <w:szCs w:val="24"/>
            <w:rPrChange w:id="392" w:author="Tariq Halasa" w:date="2020-03-04T10:58:00Z">
              <w:rPr>
                <w:rFonts w:ascii="AdvTT5235d5a9" w:hAnsi="AdvTT5235d5a9" w:cs="AdvTT5235d5a9"/>
                <w:color w:val="231F20"/>
                <w:sz w:val="13"/>
                <w:szCs w:val="13"/>
                <w:lang w:val="da-DK"/>
              </w:rPr>
            </w:rPrChange>
          </w:rPr>
          <w:t xml:space="preserve">, N.C., </w:t>
        </w:r>
        <w:proofErr w:type="spellStart"/>
        <w:r w:rsidRPr="004929ED">
          <w:rPr>
            <w:color w:val="231F20"/>
            <w:sz w:val="24"/>
            <w:szCs w:val="24"/>
            <w:rPrChange w:id="393" w:author="Tariq Halasa" w:date="2020-03-04T10:58:00Z">
              <w:rPr>
                <w:rFonts w:ascii="AdvTT5235d5a9" w:hAnsi="AdvTT5235d5a9" w:cs="AdvTT5235d5a9"/>
                <w:color w:val="231F20"/>
                <w:sz w:val="13"/>
                <w:szCs w:val="13"/>
                <w:lang w:val="da-DK"/>
              </w:rPr>
            </w:rPrChange>
          </w:rPr>
          <w:t>Bennedsgaard</w:t>
        </w:r>
        <w:proofErr w:type="spellEnd"/>
        <w:r w:rsidRPr="004929ED">
          <w:rPr>
            <w:color w:val="231F20"/>
            <w:sz w:val="24"/>
            <w:szCs w:val="24"/>
            <w:rPrChange w:id="394" w:author="Tariq Halasa" w:date="2020-03-04T10:58:00Z">
              <w:rPr>
                <w:rFonts w:ascii="AdvTT5235d5a9" w:hAnsi="AdvTT5235d5a9" w:cs="AdvTT5235d5a9"/>
                <w:color w:val="231F20"/>
                <w:sz w:val="13"/>
                <w:szCs w:val="13"/>
              </w:rPr>
            </w:rPrChange>
          </w:rPr>
          <w:t xml:space="preserve">, T.W., </w:t>
        </w:r>
        <w:proofErr w:type="spellStart"/>
        <w:r w:rsidRPr="004929ED">
          <w:rPr>
            <w:color w:val="231F20"/>
            <w:sz w:val="24"/>
            <w:szCs w:val="24"/>
            <w:rPrChange w:id="395" w:author="Tariq Halasa" w:date="2020-03-04T10:58:00Z">
              <w:rPr>
                <w:rFonts w:ascii="AdvTT5235d5a9" w:hAnsi="AdvTT5235d5a9" w:cs="AdvTT5235d5a9"/>
                <w:color w:val="231F20"/>
                <w:sz w:val="13"/>
                <w:szCs w:val="13"/>
              </w:rPr>
            </w:rPrChange>
          </w:rPr>
          <w:t>Klaas</w:t>
        </w:r>
        <w:proofErr w:type="spellEnd"/>
        <w:r w:rsidRPr="004929ED">
          <w:rPr>
            <w:color w:val="231F20"/>
            <w:sz w:val="24"/>
            <w:szCs w:val="24"/>
            <w:rPrChange w:id="396" w:author="Tariq Halasa" w:date="2020-03-04T10:58:00Z">
              <w:rPr>
                <w:rFonts w:ascii="AdvTT5235d5a9" w:hAnsi="AdvTT5235d5a9" w:cs="AdvTT5235d5a9"/>
                <w:color w:val="231F20"/>
                <w:sz w:val="13"/>
                <w:szCs w:val="13"/>
              </w:rPr>
            </w:rPrChange>
          </w:rPr>
          <w:t xml:space="preserve">, I.C., </w:t>
        </w:r>
        <w:r w:rsidRPr="004929ED">
          <w:rPr>
            <w:color w:val="231F20"/>
            <w:sz w:val="24"/>
            <w:szCs w:val="24"/>
            <w:rPrChange w:id="397" w:author="Tariq Halasa" w:date="2020-03-04T10:58:00Z">
              <w:rPr>
                <w:rFonts w:ascii="AdvTT5235d5a9" w:hAnsi="AdvTT5235d5a9" w:cs="AdvTT5235d5a9"/>
                <w:color w:val="231F20"/>
                <w:sz w:val="13"/>
                <w:szCs w:val="13"/>
                <w:lang w:val="da-DK"/>
              </w:rPr>
            </w:rPrChange>
          </w:rPr>
          <w:t>2005. A stochastic model simulating pathogen-speci</w:t>
        </w:r>
        <w:r w:rsidRPr="004929ED">
          <w:rPr>
            <w:color w:val="231F20"/>
            <w:sz w:val="24"/>
            <w:szCs w:val="24"/>
            <w:rPrChange w:id="398" w:author="Tariq Halasa" w:date="2020-03-04T10:58:00Z">
              <w:rPr>
                <w:rFonts w:ascii="AdvTT5235d5a9+fb" w:hAnsi="AdvTT5235d5a9+fb" w:cs="AdvTT5235d5a9+fb"/>
                <w:color w:val="231F20"/>
                <w:sz w:val="13"/>
                <w:szCs w:val="13"/>
                <w:lang w:val="da-DK"/>
              </w:rPr>
            </w:rPrChange>
          </w:rPr>
          <w:t>fi</w:t>
        </w:r>
        <w:r w:rsidRPr="004929ED">
          <w:rPr>
            <w:color w:val="231F20"/>
            <w:sz w:val="24"/>
            <w:szCs w:val="24"/>
            <w:rPrChange w:id="399" w:author="Tariq Halasa" w:date="2020-03-04T10:58:00Z">
              <w:rPr>
                <w:rFonts w:ascii="AdvTT5235d5a9" w:hAnsi="AdvTT5235d5a9" w:cs="AdvTT5235d5a9"/>
                <w:color w:val="231F20"/>
                <w:sz w:val="13"/>
                <w:szCs w:val="13"/>
              </w:rPr>
            </w:rPrChange>
          </w:rPr>
          <w:t xml:space="preserve">c mastitis control in </w:t>
        </w:r>
        <w:r w:rsidRPr="004929ED">
          <w:rPr>
            <w:color w:val="231F20"/>
            <w:sz w:val="24"/>
            <w:szCs w:val="24"/>
            <w:rPrChange w:id="400" w:author="Tariq Halasa" w:date="2020-03-04T10:58:00Z">
              <w:rPr>
                <w:rFonts w:ascii="AdvTT5235d5a9" w:hAnsi="AdvTT5235d5a9" w:cs="AdvTT5235d5a9"/>
                <w:color w:val="231F20"/>
                <w:sz w:val="13"/>
                <w:szCs w:val="13"/>
                <w:lang w:val="da-DK"/>
              </w:rPr>
            </w:rPrChange>
          </w:rPr>
          <w:t>a dairy herd. J. Dairy Sci. 88, 4243</w:t>
        </w:r>
        <w:r w:rsidRPr="004929ED">
          <w:rPr>
            <w:color w:val="231F20"/>
            <w:sz w:val="24"/>
            <w:szCs w:val="24"/>
            <w:rPrChange w:id="401" w:author="Tariq Halasa" w:date="2020-03-04T10:58:00Z">
              <w:rPr>
                <w:rFonts w:ascii="AdvTT5235d5a9+20" w:hAnsi="AdvTT5235d5a9+20" w:cs="AdvTT5235d5a9+20"/>
                <w:color w:val="231F20"/>
                <w:sz w:val="13"/>
                <w:szCs w:val="13"/>
                <w:lang w:val="da-DK"/>
              </w:rPr>
            </w:rPrChange>
          </w:rPr>
          <w:t>–</w:t>
        </w:r>
        <w:r w:rsidRPr="004929ED">
          <w:rPr>
            <w:color w:val="231F20"/>
            <w:sz w:val="24"/>
            <w:szCs w:val="24"/>
            <w:rPrChange w:id="402" w:author="Tariq Halasa" w:date="2020-03-04T10:58:00Z">
              <w:rPr>
                <w:rFonts w:ascii="AdvTT5235d5a9" w:hAnsi="AdvTT5235d5a9" w:cs="AdvTT5235d5a9"/>
                <w:color w:val="231F20"/>
                <w:sz w:val="13"/>
                <w:szCs w:val="13"/>
                <w:lang w:val="da-DK"/>
              </w:rPr>
            </w:rPrChange>
          </w:rPr>
          <w:t>4257.</w:t>
        </w:r>
      </w:ins>
    </w:p>
    <w:p w14:paraId="7F21F466" w14:textId="77777777" w:rsidR="00387185" w:rsidRPr="001625C3" w:rsidRDefault="00387185" w:rsidP="00A80FCD">
      <w:pPr>
        <w:pStyle w:val="Kommentartekst"/>
        <w:rPr>
          <w:sz w:val="24"/>
          <w:szCs w:val="24"/>
        </w:rPr>
      </w:pPr>
    </w:p>
    <w:p w14:paraId="76C71411" w14:textId="77777777" w:rsidR="00292EB0" w:rsidRPr="001625C3" w:rsidRDefault="00292EB0" w:rsidP="001625C3">
      <w:pPr>
        <w:pStyle w:val="EndNoteBibliography"/>
        <w:spacing w:line="240" w:lineRule="auto"/>
        <w:ind w:firstLine="0"/>
        <w:rPr>
          <w:sz w:val="24"/>
          <w:szCs w:val="24"/>
        </w:rPr>
      </w:pPr>
    </w:p>
    <w:p w14:paraId="73A76718" w14:textId="181C6142" w:rsidR="00A32D4F" w:rsidRPr="001625C3" w:rsidRDefault="00A32D4F" w:rsidP="001625C3">
      <w:pPr>
        <w:pStyle w:val="EndNoteBibliography"/>
        <w:spacing w:line="240" w:lineRule="auto"/>
        <w:ind w:firstLine="0"/>
        <w:rPr>
          <w:sz w:val="24"/>
          <w:szCs w:val="24"/>
        </w:rPr>
      </w:pPr>
      <w:r w:rsidRPr="001625C3">
        <w:rPr>
          <w:sz w:val="24"/>
          <w:szCs w:val="24"/>
        </w:rPr>
        <w:br w:type="page"/>
      </w:r>
    </w:p>
    <w:p w14:paraId="74CD105F" w14:textId="50E350B1" w:rsidR="00A32D4F" w:rsidRPr="001625C3" w:rsidRDefault="008C6D16" w:rsidP="001625C3">
      <w:pPr>
        <w:pStyle w:val="EndNoteBibliography"/>
        <w:spacing w:line="240" w:lineRule="auto"/>
        <w:ind w:firstLine="0"/>
        <w:rPr>
          <w:sz w:val="24"/>
          <w:szCs w:val="24"/>
        </w:rPr>
      </w:pPr>
      <w:r w:rsidRPr="001625C3">
        <w:rPr>
          <w:sz w:val="24"/>
          <w:szCs w:val="24"/>
        </w:rPr>
        <w:lastRenderedPageBreak/>
        <w:t xml:space="preserve">APPENDIX </w:t>
      </w:r>
      <w:r w:rsidR="005A099B" w:rsidRPr="001625C3">
        <w:rPr>
          <w:sz w:val="24"/>
          <w:szCs w:val="24"/>
        </w:rPr>
        <w:t>1</w:t>
      </w:r>
    </w:p>
    <w:p w14:paraId="07C8D591" w14:textId="18CA7241" w:rsidR="008C6D16" w:rsidRPr="001625C3" w:rsidRDefault="00195A14" w:rsidP="001625C3">
      <w:pPr>
        <w:pStyle w:val="EndNoteBibliography"/>
        <w:spacing w:line="240" w:lineRule="auto"/>
        <w:ind w:firstLine="0"/>
        <w:rPr>
          <w:sz w:val="24"/>
          <w:szCs w:val="24"/>
        </w:rPr>
      </w:pPr>
      <w:r w:rsidRPr="001625C3">
        <w:rPr>
          <w:sz w:val="24"/>
          <w:szCs w:val="24"/>
        </w:rPr>
        <w:t xml:space="preserve">This code is also available online at </w:t>
      </w:r>
      <w:hyperlink r:id="rId20" w:history="1">
        <w:r w:rsidRPr="001625C3">
          <w:rPr>
            <w:rStyle w:val="Hyperlink"/>
            <w:color w:val="auto"/>
            <w:sz w:val="24"/>
            <w:szCs w:val="24"/>
          </w:rPr>
          <w:t>https://github.com/ckirkeby/MDT</w:t>
        </w:r>
      </w:hyperlink>
    </w:p>
    <w:p w14:paraId="0FD18B60" w14:textId="77777777" w:rsidR="00195A14" w:rsidRPr="001625C3" w:rsidRDefault="00195A14" w:rsidP="001625C3">
      <w:pPr>
        <w:pStyle w:val="EndNoteBibliography"/>
        <w:spacing w:line="240" w:lineRule="auto"/>
        <w:ind w:firstLine="0"/>
        <w:rPr>
          <w:sz w:val="24"/>
          <w:szCs w:val="24"/>
        </w:rPr>
      </w:pPr>
    </w:p>
    <w:p w14:paraId="3EB5C81C"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Code for showing simple examples of the different types of models created in R.</w:t>
      </w:r>
    </w:p>
    <w:p w14:paraId="5ECAA8FF"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1FC21BC6"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74B04C4D" w14:textId="3C7DE0D7" w:rsidR="008C6D16" w:rsidRPr="001625C3" w:rsidRDefault="008A3D54"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w:t>
      </w:r>
      <w:r w:rsidR="008C6D16" w:rsidRPr="001625C3">
        <w:rPr>
          <w:rFonts w:ascii="Courier New" w:hAnsi="Courier New" w:cs="Courier New"/>
          <w:sz w:val="24"/>
          <w:szCs w:val="24"/>
        </w:rPr>
        <w:t>Difference equation model example ####</w:t>
      </w:r>
    </w:p>
    <w:p w14:paraId="2A6C09DB"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0DC2CEFC"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beta &lt;- 0.5 # transmission rate</w:t>
      </w:r>
    </w:p>
    <w:p w14:paraId="058B4469"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timesteps &lt;- 1:10 # Time steps</w:t>
      </w:r>
    </w:p>
    <w:p w14:paraId="4ACC1FB9"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S &lt;- 9</w:t>
      </w:r>
    </w:p>
    <w:p w14:paraId="13E9E329" w14:textId="02105C8C"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I &lt;- 1</w:t>
      </w:r>
    </w:p>
    <w:p w14:paraId="41140820" w14:textId="77777777" w:rsidR="00827750" w:rsidRPr="001625C3" w:rsidRDefault="00827750"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N &lt;- S + I</w:t>
      </w:r>
    </w:p>
    <w:p w14:paraId="0EBC6567"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n.inf &lt;- numeric()</w:t>
      </w:r>
    </w:p>
    <w:p w14:paraId="6C8ADB29"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n.sus &lt;- numeric()</w:t>
      </w:r>
    </w:p>
    <w:p w14:paraId="26069D52"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n.pop &lt;- numeric()</w:t>
      </w:r>
    </w:p>
    <w:p w14:paraId="66CE1C24"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0C1A8A9E"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for (i in timesteps) </w:t>
      </w:r>
    </w:p>
    <w:p w14:paraId="71447456"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w:t>
      </w:r>
    </w:p>
    <w:p w14:paraId="6A2FF622"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dI &lt;- beta * S * I / N</w:t>
      </w:r>
    </w:p>
    <w:p w14:paraId="4D026FF6"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I &lt;- I + dI</w:t>
      </w:r>
    </w:p>
    <w:p w14:paraId="718E02A3"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S &lt;- S - dI</w:t>
      </w:r>
    </w:p>
    <w:p w14:paraId="700811FC"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N &lt;- S + I</w:t>
      </w:r>
    </w:p>
    <w:p w14:paraId="00A6EA9C"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n.inf[i] &lt;- I</w:t>
      </w:r>
    </w:p>
    <w:p w14:paraId="1E83121B"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n.sus[i] &lt;- S</w:t>
      </w:r>
    </w:p>
    <w:p w14:paraId="255A4877"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n.pop[i] &lt;- I + S</w:t>
      </w:r>
    </w:p>
    <w:p w14:paraId="139AB41E"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w:t>
      </w:r>
    </w:p>
    <w:p w14:paraId="30FCAB8B"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684DBE03"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plot(timesteps, n.pop, type="b", ylab="Y", xlab="time", main="Difference equation model example", ylim=c(0,10))</w:t>
      </w:r>
    </w:p>
    <w:p w14:paraId="097F585D"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points(n.inf, col="red", type="b")</w:t>
      </w:r>
    </w:p>
    <w:p w14:paraId="756DACB7"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points(n.sus, col="blue", type="b")</w:t>
      </w:r>
    </w:p>
    <w:p w14:paraId="0B87ECE2"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78974C13"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5F4E7B06" w14:textId="7028F87B" w:rsidR="008C6D16" w:rsidRPr="001625C3" w:rsidRDefault="008A3D54"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w:t>
      </w:r>
      <w:r w:rsidR="008C6D16" w:rsidRPr="001625C3">
        <w:rPr>
          <w:rFonts w:ascii="Courier New" w:hAnsi="Courier New" w:cs="Courier New"/>
          <w:sz w:val="24"/>
          <w:szCs w:val="24"/>
        </w:rPr>
        <w:t xml:space="preserve"> Differential equation model example </w:t>
      </w:r>
      <w:r w:rsidRPr="001625C3">
        <w:rPr>
          <w:rFonts w:ascii="Courier New" w:hAnsi="Courier New" w:cs="Courier New"/>
          <w:sz w:val="24"/>
          <w:szCs w:val="24"/>
        </w:rPr>
        <w:t>####</w:t>
      </w:r>
    </w:p>
    <w:p w14:paraId="60D27469"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04C8DB2E"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288D30EE"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Load deSolve package</w:t>
      </w:r>
    </w:p>
    <w:p w14:paraId="4B9ADD4C"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library(deSolve)</w:t>
      </w:r>
    </w:p>
    <w:p w14:paraId="0F28875A"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20DD39E6"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Create an SIR function</w:t>
      </w:r>
    </w:p>
    <w:p w14:paraId="6202FADA"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SI &lt;- function(time, state, parameters) {</w:t>
      </w:r>
    </w:p>
    <w:p w14:paraId="275E7648"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w:t>
      </w:r>
    </w:p>
    <w:p w14:paraId="6DEC7003"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with(as.list(c(state, parameters)), {</w:t>
      </w:r>
    </w:p>
    <w:p w14:paraId="22920459"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w:t>
      </w:r>
    </w:p>
    <w:p w14:paraId="56BD9B7A" w14:textId="0AB18B4C"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dS &lt;- -beta * S * I </w:t>
      </w:r>
    </w:p>
    <w:p w14:paraId="43028CA8"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lastRenderedPageBreak/>
        <w:t xml:space="preserve">    dI &lt;-  beta * S * I</w:t>
      </w:r>
    </w:p>
    <w:p w14:paraId="53DAF41A"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11D378F1"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return(list(c(dS, dI)))</w:t>
      </w:r>
    </w:p>
    <w:p w14:paraId="78D373D0"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w:t>
      </w:r>
    </w:p>
    <w:p w14:paraId="630EF097"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w:t>
      </w:r>
    </w:p>
    <w:p w14:paraId="4F30BEC6"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1C139DAE"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Set parameters</w:t>
      </w:r>
    </w:p>
    <w:p w14:paraId="3794D755"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Proportion infected at start:</w:t>
      </w:r>
    </w:p>
    <w:p w14:paraId="6415976B"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inf.start &lt;- 0.1</w:t>
      </w:r>
    </w:p>
    <w:p w14:paraId="2B5EBEE9"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Proportion in each compartment: 10% infected and 90% susceptible</w:t>
      </w:r>
    </w:p>
    <w:p w14:paraId="6CCEBEB8"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init       &lt;- c(S = 1-inf.start, I = inf.start)</w:t>
      </w:r>
    </w:p>
    <w:p w14:paraId="52777D06"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beta: infection parameter; gamma: recovery parameter</w:t>
      </w:r>
    </w:p>
    <w:p w14:paraId="4D042379"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parameters &lt;- c(beta = 0.5)</w:t>
      </w:r>
    </w:p>
    <w:p w14:paraId="32D1C00F"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Time frame</w:t>
      </w:r>
    </w:p>
    <w:p w14:paraId="33C1D6E4"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timesteps &lt;- c(0:10)</w:t>
      </w:r>
    </w:p>
    <w:p w14:paraId="2E5DC1B2"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5DDC8D79"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Solve using ode (General Solver for Ordinary Differential Equations)</w:t>
      </w:r>
    </w:p>
    <w:p w14:paraId="712C438E"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out &lt;- ode(y = init, times = timesteps, func = SI, parms = parameters)</w:t>
      </w:r>
    </w:p>
    <w:p w14:paraId="4A288E4E"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change to data frame</w:t>
      </w:r>
    </w:p>
    <w:p w14:paraId="10E81996"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out &lt;- as.data.frame(out)</w:t>
      </w:r>
    </w:p>
    <w:p w14:paraId="332A3B67"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out$N &lt;- out$S + out$I</w:t>
      </w:r>
    </w:p>
    <w:p w14:paraId="7635A2D3"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02B472A4"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plot(timesteps, out$N, type="b", xlab="time", </w:t>
      </w:r>
    </w:p>
    <w:p w14:paraId="5F9EA5F6"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main="Differential equation model example", ylim=c(0,1), </w:t>
      </w:r>
    </w:p>
    <w:p w14:paraId="6451CAE6"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ylab="Proportion of population")</w:t>
      </w:r>
    </w:p>
    <w:p w14:paraId="30E1C60D"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points(out$I, col="red", type="b")</w:t>
      </w:r>
    </w:p>
    <w:p w14:paraId="6077BB29"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points(out$S, col="blue", type="b")</w:t>
      </w:r>
    </w:p>
    <w:p w14:paraId="6C53F6F3"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6C35A70F"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6156E21C"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5D2D2928" w14:textId="6807F005" w:rsidR="008C6D16" w:rsidRPr="001625C3" w:rsidRDefault="008A3D54"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w:t>
      </w:r>
      <w:r w:rsidR="008C6D16" w:rsidRPr="001625C3">
        <w:rPr>
          <w:rFonts w:ascii="Courier New" w:hAnsi="Courier New" w:cs="Courier New"/>
          <w:sz w:val="24"/>
          <w:szCs w:val="24"/>
        </w:rPr>
        <w:t xml:space="preserve"> Stochastic population-based mechanistic model example </w:t>
      </w:r>
      <w:r w:rsidRPr="001625C3">
        <w:rPr>
          <w:rFonts w:ascii="Courier New" w:hAnsi="Courier New" w:cs="Courier New"/>
          <w:sz w:val="24"/>
          <w:szCs w:val="24"/>
        </w:rPr>
        <w:t>####</w:t>
      </w:r>
    </w:p>
    <w:p w14:paraId="2890CD55"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5621FBA3"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beta &lt;- 0.5 # transmission rate</w:t>
      </w:r>
    </w:p>
    <w:p w14:paraId="70BF7A2C"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timesteps &lt;- 1:10 # Time steps</w:t>
      </w:r>
    </w:p>
    <w:p w14:paraId="7CBEE1A4"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S &lt;- 9</w:t>
      </w:r>
    </w:p>
    <w:p w14:paraId="41E353ED"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I &lt;- 1</w:t>
      </w:r>
    </w:p>
    <w:p w14:paraId="7A52FE21" w14:textId="77777777" w:rsidR="00827750" w:rsidRPr="001625C3" w:rsidRDefault="00827750"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N &lt;- S + I</w:t>
      </w:r>
    </w:p>
    <w:p w14:paraId="491794F9"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n.inf &lt;- numeric()</w:t>
      </w:r>
    </w:p>
    <w:p w14:paraId="28BAE12F"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n.sus &lt;- numeric()</w:t>
      </w:r>
    </w:p>
    <w:p w14:paraId="245DA1EA"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n.pop &lt;- numeric()</w:t>
      </w:r>
    </w:p>
    <w:p w14:paraId="37195FAE"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63786F99"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for(i in timesteps)</w:t>
      </w:r>
    </w:p>
    <w:p w14:paraId="1E5E352C"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lastRenderedPageBreak/>
        <w:t>{</w:t>
      </w:r>
    </w:p>
    <w:p w14:paraId="1F2AA4BD"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PI &lt;- 1 - exp( - beta * I / N)</w:t>
      </w:r>
    </w:p>
    <w:p w14:paraId="41FEB2A3"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dI &lt;- sum( rbinom(S , 1 , prob=PI) )</w:t>
      </w:r>
    </w:p>
    <w:p w14:paraId="6317F818"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I &lt;- I + dI</w:t>
      </w:r>
    </w:p>
    <w:p w14:paraId="2995AB9A"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S &lt;- S - dI</w:t>
      </w:r>
    </w:p>
    <w:p w14:paraId="6DE50896"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N &lt;- S + I</w:t>
      </w:r>
    </w:p>
    <w:p w14:paraId="068753F0"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n.inf[i] &lt;- I</w:t>
      </w:r>
    </w:p>
    <w:p w14:paraId="10ABD1F7"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n.sus[i] &lt;- S</w:t>
      </w:r>
    </w:p>
    <w:p w14:paraId="2AA2B7EA"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n.pop[i] &lt;- I + S</w:t>
      </w:r>
    </w:p>
    <w:p w14:paraId="3F7654EA"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w:t>
      </w:r>
    </w:p>
    <w:p w14:paraId="39A464BB"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72B93DF6"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plot(timesteps, n.pop, type="b", ylab="Y", xlab="time", </w:t>
      </w:r>
    </w:p>
    <w:p w14:paraId="478AF303"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main="Stochastic population-based mechanistic model example", ylim=c(0,10))</w:t>
      </w:r>
    </w:p>
    <w:p w14:paraId="3899A29E"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points(n.inf, col="red", type="b")</w:t>
      </w:r>
    </w:p>
    <w:p w14:paraId="790049C8"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points(n.sus, col="blue", type="b")</w:t>
      </w:r>
    </w:p>
    <w:p w14:paraId="1B1B7B50"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08567712"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78229A31"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628253E4"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3CD9490A" w14:textId="2A145B11" w:rsidR="008C6D16" w:rsidRPr="001625C3" w:rsidRDefault="008A3D54"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w:t>
      </w:r>
      <w:r w:rsidR="008C6D16" w:rsidRPr="001625C3">
        <w:rPr>
          <w:rFonts w:ascii="Courier New" w:hAnsi="Courier New" w:cs="Courier New"/>
          <w:sz w:val="24"/>
          <w:szCs w:val="24"/>
        </w:rPr>
        <w:t xml:space="preserve"> Stochastic individual-based mechanistic model example </w:t>
      </w:r>
      <w:r w:rsidRPr="001625C3">
        <w:rPr>
          <w:rFonts w:ascii="Courier New" w:hAnsi="Courier New" w:cs="Courier New"/>
          <w:sz w:val="24"/>
          <w:szCs w:val="24"/>
        </w:rPr>
        <w:t>####</w:t>
      </w:r>
    </w:p>
    <w:p w14:paraId="76D3DE18"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38FC3A47"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beta &lt;- 0.5 # transmission rate</w:t>
      </w:r>
    </w:p>
    <w:p w14:paraId="3F547D80"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timesteps &lt;- 1:10 # Time steps</w:t>
      </w:r>
    </w:p>
    <w:p w14:paraId="275F6AD2"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pop &lt;- data.frame(ID = c(1:10), inf.status = c(1 , rep(0, 9)) )</w:t>
      </w:r>
    </w:p>
    <w:p w14:paraId="1291D388"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n.inf &lt;- numeric()</w:t>
      </w:r>
    </w:p>
    <w:p w14:paraId="7F6CC8B1"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n.sus &lt;- numeric()</w:t>
      </w:r>
    </w:p>
    <w:p w14:paraId="0B5C28AA"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n.pop &lt;- numeric()</w:t>
      </w:r>
    </w:p>
    <w:p w14:paraId="6990A6B2"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6D57E98E"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for(i in timesteps)</w:t>
      </w:r>
    </w:p>
    <w:p w14:paraId="60A7E631"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w:t>
      </w:r>
    </w:p>
    <w:p w14:paraId="2436DE83"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I &lt;- length(pop$inf.status[pop$inf.status == 1])</w:t>
      </w:r>
    </w:p>
    <w:p w14:paraId="680312F7"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S &lt;- length(pop$inf.status[pop$inf.status == 0])</w:t>
      </w:r>
    </w:p>
    <w:p w14:paraId="58FB8397"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N &lt;- length(pop$inf.status)</w:t>
      </w:r>
    </w:p>
    <w:p w14:paraId="43F42D58"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PI &lt;- 1 - exp( - beta * I / N)</w:t>
      </w:r>
    </w:p>
    <w:p w14:paraId="097C5B9E"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new.inf &lt;- rbinom(S , 1 , prob=PI) </w:t>
      </w:r>
    </w:p>
    <w:p w14:paraId="02D37D4A"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pop$inf.status[pop$inf.status == 0] &lt;- new.inf</w:t>
      </w:r>
    </w:p>
    <w:p w14:paraId="067A3EE7"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n.inf[i] &lt;- I</w:t>
      </w:r>
    </w:p>
    <w:p w14:paraId="1ACBCE2F"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n.sus[i] &lt;- S</w:t>
      </w:r>
    </w:p>
    <w:p w14:paraId="17B19644"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n.pop[i] &lt;- I + S</w:t>
      </w:r>
    </w:p>
    <w:p w14:paraId="12DE77F3"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w:t>
      </w:r>
    </w:p>
    <w:p w14:paraId="7BAC5ACF"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1E24C23B"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plot(timesteps, n.pop, type="b", ylab="Y", xlab="time", </w:t>
      </w:r>
    </w:p>
    <w:p w14:paraId="033C1972"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main="Stochastic individual-based mechanistic model example", ylim=c(0,10))</w:t>
      </w:r>
    </w:p>
    <w:p w14:paraId="33A8CCE2"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lastRenderedPageBreak/>
        <w:t>points(n.inf, col="red", type="b")</w:t>
      </w:r>
    </w:p>
    <w:p w14:paraId="6DC8C2DB"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points(n.sus, col="blue", type="b")</w:t>
      </w:r>
    </w:p>
    <w:p w14:paraId="49E84AB6"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6F870B65"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05B04654" w14:textId="442FE026" w:rsidR="00C21027" w:rsidRPr="001625C3" w:rsidRDefault="00C21027"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Stochastic individual-based mechanistic simulation model with multiple iterations example ####</w:t>
      </w:r>
    </w:p>
    <w:p w14:paraId="5686BAC3" w14:textId="77777777" w:rsidR="00C21027" w:rsidRPr="001625C3" w:rsidRDefault="00C21027" w:rsidP="001625C3">
      <w:pPr>
        <w:pStyle w:val="EndNoteBibliography"/>
        <w:spacing w:line="240" w:lineRule="auto"/>
        <w:ind w:firstLine="0"/>
        <w:rPr>
          <w:rFonts w:ascii="Courier New" w:hAnsi="Courier New" w:cs="Courier New"/>
          <w:sz w:val="24"/>
          <w:szCs w:val="24"/>
        </w:rPr>
      </w:pPr>
    </w:p>
    <w:p w14:paraId="09B7B82A" w14:textId="77777777" w:rsidR="00C21027" w:rsidRPr="001625C3" w:rsidRDefault="00C21027"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MaxIterations &lt;- 10</w:t>
      </w:r>
    </w:p>
    <w:p w14:paraId="6820D742" w14:textId="77777777" w:rsidR="00C21027" w:rsidRPr="001625C3" w:rsidRDefault="00C21027"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Output &lt;- matrix(numeric(0),ncol=4)</w:t>
      </w:r>
    </w:p>
    <w:p w14:paraId="4EEEDB10" w14:textId="77777777" w:rsidR="00C21027" w:rsidRPr="001625C3" w:rsidRDefault="00C21027"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timesteps &lt;- 1:10 # Time steps</w:t>
      </w:r>
    </w:p>
    <w:p w14:paraId="3C56D7B8" w14:textId="77777777" w:rsidR="00C21027" w:rsidRPr="001625C3" w:rsidRDefault="00C21027" w:rsidP="001625C3">
      <w:pPr>
        <w:pStyle w:val="EndNoteBibliography"/>
        <w:spacing w:line="240" w:lineRule="auto"/>
        <w:ind w:firstLine="0"/>
        <w:rPr>
          <w:rFonts w:ascii="Courier New" w:hAnsi="Courier New" w:cs="Courier New"/>
          <w:sz w:val="24"/>
          <w:szCs w:val="24"/>
        </w:rPr>
      </w:pPr>
    </w:p>
    <w:p w14:paraId="6A9E7EB0" w14:textId="77777777" w:rsidR="00C21027" w:rsidRPr="001625C3" w:rsidRDefault="00C21027"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for(j in 1:MaxIterations)</w:t>
      </w:r>
    </w:p>
    <w:p w14:paraId="5D6F25C4" w14:textId="77777777" w:rsidR="00C21027" w:rsidRPr="001625C3" w:rsidRDefault="00C21027"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w:t>
      </w:r>
    </w:p>
    <w:p w14:paraId="0C08A566" w14:textId="77777777" w:rsidR="00C21027" w:rsidRPr="001625C3" w:rsidRDefault="00C21027"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beta &lt;- runif(1,0.4,0.6) # transmission rate</w:t>
      </w:r>
    </w:p>
    <w:p w14:paraId="42BE01B0" w14:textId="77777777" w:rsidR="00C21027" w:rsidRPr="001625C3" w:rsidRDefault="00C21027"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pop &lt;- data.frame(ID = c(1:10), inf.status = c(1 , rep(0, 9)) )</w:t>
      </w:r>
    </w:p>
    <w:p w14:paraId="0E53894B" w14:textId="77777777" w:rsidR="00C21027" w:rsidRPr="001625C3" w:rsidRDefault="00C21027"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n.inf &lt;- numeric()</w:t>
      </w:r>
    </w:p>
    <w:p w14:paraId="35C6B93F" w14:textId="77777777" w:rsidR="00C21027" w:rsidRPr="001625C3" w:rsidRDefault="00C21027"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n.sus &lt;- numeric()</w:t>
      </w:r>
    </w:p>
    <w:p w14:paraId="23BD65CD" w14:textId="77777777" w:rsidR="00C21027" w:rsidRPr="001625C3" w:rsidRDefault="00C21027"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n.pop &lt;- numeric()</w:t>
      </w:r>
    </w:p>
    <w:p w14:paraId="33F740FD" w14:textId="77777777" w:rsidR="00C21027" w:rsidRPr="001625C3" w:rsidRDefault="00C21027"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w:t>
      </w:r>
    </w:p>
    <w:p w14:paraId="2F8509BF" w14:textId="77777777" w:rsidR="00C21027" w:rsidRPr="001625C3" w:rsidRDefault="00C21027"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for(i in timesteps)</w:t>
      </w:r>
    </w:p>
    <w:p w14:paraId="1DD3A414" w14:textId="77777777" w:rsidR="00C21027" w:rsidRPr="001625C3" w:rsidRDefault="00C21027"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w:t>
      </w:r>
    </w:p>
    <w:p w14:paraId="5B4A55E0" w14:textId="77777777" w:rsidR="00C21027" w:rsidRPr="001625C3" w:rsidRDefault="00C21027"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I &lt;- length(pop$inf.status[pop$inf.status == 1])</w:t>
      </w:r>
    </w:p>
    <w:p w14:paraId="4DCD5E92" w14:textId="77777777" w:rsidR="00C21027" w:rsidRPr="001625C3" w:rsidRDefault="00C21027"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S &lt;- length(pop$inf.status[pop$inf.status == 0])</w:t>
      </w:r>
    </w:p>
    <w:p w14:paraId="5AB1EBF7" w14:textId="77777777" w:rsidR="00C21027" w:rsidRPr="001625C3" w:rsidRDefault="00C21027"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N &lt;- length(pop$inf.status)</w:t>
      </w:r>
    </w:p>
    <w:p w14:paraId="76B65644" w14:textId="77777777" w:rsidR="00C21027" w:rsidRPr="001625C3" w:rsidRDefault="00C21027"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PI &lt;- 1 - exp( - beta * I / N)</w:t>
      </w:r>
    </w:p>
    <w:p w14:paraId="4C18725A" w14:textId="77777777" w:rsidR="00C21027" w:rsidRPr="001625C3" w:rsidRDefault="00C21027"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new.inf &lt;- rbinom(S , 1 , prob=PI) </w:t>
      </w:r>
    </w:p>
    <w:p w14:paraId="60E7C614" w14:textId="77777777" w:rsidR="00C21027" w:rsidRPr="001625C3" w:rsidRDefault="00C21027"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pop$inf.status[pop$inf.status == 0] &lt;- new.inf</w:t>
      </w:r>
    </w:p>
    <w:p w14:paraId="36A6CFDF" w14:textId="77777777" w:rsidR="00C21027" w:rsidRPr="001625C3" w:rsidRDefault="00C21027"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n.inf[i] &lt;- I</w:t>
      </w:r>
    </w:p>
    <w:p w14:paraId="3881795A" w14:textId="77777777" w:rsidR="00C21027" w:rsidRPr="001625C3" w:rsidRDefault="00C21027"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n.sus[i] &lt;- S</w:t>
      </w:r>
    </w:p>
    <w:p w14:paraId="5A193548" w14:textId="77777777" w:rsidR="00C21027" w:rsidRPr="001625C3" w:rsidRDefault="00C21027"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n.pop[i] &lt;- I + S</w:t>
      </w:r>
    </w:p>
    <w:p w14:paraId="141DDEDB" w14:textId="77777777" w:rsidR="00C21027" w:rsidRPr="001625C3" w:rsidRDefault="00C21027"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w:t>
      </w:r>
    </w:p>
    <w:p w14:paraId="58FB26E9" w14:textId="77777777" w:rsidR="00C21027" w:rsidRPr="001625C3" w:rsidRDefault="00C21027"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Output &lt;- rbind(Output,c(i,sum(pop$inf.status==0),sum(pop$inf.status==1)))</w:t>
      </w:r>
    </w:p>
    <w:p w14:paraId="3610B10E" w14:textId="77777777" w:rsidR="00C21027" w:rsidRPr="001625C3" w:rsidRDefault="00C21027"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w:t>
      </w:r>
    </w:p>
    <w:p w14:paraId="39653BF4" w14:textId="77777777" w:rsidR="00C21027" w:rsidRPr="001625C3" w:rsidRDefault="00C21027"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w:t>
      </w:r>
    </w:p>
    <w:p w14:paraId="7BB9DF9F" w14:textId="77777777" w:rsidR="00C21027" w:rsidRPr="001625C3" w:rsidRDefault="00C21027" w:rsidP="001625C3">
      <w:pPr>
        <w:pStyle w:val="EndNoteBibliography"/>
        <w:spacing w:line="240" w:lineRule="auto"/>
        <w:ind w:firstLine="0"/>
        <w:rPr>
          <w:rFonts w:ascii="Courier New" w:hAnsi="Courier New" w:cs="Courier New"/>
          <w:sz w:val="24"/>
          <w:szCs w:val="24"/>
        </w:rPr>
      </w:pPr>
    </w:p>
    <w:p w14:paraId="24C4CAC1" w14:textId="77777777" w:rsidR="00C21027" w:rsidRPr="001625C3" w:rsidRDefault="00C21027"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If you run the model 1 iteration, you can observe the progress of the infection for that iteration using this code</w:t>
      </w:r>
    </w:p>
    <w:p w14:paraId="2CA3087C" w14:textId="77777777" w:rsidR="00C21027" w:rsidRPr="001625C3" w:rsidRDefault="00C21027"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plot(timesteps, n.pop, type="b", ylab="Y", xlab="time", </w:t>
      </w:r>
    </w:p>
    <w:p w14:paraId="058943A2" w14:textId="77777777" w:rsidR="00C21027" w:rsidRPr="001625C3" w:rsidRDefault="00C21027"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main="Stochastic individual-based mechanistic model example", ylim=c(0,10))</w:t>
      </w:r>
    </w:p>
    <w:p w14:paraId="7DF4555F" w14:textId="77777777" w:rsidR="00C21027" w:rsidRPr="001625C3" w:rsidRDefault="00C21027"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points(n.inf, col="red", type="b")</w:t>
      </w:r>
    </w:p>
    <w:p w14:paraId="217C0E35" w14:textId="77777777" w:rsidR="00C21027" w:rsidRPr="001625C3" w:rsidRDefault="00C21027"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points(n.sus, col="blue", type="b")</w:t>
      </w:r>
    </w:p>
    <w:p w14:paraId="2F39C1ED" w14:textId="77777777" w:rsidR="00C21027" w:rsidRPr="001625C3" w:rsidRDefault="00C21027" w:rsidP="001625C3">
      <w:pPr>
        <w:pStyle w:val="EndNoteBibliography"/>
        <w:spacing w:line="240" w:lineRule="auto"/>
        <w:ind w:firstLine="0"/>
        <w:rPr>
          <w:rFonts w:ascii="Courier New" w:hAnsi="Courier New" w:cs="Courier New"/>
          <w:sz w:val="24"/>
          <w:szCs w:val="24"/>
        </w:rPr>
      </w:pPr>
    </w:p>
    <w:p w14:paraId="55D15D30" w14:textId="77777777" w:rsidR="00C21027" w:rsidRPr="001625C3" w:rsidRDefault="00C21027"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lastRenderedPageBreak/>
        <w:t>## If you run the model for &gt; 1 iteration, then you can observe the effect of randomness on infection using the following code</w:t>
      </w:r>
    </w:p>
    <w:p w14:paraId="5BF0EE33" w14:textId="77777777" w:rsidR="00C21027" w:rsidRPr="001625C3" w:rsidRDefault="00C21027"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plot(Output[,1],Output[,2],xlab="Time", ylab="Number of animals",ylim=c(0,10),typ="l")</w:t>
      </w:r>
    </w:p>
    <w:p w14:paraId="44EF0CB8" w14:textId="77777777" w:rsidR="00C21027" w:rsidRPr="001625C3" w:rsidRDefault="00C21027"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lines(Output[,1],Output[,3],col="red")</w:t>
      </w:r>
    </w:p>
    <w:p w14:paraId="21C7C1CB" w14:textId="77777777" w:rsidR="00C21027" w:rsidRPr="001625C3" w:rsidRDefault="00C21027" w:rsidP="001625C3">
      <w:pPr>
        <w:pStyle w:val="EndNoteBibliography"/>
        <w:spacing w:line="240" w:lineRule="auto"/>
        <w:ind w:firstLine="0"/>
        <w:rPr>
          <w:rFonts w:ascii="Courier New" w:hAnsi="Courier New" w:cs="Courier New"/>
          <w:sz w:val="24"/>
          <w:szCs w:val="24"/>
        </w:rPr>
      </w:pPr>
    </w:p>
    <w:p w14:paraId="07623F26" w14:textId="77777777" w:rsidR="00C21027" w:rsidRPr="001625C3" w:rsidRDefault="00C21027"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To observe the progress of infection based on all iterations, median number can be ploted over time as follows</w:t>
      </w:r>
    </w:p>
    <w:p w14:paraId="5F1D4355" w14:textId="77777777" w:rsidR="00C21027" w:rsidRPr="001625C3" w:rsidRDefault="00C21027"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Sus    &lt;- sapply(unique(Output[,1]),function(x) median(Output[Output[,1]==x,2]))</w:t>
      </w:r>
    </w:p>
    <w:p w14:paraId="00AD0C5E" w14:textId="77777777" w:rsidR="00C21027" w:rsidRPr="001625C3" w:rsidRDefault="00C21027"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Infect &lt;- sapply(unique(Output[,1]),function(x) median(Output[Output[,1]==x,3]))</w:t>
      </w:r>
    </w:p>
    <w:p w14:paraId="09C028A0" w14:textId="77777777" w:rsidR="00C21027" w:rsidRPr="001625C3" w:rsidRDefault="00C21027"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plot(unique(Output[,1]),Sus,xlab="Time", ylab="Number of animals",ylim=c(0,10),typ="l")</w:t>
      </w:r>
    </w:p>
    <w:p w14:paraId="2ACD1562" w14:textId="2BE337A0" w:rsidR="008C6D16" w:rsidRPr="001625C3" w:rsidRDefault="00C21027"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lines(unique(Output[,1]),Infect,col="red")</w:t>
      </w:r>
    </w:p>
    <w:p w14:paraId="18BA1577"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35D626EF" w14:textId="4FE29778" w:rsidR="008C6D16" w:rsidRPr="001625C3" w:rsidRDefault="008A3D54"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w:t>
      </w:r>
      <w:r w:rsidR="008C6D16" w:rsidRPr="001625C3">
        <w:rPr>
          <w:rFonts w:ascii="Courier New" w:hAnsi="Courier New" w:cs="Courier New"/>
          <w:sz w:val="24"/>
          <w:szCs w:val="24"/>
        </w:rPr>
        <w:t xml:space="preserve"> Sensitivity analysis </w:t>
      </w:r>
      <w:r w:rsidRPr="001625C3">
        <w:rPr>
          <w:rFonts w:ascii="Courier New" w:hAnsi="Courier New" w:cs="Courier New"/>
          <w:sz w:val="24"/>
          <w:szCs w:val="24"/>
        </w:rPr>
        <w:t>example ####</w:t>
      </w:r>
    </w:p>
    <w:p w14:paraId="73A07B35"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6EA39F08"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Make the model (except the beta definition) as a function of beta:</w:t>
      </w:r>
    </w:p>
    <w:p w14:paraId="1618DCA3"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Here we use the individual-based mechanistic model, but it could be any of those described above.</w:t>
      </w:r>
    </w:p>
    <w:p w14:paraId="52D50DE3"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model &lt;- function(beta)</w:t>
      </w:r>
    </w:p>
    <w:p w14:paraId="5282B1E7"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w:t>
      </w:r>
    </w:p>
    <w:p w14:paraId="7AEFCF18"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pop &lt;- data.frame(ID = c(1:10), inf.status = c(1 , rep(0, 9)) )</w:t>
      </w:r>
    </w:p>
    <w:p w14:paraId="5CE8C64D"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n.inf &lt;- numeric()</w:t>
      </w:r>
    </w:p>
    <w:p w14:paraId="690C581A"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n.sus &lt;- numeric()</w:t>
      </w:r>
    </w:p>
    <w:p w14:paraId="199CDF60"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n.pop &lt;- numeric()</w:t>
      </w:r>
    </w:p>
    <w:p w14:paraId="32321801"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w:t>
      </w:r>
    </w:p>
    <w:p w14:paraId="46CFA5B2"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for(i in timesteps)</w:t>
      </w:r>
    </w:p>
    <w:p w14:paraId="27147482"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w:t>
      </w:r>
    </w:p>
    <w:p w14:paraId="56C666B5"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I &lt;- length(pop$inf.status[pop$inf.status == 1])</w:t>
      </w:r>
    </w:p>
    <w:p w14:paraId="145F1289"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S &lt;- length(pop$inf.status[pop$inf.status == 0])</w:t>
      </w:r>
    </w:p>
    <w:p w14:paraId="1E56D103"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N &lt;- length(pop$inf.status)</w:t>
      </w:r>
    </w:p>
    <w:p w14:paraId="039D1F42"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PI &lt;- 1 - exp( - beta * I / N)</w:t>
      </w:r>
    </w:p>
    <w:p w14:paraId="3DC4DF2C"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new.inf &lt;- rbinom(S , 1 , prob=PI) </w:t>
      </w:r>
    </w:p>
    <w:p w14:paraId="44B27DAA"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pop$inf.status[pop$inf.status == 0] &lt;- new.inf</w:t>
      </w:r>
    </w:p>
    <w:p w14:paraId="0E8BC511"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n.inf[i] &lt;- I</w:t>
      </w:r>
    </w:p>
    <w:p w14:paraId="2313DCA4"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n.sus[i] &lt;- S</w:t>
      </w:r>
    </w:p>
    <w:p w14:paraId="4C0453A6"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n.pop[i] &lt;- I + S</w:t>
      </w:r>
    </w:p>
    <w:p w14:paraId="5D09D980"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w:t>
      </w:r>
    </w:p>
    <w:p w14:paraId="5DE9E74E"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715B7313"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return(data.frame(n.pop=n.pop, n.inf=n.inf, n.sus=n.sus))  </w:t>
      </w:r>
    </w:p>
    <w:p w14:paraId="5C5A94A4"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w:t>
      </w:r>
    </w:p>
    <w:p w14:paraId="1A05316B"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5445A78B"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beta &lt;- 0.5 # transmission rate</w:t>
      </w:r>
    </w:p>
    <w:p w14:paraId="0F3958E4"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timesteps &lt;- 1:10 # Time steps</w:t>
      </w:r>
    </w:p>
    <w:p w14:paraId="2613CAB1"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6053B40D"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tmp &lt;- model(beta)</w:t>
      </w:r>
    </w:p>
    <w:p w14:paraId="062F4911"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5F12CBB1"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plot(timesteps, tmp$n.pop, type="b", ylab="Y", xlab="time", </w:t>
      </w:r>
    </w:p>
    <w:p w14:paraId="6F1D402E"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main="Stochastic individual-based mechanistic model example", ylim=c(0,10))</w:t>
      </w:r>
    </w:p>
    <w:p w14:paraId="503420B7"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points(tmp$n.inf, col="red", type="b")</w:t>
      </w:r>
    </w:p>
    <w:p w14:paraId="7AD7FDFE"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points(tmp$n.sus, col="blue", type="b")</w:t>
      </w:r>
    </w:p>
    <w:p w14:paraId="4B380098"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3E7BA2DB"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Now the model can be run several times with a new result because it is stochastic.</w:t>
      </w:r>
    </w:p>
    <w:p w14:paraId="28238B05"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We can then use the model to find the distribution of the number of infected individuals:</w:t>
      </w:r>
    </w:p>
    <w:p w14:paraId="76990206"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66EF9DC2"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We loop over a number of iterations:</w:t>
      </w:r>
    </w:p>
    <w:p w14:paraId="118405CE"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iterations &lt;- 1:1000</w:t>
      </w:r>
    </w:p>
    <w:p w14:paraId="10DF59A6"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infected.end &lt;- numeric()</w:t>
      </w:r>
    </w:p>
    <w:p w14:paraId="637EF66A"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for(j in iterations)</w:t>
      </w:r>
    </w:p>
    <w:p w14:paraId="18C03ACB"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w:t>
      </w:r>
    </w:p>
    <w:p w14:paraId="219C4202"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tmp &lt;- model(beta)</w:t>
      </w:r>
    </w:p>
    <w:p w14:paraId="029D0C6A"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infected.end[j] &lt;- tmp$n.inf[10]</w:t>
      </w:r>
    </w:p>
    <w:p w14:paraId="5DF1EF23"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w:t>
      </w:r>
    </w:p>
    <w:p w14:paraId="256FE723"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hist(infected.end, main="Number of infected individuals at the end of the simulation")</w:t>
      </w:r>
    </w:p>
    <w:p w14:paraId="5102F6E4"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79C6661C"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In this case, most of the population is most frequently infected.</w:t>
      </w:r>
    </w:p>
    <w:p w14:paraId="4B4845D8"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table(infected.end)</w:t>
      </w:r>
    </w:p>
    <w:p w14:paraId="2EAC4B1C"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We can then decrease the beta and look again:</w:t>
      </w:r>
    </w:p>
    <w:p w14:paraId="22CA2A45"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40C45C47"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beta &lt;- 0.35 # transmission rate</w:t>
      </w:r>
    </w:p>
    <w:p w14:paraId="4814E702"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We loop over a number of iterations:</w:t>
      </w:r>
    </w:p>
    <w:p w14:paraId="64EF220C"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iterations &lt;- 1:1000</w:t>
      </w:r>
    </w:p>
    <w:p w14:paraId="44FA1CE5"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infected.end &lt;- numeric()</w:t>
      </w:r>
    </w:p>
    <w:p w14:paraId="4A3364AB"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for(j in iterations)</w:t>
      </w:r>
    </w:p>
    <w:p w14:paraId="30A9C80B"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w:t>
      </w:r>
    </w:p>
    <w:p w14:paraId="7C6C1241"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tmp &lt;- model(beta)</w:t>
      </w:r>
    </w:p>
    <w:p w14:paraId="590533A9"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infected.end[j] &lt;- tmp$n.inf[10]</w:t>
      </w:r>
    </w:p>
    <w:p w14:paraId="379BB189"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w:t>
      </w:r>
    </w:p>
    <w:p w14:paraId="6AF6B81F"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hist(infected.end, main="Number of infected individuals at the end of the simulation")</w:t>
      </w:r>
    </w:p>
    <w:p w14:paraId="160277EC"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77BF598B"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Now the most frequent number of infected animals are around 6. Notice that there</w:t>
      </w:r>
    </w:p>
    <w:p w14:paraId="02DB2E46"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lastRenderedPageBreak/>
        <w:t xml:space="preserve"># are a large proportion of iterations where the only infected individual is the </w:t>
      </w:r>
    </w:p>
    <w:p w14:paraId="2D8AE1D0"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one that was infected from the beginning: the epidemic never took off.</w:t>
      </w:r>
    </w:p>
    <w:p w14:paraId="4405ACC0"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We can see this clearly in the table:</w:t>
      </w:r>
    </w:p>
    <w:p w14:paraId="28C11778"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table(infected.end)</w:t>
      </w:r>
    </w:p>
    <w:p w14:paraId="12AE28A5"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3E59F172" w14:textId="45C9761C" w:rsidR="008C6D16" w:rsidRPr="001625C3" w:rsidRDefault="008A3D54"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w:t>
      </w:r>
      <w:r w:rsidR="008C6D16" w:rsidRPr="001625C3">
        <w:rPr>
          <w:rFonts w:ascii="Courier New" w:hAnsi="Courier New" w:cs="Courier New"/>
          <w:sz w:val="24"/>
          <w:szCs w:val="24"/>
        </w:rPr>
        <w:t xml:space="preserve"> Convergence </w:t>
      </w:r>
      <w:r w:rsidRPr="001625C3">
        <w:rPr>
          <w:rFonts w:ascii="Courier New" w:hAnsi="Courier New" w:cs="Courier New"/>
          <w:sz w:val="24"/>
          <w:szCs w:val="24"/>
        </w:rPr>
        <w:t>####</w:t>
      </w:r>
    </w:p>
    <w:p w14:paraId="1B908266"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11E750AF"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720F03F1"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beta &lt;- 0.5 # transmission rate</w:t>
      </w:r>
    </w:p>
    <w:p w14:paraId="4517217F"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timesteps &lt;- 1:10 # Time steps</w:t>
      </w:r>
    </w:p>
    <w:p w14:paraId="236CE32C"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2353E741"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We use the model defined above, in the loop.</w:t>
      </w:r>
    </w:p>
    <w:p w14:paraId="64DB5B0A"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iterations &lt;- 1:1000</w:t>
      </w:r>
    </w:p>
    <w:p w14:paraId="4E4071D6"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infected.end &lt;- numeric()</w:t>
      </w:r>
    </w:p>
    <w:p w14:paraId="195C0B77"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for(j in iterations)</w:t>
      </w:r>
    </w:p>
    <w:p w14:paraId="7B309D35"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w:t>
      </w:r>
    </w:p>
    <w:p w14:paraId="130BF750"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tmp &lt;- model(beta)</w:t>
      </w:r>
    </w:p>
    <w:p w14:paraId="4D1B71AF"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infected.end[j] &lt;- tmp$n.inf[10]</w:t>
      </w:r>
    </w:p>
    <w:p w14:paraId="30E51434"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w:t>
      </w:r>
    </w:p>
    <w:p w14:paraId="5F44C942"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6CE9D5EB"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Now find the variance for 1 to 100 iterations:</w:t>
      </w:r>
    </w:p>
    <w:p w14:paraId="61C09C9E"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conv &lt;- numeric()</w:t>
      </w:r>
    </w:p>
    <w:p w14:paraId="35454A2B"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for(u in 2:length(iterations))</w:t>
      </w:r>
    </w:p>
    <w:p w14:paraId="3E3B1542"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w:t>
      </w:r>
    </w:p>
    <w:p w14:paraId="7BAB634F"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conv[u] &lt;- var(infected.end[1:u])</w:t>
      </w:r>
    </w:p>
    <w:p w14:paraId="790DC1D6"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w:t>
      </w:r>
    </w:p>
    <w:p w14:paraId="1FD21D90"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5AC4E9AA" w14:textId="77777777"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plot(conv)</w:t>
      </w:r>
    </w:p>
    <w:p w14:paraId="4F44FC1E"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2488F12D" w14:textId="3E8D6F8A"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xml:space="preserve"># Generally, it looks like </w:t>
      </w:r>
      <w:r w:rsidR="002C4F8A" w:rsidRPr="001625C3">
        <w:rPr>
          <w:rFonts w:ascii="Courier New" w:hAnsi="Courier New" w:cs="Courier New"/>
          <w:sz w:val="24"/>
          <w:szCs w:val="24"/>
        </w:rPr>
        <w:t>4</w:t>
      </w:r>
      <w:r w:rsidRPr="001625C3">
        <w:rPr>
          <w:rFonts w:ascii="Courier New" w:hAnsi="Courier New" w:cs="Courier New"/>
          <w:sz w:val="24"/>
          <w:szCs w:val="24"/>
        </w:rPr>
        <w:t>00 iterations are sufficient for convergence with the default values used here</w:t>
      </w:r>
    </w:p>
    <w:p w14:paraId="349922DD"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71DB581E"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06D05CF4"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028ABF68"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1FDDA631" w14:textId="77777777" w:rsidR="008C6D16" w:rsidRPr="001625C3" w:rsidRDefault="008C6D16" w:rsidP="001625C3">
      <w:pPr>
        <w:pStyle w:val="EndNoteBibliography"/>
        <w:spacing w:line="240" w:lineRule="auto"/>
        <w:ind w:firstLine="0"/>
        <w:rPr>
          <w:rFonts w:ascii="Courier New" w:hAnsi="Courier New" w:cs="Courier New"/>
          <w:sz w:val="24"/>
          <w:szCs w:val="24"/>
        </w:rPr>
      </w:pPr>
    </w:p>
    <w:p w14:paraId="5B81BD76" w14:textId="153D5C21" w:rsidR="008C6D16" w:rsidRPr="001625C3" w:rsidRDefault="008C6D16" w:rsidP="001625C3">
      <w:pPr>
        <w:pStyle w:val="EndNoteBibliography"/>
        <w:spacing w:line="240" w:lineRule="auto"/>
        <w:ind w:firstLine="0"/>
        <w:rPr>
          <w:rFonts w:ascii="Courier New" w:hAnsi="Courier New" w:cs="Courier New"/>
          <w:sz w:val="24"/>
          <w:szCs w:val="24"/>
        </w:rPr>
      </w:pPr>
      <w:r w:rsidRPr="001625C3">
        <w:rPr>
          <w:rFonts w:ascii="Courier New" w:hAnsi="Courier New" w:cs="Courier New"/>
          <w:sz w:val="24"/>
          <w:szCs w:val="24"/>
        </w:rPr>
        <w:t># Copyright (c) Carsten Kirkeby 2019</w:t>
      </w:r>
    </w:p>
    <w:sectPr w:rsidR="008C6D16" w:rsidRPr="001625C3" w:rsidSect="00B96046">
      <w:pgSz w:w="12240" w:h="15840"/>
      <w:pgMar w:top="1440" w:right="1440" w:bottom="1440" w:left="216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6" w:author="Carsten Thure Kirkeby" w:date="2020-03-09T13:28:00Z" w:initials="CTK">
    <w:p w14:paraId="3FCADF3A" w14:textId="583A4A6B" w:rsidR="00125637" w:rsidRDefault="00125637">
      <w:pPr>
        <w:pStyle w:val="Kommentartekst"/>
      </w:pPr>
      <w:r>
        <w:rPr>
          <w:rStyle w:val="Kommentarhenvisning"/>
        </w:rPr>
        <w:annotationRef/>
      </w:r>
      <w:r>
        <w:t>I think it is OK to describe these models well (but briefly) here, and keep the reference to EBM models in the rest of the paper? It is still useful for comparison with MSMs.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FCADF3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060A74" w14:textId="77777777" w:rsidR="00B70099" w:rsidRDefault="00B70099">
      <w:pPr>
        <w:spacing w:line="240" w:lineRule="auto"/>
      </w:pPr>
      <w:r>
        <w:separator/>
      </w:r>
    </w:p>
  </w:endnote>
  <w:endnote w:type="continuationSeparator" w:id="0">
    <w:p w14:paraId="45AF0150" w14:textId="77777777" w:rsidR="00B70099" w:rsidRDefault="00B700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 Pro">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dvP49811">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dvTT5235d5a9">
    <w:panose1 w:val="00000000000000000000"/>
    <w:charset w:val="00"/>
    <w:family w:val="roman"/>
    <w:notTrueType/>
    <w:pitch w:val="default"/>
    <w:sig w:usb0="00000003" w:usb1="00000000" w:usb2="00000000" w:usb3="00000000" w:csb0="00000001" w:csb1="00000000"/>
  </w:font>
  <w:font w:name="AdvTT5235d5a9+fb">
    <w:panose1 w:val="00000000000000000000"/>
    <w:charset w:val="00"/>
    <w:family w:val="auto"/>
    <w:notTrueType/>
    <w:pitch w:val="default"/>
    <w:sig w:usb0="00000003" w:usb1="00000000" w:usb2="00000000" w:usb3="00000000" w:csb0="00000001" w:csb1="00000000"/>
  </w:font>
  <w:font w:name="AdvTT5235d5a9+20">
    <w:panose1 w:val="00000000000000000000"/>
    <w:charset w:val="00"/>
    <w:family w:val="auto"/>
    <w:notTrueType/>
    <w:pitch w:val="default"/>
    <w:sig w:usb0="00000003" w:usb1="00000000" w:usb2="00000000" w:usb3="00000000" w:csb0="00000001" w:csb1="00000000"/>
  </w:font>
  <w:font w:name="MinionPro-Regular">
    <w:panose1 w:val="00000000000000000000"/>
    <w:charset w:val="00"/>
    <w:family w:val="roman"/>
    <w:notTrueType/>
    <w:pitch w:val="default"/>
    <w:sig w:usb0="00000003" w:usb1="00000000" w:usb2="00000000" w:usb3="00000000" w:csb0="00000001" w:csb1="00000000"/>
  </w:font>
  <w:font w:name="MinionPro-It">
    <w:panose1 w:val="00000000000000000000"/>
    <w:charset w:val="00"/>
    <w:family w:val="roman"/>
    <w:notTrueType/>
    <w:pitch w:val="default"/>
    <w:sig w:usb0="00000003" w:usb1="00000000" w:usb2="00000000" w:usb3="00000000" w:csb0="00000001" w:csb1="00000000"/>
  </w:font>
  <w:font w:name="MinionPro-Bold">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BF1EDB" w14:textId="77777777" w:rsidR="00B70099" w:rsidRDefault="00B70099">
      <w:pPr>
        <w:spacing w:line="240" w:lineRule="auto"/>
      </w:pPr>
      <w:r>
        <w:separator/>
      </w:r>
    </w:p>
  </w:footnote>
  <w:footnote w:type="continuationSeparator" w:id="0">
    <w:p w14:paraId="612A8BAB" w14:textId="77777777" w:rsidR="00B70099" w:rsidRDefault="00B700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5580944"/>
      <w:docPartObj>
        <w:docPartGallery w:val="Page Numbers (Top of Page)"/>
        <w:docPartUnique/>
      </w:docPartObj>
    </w:sdtPr>
    <w:sdtEndPr>
      <w:rPr>
        <w:noProof/>
      </w:rPr>
    </w:sdtEndPr>
    <w:sdtContent>
      <w:p w14:paraId="66CF03FE" w14:textId="33673158" w:rsidR="00520D3A" w:rsidRDefault="00520D3A" w:rsidP="00B2669A">
        <w:pPr>
          <w:pStyle w:val="Sidehoved"/>
          <w:jc w:val="right"/>
        </w:pPr>
        <w:r>
          <w:fldChar w:fldCharType="begin"/>
        </w:r>
        <w:r>
          <w:instrText xml:space="preserve"> PAGE   \* MERGEFORMAT </w:instrText>
        </w:r>
        <w:r>
          <w:fldChar w:fldCharType="separate"/>
        </w:r>
        <w:r w:rsidR="00DE200A">
          <w:rPr>
            <w:noProof/>
          </w:rPr>
          <w:t>6</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0762F18"/>
    <w:lvl w:ilvl="0">
      <w:start w:val="1"/>
      <w:numFmt w:val="decimal"/>
      <w:pStyle w:val="Opstilling-talellerbogst"/>
      <w:lvlText w:val="%1."/>
      <w:lvlJc w:val="left"/>
      <w:pPr>
        <w:tabs>
          <w:tab w:val="num" w:pos="360"/>
        </w:tabs>
        <w:ind w:left="360" w:hanging="360"/>
      </w:pPr>
    </w:lvl>
  </w:abstractNum>
  <w:abstractNum w:abstractNumId="1" w15:restartNumberingAfterBreak="0">
    <w:nsid w:val="FFFFFF89"/>
    <w:multiLevelType w:val="singleLevel"/>
    <w:tmpl w:val="8474FAFA"/>
    <w:lvl w:ilvl="0">
      <w:start w:val="1"/>
      <w:numFmt w:val="bullet"/>
      <w:pStyle w:val="Opstilling-punkttegn"/>
      <w:lvlText w:val=""/>
      <w:lvlJc w:val="left"/>
      <w:pPr>
        <w:tabs>
          <w:tab w:val="num" w:pos="360"/>
        </w:tabs>
        <w:ind w:left="360" w:hanging="360"/>
      </w:pPr>
      <w:rPr>
        <w:rFonts w:ascii="Symbol" w:hAnsi="Symbol" w:hint="default"/>
      </w:rPr>
    </w:lvl>
  </w:abstractNum>
  <w:abstractNum w:abstractNumId="2" w15:restartNumberingAfterBreak="0">
    <w:nsid w:val="02116F84"/>
    <w:multiLevelType w:val="hybridMultilevel"/>
    <w:tmpl w:val="2298878A"/>
    <w:lvl w:ilvl="0" w:tplc="2D5A4522">
      <w:start w:val="1"/>
      <w:numFmt w:val="decimal"/>
      <w:lvlText w:val="%1."/>
      <w:lvlJc w:val="left"/>
      <w:pPr>
        <w:ind w:left="1170" w:hanging="360"/>
      </w:pPr>
    </w:lvl>
    <w:lvl w:ilvl="1" w:tplc="04060019" w:tentative="1">
      <w:start w:val="1"/>
      <w:numFmt w:val="lowerLetter"/>
      <w:lvlText w:val="%2."/>
      <w:lvlJc w:val="left"/>
      <w:pPr>
        <w:ind w:left="1890" w:hanging="360"/>
      </w:pPr>
    </w:lvl>
    <w:lvl w:ilvl="2" w:tplc="0406001B" w:tentative="1">
      <w:start w:val="1"/>
      <w:numFmt w:val="lowerRoman"/>
      <w:lvlText w:val="%3."/>
      <w:lvlJc w:val="right"/>
      <w:pPr>
        <w:ind w:left="2610" w:hanging="180"/>
      </w:pPr>
    </w:lvl>
    <w:lvl w:ilvl="3" w:tplc="0406000F" w:tentative="1">
      <w:start w:val="1"/>
      <w:numFmt w:val="decimal"/>
      <w:lvlText w:val="%4."/>
      <w:lvlJc w:val="left"/>
      <w:pPr>
        <w:ind w:left="3330" w:hanging="360"/>
      </w:pPr>
    </w:lvl>
    <w:lvl w:ilvl="4" w:tplc="04060019" w:tentative="1">
      <w:start w:val="1"/>
      <w:numFmt w:val="lowerLetter"/>
      <w:lvlText w:val="%5."/>
      <w:lvlJc w:val="left"/>
      <w:pPr>
        <w:ind w:left="4050" w:hanging="360"/>
      </w:pPr>
    </w:lvl>
    <w:lvl w:ilvl="5" w:tplc="0406001B" w:tentative="1">
      <w:start w:val="1"/>
      <w:numFmt w:val="lowerRoman"/>
      <w:lvlText w:val="%6."/>
      <w:lvlJc w:val="right"/>
      <w:pPr>
        <w:ind w:left="4770" w:hanging="180"/>
      </w:pPr>
    </w:lvl>
    <w:lvl w:ilvl="6" w:tplc="0406000F" w:tentative="1">
      <w:start w:val="1"/>
      <w:numFmt w:val="decimal"/>
      <w:lvlText w:val="%7."/>
      <w:lvlJc w:val="left"/>
      <w:pPr>
        <w:ind w:left="5490" w:hanging="360"/>
      </w:pPr>
    </w:lvl>
    <w:lvl w:ilvl="7" w:tplc="04060019" w:tentative="1">
      <w:start w:val="1"/>
      <w:numFmt w:val="lowerLetter"/>
      <w:lvlText w:val="%8."/>
      <w:lvlJc w:val="left"/>
      <w:pPr>
        <w:ind w:left="6210" w:hanging="360"/>
      </w:pPr>
    </w:lvl>
    <w:lvl w:ilvl="8" w:tplc="0406001B" w:tentative="1">
      <w:start w:val="1"/>
      <w:numFmt w:val="lowerRoman"/>
      <w:lvlText w:val="%9."/>
      <w:lvlJc w:val="right"/>
      <w:pPr>
        <w:ind w:left="6930" w:hanging="180"/>
      </w:pPr>
    </w:lvl>
  </w:abstractNum>
  <w:abstractNum w:abstractNumId="3" w15:restartNumberingAfterBreak="0">
    <w:nsid w:val="17AA084B"/>
    <w:multiLevelType w:val="multilevel"/>
    <w:tmpl w:val="AC189A0A"/>
    <w:lvl w:ilvl="0">
      <w:start w:val="1"/>
      <w:numFmt w:val="decimal"/>
      <w:pStyle w:val="Overskrift1"/>
      <w:lvlText w:val="%1."/>
      <w:lvlJc w:val="left"/>
      <w:pPr>
        <w:ind w:left="1170" w:hanging="360"/>
      </w:pPr>
    </w:lvl>
    <w:lvl w:ilvl="1">
      <w:start w:val="1"/>
      <w:numFmt w:val="decimal"/>
      <w:isLgl/>
      <w:lvlText w:val="%1.%2"/>
      <w:lvlJc w:val="left"/>
      <w:pPr>
        <w:ind w:left="117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610" w:hanging="1800"/>
      </w:pPr>
      <w:rPr>
        <w:rFonts w:hint="default"/>
      </w:rPr>
    </w:lvl>
  </w:abstractNum>
  <w:abstractNum w:abstractNumId="4" w15:restartNumberingAfterBreak="0">
    <w:nsid w:val="227A5BD5"/>
    <w:multiLevelType w:val="multilevel"/>
    <w:tmpl w:val="6B8A2E36"/>
    <w:styleLink w:val="Headingwo"/>
    <w:lvl w:ilvl="0">
      <w:start w:val="1"/>
      <w:numFmt w:val="non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E41037E"/>
    <w:multiLevelType w:val="hybridMultilevel"/>
    <w:tmpl w:val="05E8E720"/>
    <w:lvl w:ilvl="0" w:tplc="9FF027D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451F6EFF"/>
    <w:multiLevelType w:val="hybridMultilevel"/>
    <w:tmpl w:val="C45CA4EE"/>
    <w:lvl w:ilvl="0" w:tplc="0406000F">
      <w:start w:val="1"/>
      <w:numFmt w:val="decimal"/>
      <w:lvlText w:val="%1."/>
      <w:lvlJc w:val="left"/>
      <w:pPr>
        <w:ind w:left="360" w:hanging="360"/>
      </w:pPr>
      <w:rPr>
        <w:rFonts w:hint="default"/>
      </w:r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7" w15:restartNumberingAfterBreak="0">
    <w:nsid w:val="49A03554"/>
    <w:multiLevelType w:val="multilevel"/>
    <w:tmpl w:val="3CE8E2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6373645"/>
    <w:multiLevelType w:val="hybridMultilevel"/>
    <w:tmpl w:val="962EE100"/>
    <w:lvl w:ilvl="0" w:tplc="3E907DF2">
      <w:start w:val="79"/>
      <w:numFmt w:val="decimal"/>
      <w:lvlText w:val="%1."/>
      <w:lvlJc w:val="left"/>
      <w:pPr>
        <w:tabs>
          <w:tab w:val="num" w:pos="720"/>
        </w:tabs>
        <w:ind w:left="720" w:hanging="360"/>
      </w:pPr>
      <w:rPr>
        <w:rFonts w:ascii="Times New Roman" w:hAnsi="Times New Roman" w:hint="default"/>
        <w:b w:val="0"/>
        <w:i w:val="0"/>
        <w:color w:val="auto"/>
        <w:sz w:val="24"/>
        <w:lang w:val="en-US"/>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A082AF2"/>
    <w:multiLevelType w:val="multilevel"/>
    <w:tmpl w:val="840644A8"/>
    <w:lvl w:ilvl="0">
      <w:start w:val="1"/>
      <w:numFmt w:val="decimal"/>
      <w:suff w:val="space"/>
      <w:lvlText w:val="Chapter %1.    "/>
      <w:lvlJc w:val="left"/>
      <w:pPr>
        <w:ind w:left="1872" w:hanging="1872"/>
      </w:pPr>
      <w:rPr>
        <w:rFonts w:ascii="Times New Roman" w:hAnsi="Times New Roman" w:hint="default"/>
        <w:b/>
        <w:i w:val="0"/>
        <w:sz w:val="32"/>
      </w:rPr>
    </w:lvl>
    <w:lvl w:ilvl="1">
      <w:start w:val="1"/>
      <w:numFmt w:val="decimal"/>
      <w:pStyle w:val="Overskrift2"/>
      <w:lvlText w:val="%1.%2"/>
      <w:lvlJc w:val="left"/>
      <w:pPr>
        <w:ind w:left="5598" w:hanging="288"/>
      </w:pPr>
      <w:rPr>
        <w:rFonts w:hint="default"/>
      </w:rPr>
    </w:lvl>
    <w:lvl w:ilvl="2">
      <w:start w:val="1"/>
      <w:numFmt w:val="decimal"/>
      <w:pStyle w:val="Overskrift3"/>
      <w:lvlText w:val="%1.%2.%3"/>
      <w:lvlJc w:val="left"/>
      <w:pPr>
        <w:ind w:left="288" w:hanging="288"/>
      </w:pPr>
      <w:rPr>
        <w:rFonts w:hint="default"/>
      </w:rPr>
    </w:lvl>
    <w:lvl w:ilvl="3">
      <w:start w:val="1"/>
      <w:numFmt w:val="decimal"/>
      <w:lvlText w:val="%1.%2.%3.%4"/>
      <w:lvlJc w:val="left"/>
      <w:pPr>
        <w:ind w:left="288" w:hanging="288"/>
      </w:pPr>
      <w:rPr>
        <w:rFonts w:hint="default"/>
      </w:rPr>
    </w:lvl>
    <w:lvl w:ilvl="4">
      <w:start w:val="1"/>
      <w:numFmt w:val="decimal"/>
      <w:lvlText w:val="%1.%2.%3.%4.%5"/>
      <w:lvlJc w:val="left"/>
      <w:pPr>
        <w:ind w:left="288" w:hanging="288"/>
      </w:pPr>
      <w:rPr>
        <w:rFonts w:hint="default"/>
      </w:rPr>
    </w:lvl>
    <w:lvl w:ilvl="5">
      <w:start w:val="1"/>
      <w:numFmt w:val="decimal"/>
      <w:pStyle w:val="Overskrift6"/>
      <w:lvlText w:val="%1.%2.%3.%4.%5.%6"/>
      <w:lvlJc w:val="left"/>
      <w:pPr>
        <w:ind w:left="288" w:hanging="288"/>
      </w:pPr>
      <w:rPr>
        <w:rFonts w:hint="default"/>
      </w:rPr>
    </w:lvl>
    <w:lvl w:ilvl="6">
      <w:start w:val="1"/>
      <w:numFmt w:val="decimal"/>
      <w:pStyle w:val="Overskrift7"/>
      <w:lvlText w:val="%1.%2.%3.%4.%5.%6.%7"/>
      <w:lvlJc w:val="left"/>
      <w:pPr>
        <w:ind w:left="288" w:hanging="288"/>
      </w:pPr>
      <w:rPr>
        <w:rFonts w:hint="default"/>
      </w:rPr>
    </w:lvl>
    <w:lvl w:ilvl="7">
      <w:start w:val="1"/>
      <w:numFmt w:val="decimal"/>
      <w:pStyle w:val="Overskrift8"/>
      <w:lvlText w:val="%1.%2.%3.%4.%5.%6.%7.%8"/>
      <w:lvlJc w:val="left"/>
      <w:pPr>
        <w:ind w:left="288" w:hanging="288"/>
      </w:pPr>
      <w:rPr>
        <w:rFonts w:hint="default"/>
      </w:rPr>
    </w:lvl>
    <w:lvl w:ilvl="8">
      <w:start w:val="1"/>
      <w:numFmt w:val="decimal"/>
      <w:pStyle w:val="Overskrift9"/>
      <w:lvlText w:val="%1.%2.%3.%4.%5.%6.%7.%8.%9"/>
      <w:lvlJc w:val="left"/>
      <w:pPr>
        <w:ind w:left="288" w:hanging="288"/>
      </w:pPr>
      <w:rPr>
        <w:rFonts w:hint="default"/>
      </w:rPr>
    </w:lvl>
  </w:abstractNum>
  <w:abstractNum w:abstractNumId="10" w15:restartNumberingAfterBreak="0">
    <w:nsid w:val="61E42A54"/>
    <w:multiLevelType w:val="multilevel"/>
    <w:tmpl w:val="D62C0690"/>
    <w:lvl w:ilvl="0">
      <w:start w:val="2"/>
      <w:numFmt w:val="decimal"/>
      <w:lvlText w:val="%1."/>
      <w:lvlJc w:val="left"/>
      <w:pPr>
        <w:ind w:left="1170" w:hanging="360"/>
      </w:pPr>
      <w:rPr>
        <w:rFonts w:hint="default"/>
      </w:rPr>
    </w:lvl>
    <w:lvl w:ilvl="1">
      <w:start w:val="3"/>
      <w:numFmt w:val="decimal"/>
      <w:isLgl/>
      <w:lvlText w:val="%1.%2"/>
      <w:lvlJc w:val="left"/>
      <w:pPr>
        <w:ind w:left="117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250" w:hanging="1440"/>
      </w:pPr>
      <w:rPr>
        <w:rFonts w:hint="default"/>
      </w:rPr>
    </w:lvl>
  </w:abstractNum>
  <w:abstractNum w:abstractNumId="11" w15:restartNumberingAfterBreak="0">
    <w:nsid w:val="6D523BD9"/>
    <w:multiLevelType w:val="hybridMultilevel"/>
    <w:tmpl w:val="64E8A98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74CB724C"/>
    <w:multiLevelType w:val="hybridMultilevel"/>
    <w:tmpl w:val="C51A2FC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9"/>
  </w:num>
  <w:num w:numId="2">
    <w:abstractNumId w:val="4"/>
  </w:num>
  <w:num w:numId="3">
    <w:abstractNumId w:val="1"/>
  </w:num>
  <w:num w:numId="4">
    <w:abstractNumId w:val="6"/>
  </w:num>
  <w:num w:numId="5">
    <w:abstractNumId w:val="12"/>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9"/>
  </w:num>
  <w:num w:numId="10">
    <w:abstractNumId w:val="9"/>
  </w:num>
  <w:num w:numId="11">
    <w:abstractNumId w:val="1"/>
  </w:num>
  <w:num w:numId="12">
    <w:abstractNumId w:val="5"/>
  </w:num>
  <w:num w:numId="13">
    <w:abstractNumId w:val="8"/>
  </w:num>
  <w:num w:numId="14">
    <w:abstractNumId w:val="0"/>
  </w:num>
  <w:num w:numId="15">
    <w:abstractNumId w:val="3"/>
  </w:num>
  <w:num w:numId="16">
    <w:abstractNumId w:val="2"/>
  </w:num>
  <w:num w:numId="17">
    <w:abstractNumId w:val="10"/>
  </w:num>
  <w:num w:numId="18">
    <w:abstractNumId w:val="1"/>
  </w:num>
  <w:num w:numId="19">
    <w:abstractNumId w:val="1"/>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rsten Thure Kirkeby">
    <w15:presenceInfo w15:providerId="AD" w15:userId="S-1-5-21-2998415252-1569653387-2273806867-252187"/>
  </w15:person>
  <w15:person w15:author="Tariq Halasa">
    <w15:presenceInfo w15:providerId="AD" w15:userId="S-1-5-21-2998415252-1569653387-2273806867-2459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s-AR" w:vendorID="64" w:dllVersion="6" w:nlCheck="1" w:checkStyle="0"/>
  <w:activeWritingStyle w:appName="MSWord" w:lang="en-GB" w:vendorID="64" w:dllVersion="6" w:nlCheck="1" w:checkStyle="1"/>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AR" w:vendorID="64" w:dllVersion="0" w:nlCheck="1" w:checkStyle="0"/>
  <w:activeWritingStyle w:appName="MSWord" w:lang="en-AU" w:vendorID="64" w:dllVersion="6" w:nlCheck="1" w:checkStyle="1"/>
  <w:activeWritingStyle w:appName="MSWord" w:lang="da-DK" w:vendorID="64" w:dllVersion="6" w:nlCheck="1" w:checkStyle="0"/>
  <w:activeWritingStyle w:appName="MSWord" w:lang="en-AU" w:vendorID="64" w:dllVersion="0" w:nlCheck="1" w:checkStyle="0"/>
  <w:activeWritingStyle w:appName="MSWord" w:lang="fr-FR" w:vendorID="64" w:dllVersion="6" w:nlCheck="1" w:checkStyle="0"/>
  <w:activeWritingStyle w:appName="MSWord" w:lang="de-CH" w:vendorID="64" w:dllVersion="6" w:nlCheck="1" w:checkStyle="0"/>
  <w:activeWritingStyle w:appName="MSWord" w:lang="fr-CH" w:vendorID="64" w:dllVersion="6" w:nlCheck="1" w:checkStyle="0"/>
  <w:activeWritingStyle w:appName="MSWord" w:lang="fr-CH" w:vendorID="64" w:dllVersion="0" w:nlCheck="1" w:checkStyle="0"/>
  <w:activeWritingStyle w:appName="MSWord" w:lang="it-IT" w:vendorID="64" w:dllVersion="6" w:nlCheck="1" w:checkStyle="0"/>
  <w:activeWritingStyle w:appName="MSWord" w:lang="fr-FR" w:vendorID="64" w:dllVersion="0" w:nlCheck="1" w:checkStyle="0"/>
  <w:activeWritingStyle w:appName="MSWord" w:lang="en-US" w:vendorID="64" w:dllVersion="131078" w:nlCheck="1" w:checkStyle="1"/>
  <w:activeWritingStyle w:appName="MSWord" w:lang="da-DK" w:vendorID="64" w:dllVersion="131078" w:nlCheck="1" w:checkStyle="0"/>
  <w:activeWritingStyle w:appName="MSWord" w:lang="de-CH" w:vendorID="64" w:dllVersion="131078" w:nlCheck="1" w:checkStyle="0"/>
  <w:activeWritingStyle w:appName="MSWord" w:lang="en-AU" w:vendorID="64" w:dllVersion="131078" w:nlCheck="1" w:checkStyle="1"/>
  <w:activeWritingStyle w:appName="MSWord" w:lang="fr-FR" w:vendorID="64" w:dllVersion="131078" w:nlCheck="1" w:checkStyle="0"/>
  <w:activeWritingStyle w:appName="MSWord" w:lang="fr-CH" w:vendorID="64" w:dllVersion="131078" w:nlCheck="1" w:checkStyle="0"/>
  <w:proofState w:spelling="clean" w:grammar="clean"/>
  <w:trackRevisions/>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C2MDAwNjA0tTQHMpR0lIJTi4sz8/NACoxrASfkz1YsAAAA"/>
    <w:docVar w:name="dgnword-docGUID" w:val="{7CD991C7-3189-40C4-A5DB-84846506BE3C}"/>
    <w:docVar w:name="dgnword-eventsink" w:val="193186984"/>
  </w:docVars>
  <w:rsids>
    <w:rsidRoot w:val="00A75F85"/>
    <w:rsid w:val="00000E10"/>
    <w:rsid w:val="00001907"/>
    <w:rsid w:val="0000332F"/>
    <w:rsid w:val="00004A8C"/>
    <w:rsid w:val="00005B87"/>
    <w:rsid w:val="00005DF3"/>
    <w:rsid w:val="000060C5"/>
    <w:rsid w:val="00006EEC"/>
    <w:rsid w:val="000079A2"/>
    <w:rsid w:val="00012D30"/>
    <w:rsid w:val="0001304C"/>
    <w:rsid w:val="000131CB"/>
    <w:rsid w:val="00014556"/>
    <w:rsid w:val="000158CA"/>
    <w:rsid w:val="00017BE5"/>
    <w:rsid w:val="00017CA9"/>
    <w:rsid w:val="000200D9"/>
    <w:rsid w:val="000206A5"/>
    <w:rsid w:val="00022BED"/>
    <w:rsid w:val="00022E14"/>
    <w:rsid w:val="0002341B"/>
    <w:rsid w:val="00023AF7"/>
    <w:rsid w:val="00023BF2"/>
    <w:rsid w:val="000241EA"/>
    <w:rsid w:val="00025BC8"/>
    <w:rsid w:val="000267DC"/>
    <w:rsid w:val="0002787E"/>
    <w:rsid w:val="000307C2"/>
    <w:rsid w:val="00030866"/>
    <w:rsid w:val="00030A26"/>
    <w:rsid w:val="00030D7B"/>
    <w:rsid w:val="000310FF"/>
    <w:rsid w:val="00031746"/>
    <w:rsid w:val="00031DFF"/>
    <w:rsid w:val="00031F7C"/>
    <w:rsid w:val="00032085"/>
    <w:rsid w:val="0003220F"/>
    <w:rsid w:val="000338FA"/>
    <w:rsid w:val="000353AD"/>
    <w:rsid w:val="000360F9"/>
    <w:rsid w:val="00036B98"/>
    <w:rsid w:val="00036BE9"/>
    <w:rsid w:val="000375FF"/>
    <w:rsid w:val="00037787"/>
    <w:rsid w:val="00040DF6"/>
    <w:rsid w:val="00041053"/>
    <w:rsid w:val="000410E7"/>
    <w:rsid w:val="000413E9"/>
    <w:rsid w:val="00041A9E"/>
    <w:rsid w:val="00041B8A"/>
    <w:rsid w:val="00041BE3"/>
    <w:rsid w:val="000436CA"/>
    <w:rsid w:val="000440EC"/>
    <w:rsid w:val="0004533B"/>
    <w:rsid w:val="00045908"/>
    <w:rsid w:val="00047D81"/>
    <w:rsid w:val="00050525"/>
    <w:rsid w:val="00050B1C"/>
    <w:rsid w:val="00051B9A"/>
    <w:rsid w:val="000527BC"/>
    <w:rsid w:val="000537BE"/>
    <w:rsid w:val="00053FAC"/>
    <w:rsid w:val="000557B4"/>
    <w:rsid w:val="00055C8D"/>
    <w:rsid w:val="00055DA3"/>
    <w:rsid w:val="0005745F"/>
    <w:rsid w:val="00057708"/>
    <w:rsid w:val="00057A8F"/>
    <w:rsid w:val="000604B5"/>
    <w:rsid w:val="0006115E"/>
    <w:rsid w:val="0006185E"/>
    <w:rsid w:val="00061AE8"/>
    <w:rsid w:val="00061F42"/>
    <w:rsid w:val="000630BD"/>
    <w:rsid w:val="00064DC7"/>
    <w:rsid w:val="00064F67"/>
    <w:rsid w:val="000657EB"/>
    <w:rsid w:val="00065890"/>
    <w:rsid w:val="000658E5"/>
    <w:rsid w:val="00065AD1"/>
    <w:rsid w:val="000669A7"/>
    <w:rsid w:val="000676FE"/>
    <w:rsid w:val="000679C7"/>
    <w:rsid w:val="00070013"/>
    <w:rsid w:val="00070E43"/>
    <w:rsid w:val="000722EA"/>
    <w:rsid w:val="00072B2A"/>
    <w:rsid w:val="00073C26"/>
    <w:rsid w:val="00074C65"/>
    <w:rsid w:val="00075EA2"/>
    <w:rsid w:val="00075FB9"/>
    <w:rsid w:val="0007632F"/>
    <w:rsid w:val="00076445"/>
    <w:rsid w:val="00076DA5"/>
    <w:rsid w:val="00077143"/>
    <w:rsid w:val="00077682"/>
    <w:rsid w:val="00077B38"/>
    <w:rsid w:val="00080265"/>
    <w:rsid w:val="00080809"/>
    <w:rsid w:val="00081F9B"/>
    <w:rsid w:val="0008236D"/>
    <w:rsid w:val="00083064"/>
    <w:rsid w:val="00083651"/>
    <w:rsid w:val="000851B0"/>
    <w:rsid w:val="0008560A"/>
    <w:rsid w:val="00085702"/>
    <w:rsid w:val="000857A2"/>
    <w:rsid w:val="00085AC4"/>
    <w:rsid w:val="00087AD1"/>
    <w:rsid w:val="00090912"/>
    <w:rsid w:val="0009120C"/>
    <w:rsid w:val="000923C5"/>
    <w:rsid w:val="000923DF"/>
    <w:rsid w:val="00092A28"/>
    <w:rsid w:val="00092A8F"/>
    <w:rsid w:val="000932C7"/>
    <w:rsid w:val="00093A2E"/>
    <w:rsid w:val="000961B9"/>
    <w:rsid w:val="00097622"/>
    <w:rsid w:val="000978CE"/>
    <w:rsid w:val="000979AA"/>
    <w:rsid w:val="000A1AC5"/>
    <w:rsid w:val="000A21A2"/>
    <w:rsid w:val="000A22C5"/>
    <w:rsid w:val="000A2E98"/>
    <w:rsid w:val="000A2FF9"/>
    <w:rsid w:val="000A3054"/>
    <w:rsid w:val="000A3609"/>
    <w:rsid w:val="000A3A4C"/>
    <w:rsid w:val="000A3DCE"/>
    <w:rsid w:val="000A3E6A"/>
    <w:rsid w:val="000A4367"/>
    <w:rsid w:val="000A47CB"/>
    <w:rsid w:val="000A5094"/>
    <w:rsid w:val="000A5294"/>
    <w:rsid w:val="000A5713"/>
    <w:rsid w:val="000A57DB"/>
    <w:rsid w:val="000A5B3D"/>
    <w:rsid w:val="000A60C3"/>
    <w:rsid w:val="000A62A3"/>
    <w:rsid w:val="000A71D3"/>
    <w:rsid w:val="000A722C"/>
    <w:rsid w:val="000A76F9"/>
    <w:rsid w:val="000A7C11"/>
    <w:rsid w:val="000B0232"/>
    <w:rsid w:val="000B059D"/>
    <w:rsid w:val="000B0DB9"/>
    <w:rsid w:val="000B179F"/>
    <w:rsid w:val="000B4952"/>
    <w:rsid w:val="000B4F4A"/>
    <w:rsid w:val="000B5035"/>
    <w:rsid w:val="000B547D"/>
    <w:rsid w:val="000B5748"/>
    <w:rsid w:val="000B5EDA"/>
    <w:rsid w:val="000B604B"/>
    <w:rsid w:val="000B659A"/>
    <w:rsid w:val="000B65A9"/>
    <w:rsid w:val="000B6BD6"/>
    <w:rsid w:val="000C04CD"/>
    <w:rsid w:val="000C0597"/>
    <w:rsid w:val="000C060F"/>
    <w:rsid w:val="000C1396"/>
    <w:rsid w:val="000C14A0"/>
    <w:rsid w:val="000C1BC6"/>
    <w:rsid w:val="000C2597"/>
    <w:rsid w:val="000C2F54"/>
    <w:rsid w:val="000C4625"/>
    <w:rsid w:val="000C634D"/>
    <w:rsid w:val="000C6AEB"/>
    <w:rsid w:val="000C732A"/>
    <w:rsid w:val="000C7979"/>
    <w:rsid w:val="000D0A8E"/>
    <w:rsid w:val="000D0D51"/>
    <w:rsid w:val="000D14D1"/>
    <w:rsid w:val="000D16A6"/>
    <w:rsid w:val="000D1C36"/>
    <w:rsid w:val="000D1FF9"/>
    <w:rsid w:val="000D2E96"/>
    <w:rsid w:val="000D2FF9"/>
    <w:rsid w:val="000D3866"/>
    <w:rsid w:val="000D3D85"/>
    <w:rsid w:val="000D4AA3"/>
    <w:rsid w:val="000D4B43"/>
    <w:rsid w:val="000D4D1C"/>
    <w:rsid w:val="000D4DCE"/>
    <w:rsid w:val="000D53CB"/>
    <w:rsid w:val="000D6A30"/>
    <w:rsid w:val="000D6ABC"/>
    <w:rsid w:val="000D77A8"/>
    <w:rsid w:val="000E2115"/>
    <w:rsid w:val="000E26A4"/>
    <w:rsid w:val="000E363B"/>
    <w:rsid w:val="000E49FC"/>
    <w:rsid w:val="000E4D66"/>
    <w:rsid w:val="000E4EF0"/>
    <w:rsid w:val="000E6FC6"/>
    <w:rsid w:val="000F04FA"/>
    <w:rsid w:val="000F056B"/>
    <w:rsid w:val="000F0C8F"/>
    <w:rsid w:val="000F0D20"/>
    <w:rsid w:val="000F15ED"/>
    <w:rsid w:val="000F1680"/>
    <w:rsid w:val="000F16FA"/>
    <w:rsid w:val="000F1ED1"/>
    <w:rsid w:val="000F277D"/>
    <w:rsid w:val="000F32E7"/>
    <w:rsid w:val="000F44E0"/>
    <w:rsid w:val="000F4F6D"/>
    <w:rsid w:val="000F51AC"/>
    <w:rsid w:val="000F5B4C"/>
    <w:rsid w:val="000F5BDC"/>
    <w:rsid w:val="000F5C8F"/>
    <w:rsid w:val="000F5CB8"/>
    <w:rsid w:val="000F67EE"/>
    <w:rsid w:val="000F6E13"/>
    <w:rsid w:val="000F708F"/>
    <w:rsid w:val="000F799A"/>
    <w:rsid w:val="0010011D"/>
    <w:rsid w:val="0010047E"/>
    <w:rsid w:val="001004DE"/>
    <w:rsid w:val="001012DD"/>
    <w:rsid w:val="0010183D"/>
    <w:rsid w:val="00101FA1"/>
    <w:rsid w:val="00102752"/>
    <w:rsid w:val="001032DE"/>
    <w:rsid w:val="0010433B"/>
    <w:rsid w:val="00105411"/>
    <w:rsid w:val="001057B9"/>
    <w:rsid w:val="001058D9"/>
    <w:rsid w:val="00105B01"/>
    <w:rsid w:val="00105F80"/>
    <w:rsid w:val="00106245"/>
    <w:rsid w:val="00106B88"/>
    <w:rsid w:val="00106BD5"/>
    <w:rsid w:val="00106E49"/>
    <w:rsid w:val="001103C6"/>
    <w:rsid w:val="00110DC8"/>
    <w:rsid w:val="001114D1"/>
    <w:rsid w:val="00111839"/>
    <w:rsid w:val="00111DC4"/>
    <w:rsid w:val="0011201B"/>
    <w:rsid w:val="00112219"/>
    <w:rsid w:val="001134CB"/>
    <w:rsid w:val="00113547"/>
    <w:rsid w:val="00113C80"/>
    <w:rsid w:val="00114E7C"/>
    <w:rsid w:val="00115AAE"/>
    <w:rsid w:val="00115ACF"/>
    <w:rsid w:val="00116273"/>
    <w:rsid w:val="001164D3"/>
    <w:rsid w:val="001167F6"/>
    <w:rsid w:val="00117291"/>
    <w:rsid w:val="001203A4"/>
    <w:rsid w:val="0012063F"/>
    <w:rsid w:val="00121726"/>
    <w:rsid w:val="00121D82"/>
    <w:rsid w:val="00121D9C"/>
    <w:rsid w:val="00122517"/>
    <w:rsid w:val="00122B04"/>
    <w:rsid w:val="00123961"/>
    <w:rsid w:val="00124009"/>
    <w:rsid w:val="00124D65"/>
    <w:rsid w:val="001252BA"/>
    <w:rsid w:val="00125637"/>
    <w:rsid w:val="00125AE4"/>
    <w:rsid w:val="00126147"/>
    <w:rsid w:val="00126461"/>
    <w:rsid w:val="0012669D"/>
    <w:rsid w:val="001269FA"/>
    <w:rsid w:val="00126AA8"/>
    <w:rsid w:val="00127BD3"/>
    <w:rsid w:val="001305F1"/>
    <w:rsid w:val="001306A7"/>
    <w:rsid w:val="001307DD"/>
    <w:rsid w:val="001313D7"/>
    <w:rsid w:val="001324E4"/>
    <w:rsid w:val="001338D2"/>
    <w:rsid w:val="0013464B"/>
    <w:rsid w:val="00134B57"/>
    <w:rsid w:val="0013510D"/>
    <w:rsid w:val="00135F31"/>
    <w:rsid w:val="001375AF"/>
    <w:rsid w:val="00137D5F"/>
    <w:rsid w:val="00137EB5"/>
    <w:rsid w:val="00140880"/>
    <w:rsid w:val="0014119B"/>
    <w:rsid w:val="001420D6"/>
    <w:rsid w:val="00142247"/>
    <w:rsid w:val="0014312E"/>
    <w:rsid w:val="0014357F"/>
    <w:rsid w:val="00143742"/>
    <w:rsid w:val="00143C54"/>
    <w:rsid w:val="00145805"/>
    <w:rsid w:val="00145876"/>
    <w:rsid w:val="00146381"/>
    <w:rsid w:val="00146571"/>
    <w:rsid w:val="00146D1B"/>
    <w:rsid w:val="00146E77"/>
    <w:rsid w:val="00147D4F"/>
    <w:rsid w:val="001500CD"/>
    <w:rsid w:val="00150999"/>
    <w:rsid w:val="00151DC8"/>
    <w:rsid w:val="00152555"/>
    <w:rsid w:val="00152DAD"/>
    <w:rsid w:val="001533AB"/>
    <w:rsid w:val="00154442"/>
    <w:rsid w:val="00154F70"/>
    <w:rsid w:val="0015517E"/>
    <w:rsid w:val="001560F9"/>
    <w:rsid w:val="0015616F"/>
    <w:rsid w:val="001561B3"/>
    <w:rsid w:val="001562E9"/>
    <w:rsid w:val="0015647C"/>
    <w:rsid w:val="0015682D"/>
    <w:rsid w:val="001568A8"/>
    <w:rsid w:val="00156CCD"/>
    <w:rsid w:val="00160674"/>
    <w:rsid w:val="001607A9"/>
    <w:rsid w:val="00161285"/>
    <w:rsid w:val="00162270"/>
    <w:rsid w:val="001625C3"/>
    <w:rsid w:val="00162A82"/>
    <w:rsid w:val="00162D34"/>
    <w:rsid w:val="00164D5E"/>
    <w:rsid w:val="00165B80"/>
    <w:rsid w:val="00165CAF"/>
    <w:rsid w:val="0016635D"/>
    <w:rsid w:val="00167475"/>
    <w:rsid w:val="00167ABD"/>
    <w:rsid w:val="00167C87"/>
    <w:rsid w:val="00170A71"/>
    <w:rsid w:val="00170B06"/>
    <w:rsid w:val="00171270"/>
    <w:rsid w:val="00171B3F"/>
    <w:rsid w:val="00171FDB"/>
    <w:rsid w:val="001726A6"/>
    <w:rsid w:val="00172957"/>
    <w:rsid w:val="00173529"/>
    <w:rsid w:val="001744E5"/>
    <w:rsid w:val="00174D99"/>
    <w:rsid w:val="00174F65"/>
    <w:rsid w:val="001754A1"/>
    <w:rsid w:val="00175914"/>
    <w:rsid w:val="00176463"/>
    <w:rsid w:val="00180E0D"/>
    <w:rsid w:val="00180FA9"/>
    <w:rsid w:val="00181A00"/>
    <w:rsid w:val="0018390C"/>
    <w:rsid w:val="00184C6C"/>
    <w:rsid w:val="00185354"/>
    <w:rsid w:val="001853F9"/>
    <w:rsid w:val="001864B8"/>
    <w:rsid w:val="001867C7"/>
    <w:rsid w:val="00186DEC"/>
    <w:rsid w:val="00187530"/>
    <w:rsid w:val="001877DA"/>
    <w:rsid w:val="00190C8C"/>
    <w:rsid w:val="0019116C"/>
    <w:rsid w:val="00191A22"/>
    <w:rsid w:val="001956AC"/>
    <w:rsid w:val="001958C9"/>
    <w:rsid w:val="001958D4"/>
    <w:rsid w:val="001959D7"/>
    <w:rsid w:val="00195A14"/>
    <w:rsid w:val="00195BCB"/>
    <w:rsid w:val="001964E6"/>
    <w:rsid w:val="00197515"/>
    <w:rsid w:val="001978CF"/>
    <w:rsid w:val="00197BA9"/>
    <w:rsid w:val="001A046A"/>
    <w:rsid w:val="001A063B"/>
    <w:rsid w:val="001A079F"/>
    <w:rsid w:val="001A0CC6"/>
    <w:rsid w:val="001A0FD8"/>
    <w:rsid w:val="001A43C3"/>
    <w:rsid w:val="001A51AE"/>
    <w:rsid w:val="001A5EBD"/>
    <w:rsid w:val="001A5FEC"/>
    <w:rsid w:val="001A73FA"/>
    <w:rsid w:val="001B08C1"/>
    <w:rsid w:val="001B0B5D"/>
    <w:rsid w:val="001B0F90"/>
    <w:rsid w:val="001B134E"/>
    <w:rsid w:val="001B1B45"/>
    <w:rsid w:val="001B1C1D"/>
    <w:rsid w:val="001B1F7E"/>
    <w:rsid w:val="001B352B"/>
    <w:rsid w:val="001B36A8"/>
    <w:rsid w:val="001B3E9D"/>
    <w:rsid w:val="001B439B"/>
    <w:rsid w:val="001B4C22"/>
    <w:rsid w:val="001B4EA6"/>
    <w:rsid w:val="001B59CA"/>
    <w:rsid w:val="001B59FD"/>
    <w:rsid w:val="001B5E12"/>
    <w:rsid w:val="001B72C9"/>
    <w:rsid w:val="001C0758"/>
    <w:rsid w:val="001C0D59"/>
    <w:rsid w:val="001C1BFD"/>
    <w:rsid w:val="001C1D2F"/>
    <w:rsid w:val="001C211A"/>
    <w:rsid w:val="001C3072"/>
    <w:rsid w:val="001C49A5"/>
    <w:rsid w:val="001C5D35"/>
    <w:rsid w:val="001C632D"/>
    <w:rsid w:val="001C63E8"/>
    <w:rsid w:val="001C6665"/>
    <w:rsid w:val="001C70CC"/>
    <w:rsid w:val="001C77EB"/>
    <w:rsid w:val="001C7C6B"/>
    <w:rsid w:val="001D0859"/>
    <w:rsid w:val="001D0D8D"/>
    <w:rsid w:val="001D176B"/>
    <w:rsid w:val="001D2507"/>
    <w:rsid w:val="001D2519"/>
    <w:rsid w:val="001D2EA0"/>
    <w:rsid w:val="001D417A"/>
    <w:rsid w:val="001D41A5"/>
    <w:rsid w:val="001D42AF"/>
    <w:rsid w:val="001D47BA"/>
    <w:rsid w:val="001D5CD1"/>
    <w:rsid w:val="001D62D5"/>
    <w:rsid w:val="001D7B7D"/>
    <w:rsid w:val="001E1689"/>
    <w:rsid w:val="001E20E8"/>
    <w:rsid w:val="001E2CB6"/>
    <w:rsid w:val="001E417B"/>
    <w:rsid w:val="001E44BA"/>
    <w:rsid w:val="001E48B9"/>
    <w:rsid w:val="001E5018"/>
    <w:rsid w:val="001E5443"/>
    <w:rsid w:val="001E5E10"/>
    <w:rsid w:val="001E6017"/>
    <w:rsid w:val="001E65B1"/>
    <w:rsid w:val="001E6FEF"/>
    <w:rsid w:val="001E75CF"/>
    <w:rsid w:val="001F066A"/>
    <w:rsid w:val="001F07C8"/>
    <w:rsid w:val="001F0BEA"/>
    <w:rsid w:val="001F1B9C"/>
    <w:rsid w:val="001F204B"/>
    <w:rsid w:val="001F2434"/>
    <w:rsid w:val="001F33AA"/>
    <w:rsid w:val="001F384A"/>
    <w:rsid w:val="001F423D"/>
    <w:rsid w:val="001F452D"/>
    <w:rsid w:val="001F4BA2"/>
    <w:rsid w:val="001F4BDC"/>
    <w:rsid w:val="001F524C"/>
    <w:rsid w:val="001F5638"/>
    <w:rsid w:val="001F7389"/>
    <w:rsid w:val="001F7E59"/>
    <w:rsid w:val="00200094"/>
    <w:rsid w:val="00200893"/>
    <w:rsid w:val="00200AA0"/>
    <w:rsid w:val="0020138E"/>
    <w:rsid w:val="00202371"/>
    <w:rsid w:val="0020341C"/>
    <w:rsid w:val="00203661"/>
    <w:rsid w:val="00203945"/>
    <w:rsid w:val="002049E9"/>
    <w:rsid w:val="00204D5E"/>
    <w:rsid w:val="00204FE7"/>
    <w:rsid w:val="002051C1"/>
    <w:rsid w:val="00205A13"/>
    <w:rsid w:val="0020605F"/>
    <w:rsid w:val="0020659A"/>
    <w:rsid w:val="00207A85"/>
    <w:rsid w:val="0021013F"/>
    <w:rsid w:val="0021090B"/>
    <w:rsid w:val="0021109F"/>
    <w:rsid w:val="002115D8"/>
    <w:rsid w:val="00212733"/>
    <w:rsid w:val="002136BF"/>
    <w:rsid w:val="00213E2F"/>
    <w:rsid w:val="0021472A"/>
    <w:rsid w:val="002149EF"/>
    <w:rsid w:val="00216094"/>
    <w:rsid w:val="0021644F"/>
    <w:rsid w:val="0021681C"/>
    <w:rsid w:val="002170ED"/>
    <w:rsid w:val="0022057C"/>
    <w:rsid w:val="0022085D"/>
    <w:rsid w:val="00220E66"/>
    <w:rsid w:val="00221AF2"/>
    <w:rsid w:val="00222037"/>
    <w:rsid w:val="002229D8"/>
    <w:rsid w:val="0022357D"/>
    <w:rsid w:val="00224106"/>
    <w:rsid w:val="00225738"/>
    <w:rsid w:val="002260C8"/>
    <w:rsid w:val="00227AF5"/>
    <w:rsid w:val="00230AEE"/>
    <w:rsid w:val="0023247B"/>
    <w:rsid w:val="00233766"/>
    <w:rsid w:val="00233F5E"/>
    <w:rsid w:val="002341CC"/>
    <w:rsid w:val="00234916"/>
    <w:rsid w:val="00235381"/>
    <w:rsid w:val="00235B73"/>
    <w:rsid w:val="00236A3D"/>
    <w:rsid w:val="00236EF7"/>
    <w:rsid w:val="00237170"/>
    <w:rsid w:val="00237522"/>
    <w:rsid w:val="00240C01"/>
    <w:rsid w:val="002411F8"/>
    <w:rsid w:val="00242EED"/>
    <w:rsid w:val="00243820"/>
    <w:rsid w:val="0024385B"/>
    <w:rsid w:val="00243911"/>
    <w:rsid w:val="00243BDD"/>
    <w:rsid w:val="00244774"/>
    <w:rsid w:val="00244D1C"/>
    <w:rsid w:val="00246303"/>
    <w:rsid w:val="00246FB0"/>
    <w:rsid w:val="002501B5"/>
    <w:rsid w:val="002503E5"/>
    <w:rsid w:val="002509B6"/>
    <w:rsid w:val="0025183F"/>
    <w:rsid w:val="00251978"/>
    <w:rsid w:val="00251AEE"/>
    <w:rsid w:val="002521E4"/>
    <w:rsid w:val="00253C9A"/>
    <w:rsid w:val="00254240"/>
    <w:rsid w:val="00254D16"/>
    <w:rsid w:val="00255A9A"/>
    <w:rsid w:val="00256598"/>
    <w:rsid w:val="00256A44"/>
    <w:rsid w:val="00256AB9"/>
    <w:rsid w:val="00257DCE"/>
    <w:rsid w:val="002601C2"/>
    <w:rsid w:val="00260627"/>
    <w:rsid w:val="00261DAF"/>
    <w:rsid w:val="0026226F"/>
    <w:rsid w:val="00262570"/>
    <w:rsid w:val="00262DEF"/>
    <w:rsid w:val="0026440E"/>
    <w:rsid w:val="002646E2"/>
    <w:rsid w:val="00264CBF"/>
    <w:rsid w:val="002652DB"/>
    <w:rsid w:val="00265F98"/>
    <w:rsid w:val="00266974"/>
    <w:rsid w:val="00267DA6"/>
    <w:rsid w:val="002719EE"/>
    <w:rsid w:val="00272BCC"/>
    <w:rsid w:val="002736CE"/>
    <w:rsid w:val="00274B06"/>
    <w:rsid w:val="00275454"/>
    <w:rsid w:val="00275584"/>
    <w:rsid w:val="002756F3"/>
    <w:rsid w:val="00276F8B"/>
    <w:rsid w:val="00277161"/>
    <w:rsid w:val="00277338"/>
    <w:rsid w:val="00277636"/>
    <w:rsid w:val="00280557"/>
    <w:rsid w:val="00280DCC"/>
    <w:rsid w:val="002818FB"/>
    <w:rsid w:val="002830E9"/>
    <w:rsid w:val="00284D12"/>
    <w:rsid w:val="0028501E"/>
    <w:rsid w:val="00285218"/>
    <w:rsid w:val="00286194"/>
    <w:rsid w:val="002874A9"/>
    <w:rsid w:val="00287E47"/>
    <w:rsid w:val="002915F0"/>
    <w:rsid w:val="00292815"/>
    <w:rsid w:val="00292A25"/>
    <w:rsid w:val="00292EB0"/>
    <w:rsid w:val="00293867"/>
    <w:rsid w:val="0029423C"/>
    <w:rsid w:val="00294951"/>
    <w:rsid w:val="00294A21"/>
    <w:rsid w:val="00294EA9"/>
    <w:rsid w:val="00294F6B"/>
    <w:rsid w:val="002951BE"/>
    <w:rsid w:val="00295C90"/>
    <w:rsid w:val="002966CC"/>
    <w:rsid w:val="00296CFD"/>
    <w:rsid w:val="002A0138"/>
    <w:rsid w:val="002A0AC0"/>
    <w:rsid w:val="002A1356"/>
    <w:rsid w:val="002A15DA"/>
    <w:rsid w:val="002A1782"/>
    <w:rsid w:val="002A1D65"/>
    <w:rsid w:val="002A1E8F"/>
    <w:rsid w:val="002A25DB"/>
    <w:rsid w:val="002A2F6B"/>
    <w:rsid w:val="002A2FEE"/>
    <w:rsid w:val="002A355D"/>
    <w:rsid w:val="002A3CAA"/>
    <w:rsid w:val="002A3FE7"/>
    <w:rsid w:val="002A3FF9"/>
    <w:rsid w:val="002A43D4"/>
    <w:rsid w:val="002A442C"/>
    <w:rsid w:val="002A4475"/>
    <w:rsid w:val="002A595A"/>
    <w:rsid w:val="002A5B1D"/>
    <w:rsid w:val="002A6646"/>
    <w:rsid w:val="002A6BAB"/>
    <w:rsid w:val="002A7389"/>
    <w:rsid w:val="002A7527"/>
    <w:rsid w:val="002A7F4F"/>
    <w:rsid w:val="002B002C"/>
    <w:rsid w:val="002B00B4"/>
    <w:rsid w:val="002B019C"/>
    <w:rsid w:val="002B029C"/>
    <w:rsid w:val="002B037E"/>
    <w:rsid w:val="002B081D"/>
    <w:rsid w:val="002B0987"/>
    <w:rsid w:val="002B0B84"/>
    <w:rsid w:val="002B0E48"/>
    <w:rsid w:val="002B0F6C"/>
    <w:rsid w:val="002B11D6"/>
    <w:rsid w:val="002B19B0"/>
    <w:rsid w:val="002B23F6"/>
    <w:rsid w:val="002B23FE"/>
    <w:rsid w:val="002B2ACB"/>
    <w:rsid w:val="002B3477"/>
    <w:rsid w:val="002B3C7F"/>
    <w:rsid w:val="002B4129"/>
    <w:rsid w:val="002B6813"/>
    <w:rsid w:val="002B700F"/>
    <w:rsid w:val="002B7729"/>
    <w:rsid w:val="002C033D"/>
    <w:rsid w:val="002C10C3"/>
    <w:rsid w:val="002C14B8"/>
    <w:rsid w:val="002C1637"/>
    <w:rsid w:val="002C2DD3"/>
    <w:rsid w:val="002C2EE4"/>
    <w:rsid w:val="002C343D"/>
    <w:rsid w:val="002C3EE7"/>
    <w:rsid w:val="002C4955"/>
    <w:rsid w:val="002C4BAA"/>
    <w:rsid w:val="002C4F8A"/>
    <w:rsid w:val="002C567F"/>
    <w:rsid w:val="002C6E1E"/>
    <w:rsid w:val="002C75DC"/>
    <w:rsid w:val="002C76E1"/>
    <w:rsid w:val="002C7AAF"/>
    <w:rsid w:val="002D04A3"/>
    <w:rsid w:val="002D118E"/>
    <w:rsid w:val="002D191A"/>
    <w:rsid w:val="002D1981"/>
    <w:rsid w:val="002D4B92"/>
    <w:rsid w:val="002D5705"/>
    <w:rsid w:val="002D5C06"/>
    <w:rsid w:val="002D5D52"/>
    <w:rsid w:val="002D5EEF"/>
    <w:rsid w:val="002D6A42"/>
    <w:rsid w:val="002E0A59"/>
    <w:rsid w:val="002E0A9D"/>
    <w:rsid w:val="002E1940"/>
    <w:rsid w:val="002E1FFC"/>
    <w:rsid w:val="002E22AB"/>
    <w:rsid w:val="002E2F2E"/>
    <w:rsid w:val="002E3571"/>
    <w:rsid w:val="002E3732"/>
    <w:rsid w:val="002E44A4"/>
    <w:rsid w:val="002E4D3B"/>
    <w:rsid w:val="002E4F13"/>
    <w:rsid w:val="002E5628"/>
    <w:rsid w:val="002E5BE2"/>
    <w:rsid w:val="002E5E45"/>
    <w:rsid w:val="002E655D"/>
    <w:rsid w:val="002E74EC"/>
    <w:rsid w:val="002F011D"/>
    <w:rsid w:val="002F0B0F"/>
    <w:rsid w:val="002F137B"/>
    <w:rsid w:val="002F1D41"/>
    <w:rsid w:val="002F23F0"/>
    <w:rsid w:val="002F2491"/>
    <w:rsid w:val="002F3151"/>
    <w:rsid w:val="002F3978"/>
    <w:rsid w:val="002F4001"/>
    <w:rsid w:val="002F4D1C"/>
    <w:rsid w:val="002F5004"/>
    <w:rsid w:val="002F5124"/>
    <w:rsid w:val="002F54AE"/>
    <w:rsid w:val="002F5B59"/>
    <w:rsid w:val="002F6392"/>
    <w:rsid w:val="002F7091"/>
    <w:rsid w:val="002F7BC9"/>
    <w:rsid w:val="002F7C05"/>
    <w:rsid w:val="00300425"/>
    <w:rsid w:val="0030042C"/>
    <w:rsid w:val="00300915"/>
    <w:rsid w:val="0030102A"/>
    <w:rsid w:val="0030590C"/>
    <w:rsid w:val="00305AC6"/>
    <w:rsid w:val="00310139"/>
    <w:rsid w:val="00310969"/>
    <w:rsid w:val="00311CAC"/>
    <w:rsid w:val="003129FD"/>
    <w:rsid w:val="003130FD"/>
    <w:rsid w:val="003146A5"/>
    <w:rsid w:val="003148C2"/>
    <w:rsid w:val="00315D2F"/>
    <w:rsid w:val="0031657A"/>
    <w:rsid w:val="00316EC7"/>
    <w:rsid w:val="003172EE"/>
    <w:rsid w:val="00320CE0"/>
    <w:rsid w:val="00320EDA"/>
    <w:rsid w:val="00321318"/>
    <w:rsid w:val="00321900"/>
    <w:rsid w:val="00321E95"/>
    <w:rsid w:val="0032301B"/>
    <w:rsid w:val="0032457D"/>
    <w:rsid w:val="003245B9"/>
    <w:rsid w:val="00324DA8"/>
    <w:rsid w:val="00325F79"/>
    <w:rsid w:val="003268B6"/>
    <w:rsid w:val="00326EF7"/>
    <w:rsid w:val="0032715E"/>
    <w:rsid w:val="003274C5"/>
    <w:rsid w:val="00330686"/>
    <w:rsid w:val="00330AD9"/>
    <w:rsid w:val="00333373"/>
    <w:rsid w:val="00333763"/>
    <w:rsid w:val="00333A9A"/>
    <w:rsid w:val="0033425C"/>
    <w:rsid w:val="003347D8"/>
    <w:rsid w:val="00334A57"/>
    <w:rsid w:val="003352B9"/>
    <w:rsid w:val="00336365"/>
    <w:rsid w:val="00340787"/>
    <w:rsid w:val="00341579"/>
    <w:rsid w:val="0034201B"/>
    <w:rsid w:val="00342965"/>
    <w:rsid w:val="00342A43"/>
    <w:rsid w:val="003430E6"/>
    <w:rsid w:val="003435F9"/>
    <w:rsid w:val="00343BDA"/>
    <w:rsid w:val="00344E6D"/>
    <w:rsid w:val="00344EDA"/>
    <w:rsid w:val="00346DAF"/>
    <w:rsid w:val="00347227"/>
    <w:rsid w:val="00347945"/>
    <w:rsid w:val="0035108E"/>
    <w:rsid w:val="003519B5"/>
    <w:rsid w:val="003521A9"/>
    <w:rsid w:val="00353060"/>
    <w:rsid w:val="00353218"/>
    <w:rsid w:val="00354D55"/>
    <w:rsid w:val="00354D7C"/>
    <w:rsid w:val="00355E7B"/>
    <w:rsid w:val="00356059"/>
    <w:rsid w:val="00356C10"/>
    <w:rsid w:val="00357AAD"/>
    <w:rsid w:val="00360D35"/>
    <w:rsid w:val="00361462"/>
    <w:rsid w:val="00362C37"/>
    <w:rsid w:val="00362EAE"/>
    <w:rsid w:val="00363E39"/>
    <w:rsid w:val="00364C81"/>
    <w:rsid w:val="0036516D"/>
    <w:rsid w:val="003654B5"/>
    <w:rsid w:val="00366251"/>
    <w:rsid w:val="003671AC"/>
    <w:rsid w:val="0036741F"/>
    <w:rsid w:val="0036763A"/>
    <w:rsid w:val="003708FE"/>
    <w:rsid w:val="00370BD7"/>
    <w:rsid w:val="00370F2B"/>
    <w:rsid w:val="00371DC1"/>
    <w:rsid w:val="0037323F"/>
    <w:rsid w:val="003736D7"/>
    <w:rsid w:val="00373C00"/>
    <w:rsid w:val="00376322"/>
    <w:rsid w:val="00376388"/>
    <w:rsid w:val="00377001"/>
    <w:rsid w:val="003778C9"/>
    <w:rsid w:val="003819D1"/>
    <w:rsid w:val="00381A52"/>
    <w:rsid w:val="00381D86"/>
    <w:rsid w:val="00382DC9"/>
    <w:rsid w:val="00382FB1"/>
    <w:rsid w:val="00386AF0"/>
    <w:rsid w:val="00386E22"/>
    <w:rsid w:val="00387185"/>
    <w:rsid w:val="00387658"/>
    <w:rsid w:val="00387C03"/>
    <w:rsid w:val="00390D20"/>
    <w:rsid w:val="003918EC"/>
    <w:rsid w:val="00392E94"/>
    <w:rsid w:val="0039425C"/>
    <w:rsid w:val="0039456E"/>
    <w:rsid w:val="00394AB2"/>
    <w:rsid w:val="00394AF7"/>
    <w:rsid w:val="00396AA2"/>
    <w:rsid w:val="00396C8F"/>
    <w:rsid w:val="00397A8D"/>
    <w:rsid w:val="00397B50"/>
    <w:rsid w:val="00397EFE"/>
    <w:rsid w:val="003A0395"/>
    <w:rsid w:val="003A180C"/>
    <w:rsid w:val="003A1DED"/>
    <w:rsid w:val="003A1EF3"/>
    <w:rsid w:val="003A2324"/>
    <w:rsid w:val="003A25C6"/>
    <w:rsid w:val="003A3983"/>
    <w:rsid w:val="003A43B0"/>
    <w:rsid w:val="003A5FC0"/>
    <w:rsid w:val="003A6205"/>
    <w:rsid w:val="003A667A"/>
    <w:rsid w:val="003A67A2"/>
    <w:rsid w:val="003A753A"/>
    <w:rsid w:val="003A7746"/>
    <w:rsid w:val="003B035E"/>
    <w:rsid w:val="003B1024"/>
    <w:rsid w:val="003B1A95"/>
    <w:rsid w:val="003B377C"/>
    <w:rsid w:val="003B3A01"/>
    <w:rsid w:val="003B3B97"/>
    <w:rsid w:val="003B3CC3"/>
    <w:rsid w:val="003B4680"/>
    <w:rsid w:val="003B4E13"/>
    <w:rsid w:val="003B4E64"/>
    <w:rsid w:val="003B5781"/>
    <w:rsid w:val="003B5CD7"/>
    <w:rsid w:val="003B688D"/>
    <w:rsid w:val="003B6CC8"/>
    <w:rsid w:val="003B6E02"/>
    <w:rsid w:val="003B6F07"/>
    <w:rsid w:val="003B70CD"/>
    <w:rsid w:val="003C0A92"/>
    <w:rsid w:val="003C3D03"/>
    <w:rsid w:val="003C3E55"/>
    <w:rsid w:val="003C41E2"/>
    <w:rsid w:val="003C46B0"/>
    <w:rsid w:val="003C5264"/>
    <w:rsid w:val="003C7A4B"/>
    <w:rsid w:val="003C7E15"/>
    <w:rsid w:val="003D066C"/>
    <w:rsid w:val="003D0C51"/>
    <w:rsid w:val="003D14FB"/>
    <w:rsid w:val="003D2F43"/>
    <w:rsid w:val="003D45B6"/>
    <w:rsid w:val="003D72F3"/>
    <w:rsid w:val="003D7D24"/>
    <w:rsid w:val="003E0294"/>
    <w:rsid w:val="003E0F98"/>
    <w:rsid w:val="003E199C"/>
    <w:rsid w:val="003E2F8A"/>
    <w:rsid w:val="003E36C2"/>
    <w:rsid w:val="003E39AD"/>
    <w:rsid w:val="003E3D3F"/>
    <w:rsid w:val="003E4735"/>
    <w:rsid w:val="003E488D"/>
    <w:rsid w:val="003E521B"/>
    <w:rsid w:val="003E6276"/>
    <w:rsid w:val="003F023E"/>
    <w:rsid w:val="003F0783"/>
    <w:rsid w:val="003F0DD1"/>
    <w:rsid w:val="003F1312"/>
    <w:rsid w:val="003F159F"/>
    <w:rsid w:val="003F1B2B"/>
    <w:rsid w:val="003F1CC2"/>
    <w:rsid w:val="003F1DE5"/>
    <w:rsid w:val="003F1E35"/>
    <w:rsid w:val="003F2A2D"/>
    <w:rsid w:val="003F32BE"/>
    <w:rsid w:val="003F3A3E"/>
    <w:rsid w:val="003F3CC5"/>
    <w:rsid w:val="003F3DCF"/>
    <w:rsid w:val="003F438D"/>
    <w:rsid w:val="003F4508"/>
    <w:rsid w:val="003F5261"/>
    <w:rsid w:val="003F5B29"/>
    <w:rsid w:val="003F6364"/>
    <w:rsid w:val="003F683F"/>
    <w:rsid w:val="003F6D6B"/>
    <w:rsid w:val="003F7217"/>
    <w:rsid w:val="003F7D19"/>
    <w:rsid w:val="00400819"/>
    <w:rsid w:val="004014F2"/>
    <w:rsid w:val="00401B44"/>
    <w:rsid w:val="004023D7"/>
    <w:rsid w:val="00403246"/>
    <w:rsid w:val="0040366C"/>
    <w:rsid w:val="00403C9E"/>
    <w:rsid w:val="004041A8"/>
    <w:rsid w:val="004044CD"/>
    <w:rsid w:val="0040471E"/>
    <w:rsid w:val="00404A5C"/>
    <w:rsid w:val="00404BB8"/>
    <w:rsid w:val="00406189"/>
    <w:rsid w:val="0040708A"/>
    <w:rsid w:val="00407927"/>
    <w:rsid w:val="004118F5"/>
    <w:rsid w:val="00411B97"/>
    <w:rsid w:val="00411D46"/>
    <w:rsid w:val="00411D8B"/>
    <w:rsid w:val="00412090"/>
    <w:rsid w:val="00413D39"/>
    <w:rsid w:val="00414176"/>
    <w:rsid w:val="00414AC7"/>
    <w:rsid w:val="00414D04"/>
    <w:rsid w:val="00415928"/>
    <w:rsid w:val="00415A32"/>
    <w:rsid w:val="0041668B"/>
    <w:rsid w:val="0042126D"/>
    <w:rsid w:val="00421607"/>
    <w:rsid w:val="0042250D"/>
    <w:rsid w:val="00422782"/>
    <w:rsid w:val="004242AA"/>
    <w:rsid w:val="004248D1"/>
    <w:rsid w:val="00424C1E"/>
    <w:rsid w:val="00424D03"/>
    <w:rsid w:val="00424D88"/>
    <w:rsid w:val="00424EBA"/>
    <w:rsid w:val="00425778"/>
    <w:rsid w:val="00425A9D"/>
    <w:rsid w:val="00425E0D"/>
    <w:rsid w:val="0042687E"/>
    <w:rsid w:val="00426A71"/>
    <w:rsid w:val="00426F03"/>
    <w:rsid w:val="0043014F"/>
    <w:rsid w:val="004310E5"/>
    <w:rsid w:val="00431F52"/>
    <w:rsid w:val="00432564"/>
    <w:rsid w:val="004328C9"/>
    <w:rsid w:val="00433C13"/>
    <w:rsid w:val="00434C2D"/>
    <w:rsid w:val="00434C58"/>
    <w:rsid w:val="004358B8"/>
    <w:rsid w:val="00435BA6"/>
    <w:rsid w:val="00436071"/>
    <w:rsid w:val="004363F8"/>
    <w:rsid w:val="00436418"/>
    <w:rsid w:val="00436706"/>
    <w:rsid w:val="0043686E"/>
    <w:rsid w:val="00436A16"/>
    <w:rsid w:val="00442F68"/>
    <w:rsid w:val="00443503"/>
    <w:rsid w:val="00443745"/>
    <w:rsid w:val="00443957"/>
    <w:rsid w:val="004445B2"/>
    <w:rsid w:val="00444BE6"/>
    <w:rsid w:val="004458E3"/>
    <w:rsid w:val="00445A8A"/>
    <w:rsid w:val="00446CA5"/>
    <w:rsid w:val="00446CDC"/>
    <w:rsid w:val="00447340"/>
    <w:rsid w:val="00447353"/>
    <w:rsid w:val="00447425"/>
    <w:rsid w:val="00447974"/>
    <w:rsid w:val="00447CA4"/>
    <w:rsid w:val="00450F24"/>
    <w:rsid w:val="00451D16"/>
    <w:rsid w:val="00451D2C"/>
    <w:rsid w:val="004522DB"/>
    <w:rsid w:val="00453966"/>
    <w:rsid w:val="00453A0C"/>
    <w:rsid w:val="00453A1F"/>
    <w:rsid w:val="00453C78"/>
    <w:rsid w:val="00454A07"/>
    <w:rsid w:val="00456D9E"/>
    <w:rsid w:val="00456F2F"/>
    <w:rsid w:val="0045761A"/>
    <w:rsid w:val="00460B44"/>
    <w:rsid w:val="00460DAB"/>
    <w:rsid w:val="00461300"/>
    <w:rsid w:val="004614DA"/>
    <w:rsid w:val="0046308C"/>
    <w:rsid w:val="00463247"/>
    <w:rsid w:val="004634F7"/>
    <w:rsid w:val="004635E3"/>
    <w:rsid w:val="00463B26"/>
    <w:rsid w:val="00463D7F"/>
    <w:rsid w:val="00464233"/>
    <w:rsid w:val="004648A7"/>
    <w:rsid w:val="00465DA0"/>
    <w:rsid w:val="00466221"/>
    <w:rsid w:val="00466A7E"/>
    <w:rsid w:val="00466C5C"/>
    <w:rsid w:val="00466E14"/>
    <w:rsid w:val="004671CC"/>
    <w:rsid w:val="004674C0"/>
    <w:rsid w:val="00470ACB"/>
    <w:rsid w:val="00470B58"/>
    <w:rsid w:val="004725A5"/>
    <w:rsid w:val="00472CE2"/>
    <w:rsid w:val="00474560"/>
    <w:rsid w:val="00474D04"/>
    <w:rsid w:val="00475596"/>
    <w:rsid w:val="00475820"/>
    <w:rsid w:val="00475F16"/>
    <w:rsid w:val="00476546"/>
    <w:rsid w:val="00476BE1"/>
    <w:rsid w:val="00477034"/>
    <w:rsid w:val="004776E9"/>
    <w:rsid w:val="004779AF"/>
    <w:rsid w:val="00480FB7"/>
    <w:rsid w:val="004810C4"/>
    <w:rsid w:val="004811A0"/>
    <w:rsid w:val="004826CA"/>
    <w:rsid w:val="0048282C"/>
    <w:rsid w:val="00482F0B"/>
    <w:rsid w:val="00483034"/>
    <w:rsid w:val="004835A6"/>
    <w:rsid w:val="00483F77"/>
    <w:rsid w:val="00483F93"/>
    <w:rsid w:val="00484879"/>
    <w:rsid w:val="00485059"/>
    <w:rsid w:val="00485178"/>
    <w:rsid w:val="00486C41"/>
    <w:rsid w:val="00487A8F"/>
    <w:rsid w:val="00490AA8"/>
    <w:rsid w:val="00491988"/>
    <w:rsid w:val="00491B79"/>
    <w:rsid w:val="00491C23"/>
    <w:rsid w:val="00491D92"/>
    <w:rsid w:val="00491E3A"/>
    <w:rsid w:val="004929ED"/>
    <w:rsid w:val="004930D7"/>
    <w:rsid w:val="0049572B"/>
    <w:rsid w:val="00496977"/>
    <w:rsid w:val="00496BE1"/>
    <w:rsid w:val="00497874"/>
    <w:rsid w:val="004A20E2"/>
    <w:rsid w:val="004A219F"/>
    <w:rsid w:val="004A24F3"/>
    <w:rsid w:val="004A30FD"/>
    <w:rsid w:val="004A33E8"/>
    <w:rsid w:val="004A3582"/>
    <w:rsid w:val="004A3EDC"/>
    <w:rsid w:val="004A47C9"/>
    <w:rsid w:val="004A538C"/>
    <w:rsid w:val="004A5402"/>
    <w:rsid w:val="004A58BC"/>
    <w:rsid w:val="004A597A"/>
    <w:rsid w:val="004A666E"/>
    <w:rsid w:val="004A6671"/>
    <w:rsid w:val="004A6F91"/>
    <w:rsid w:val="004A7767"/>
    <w:rsid w:val="004A7A35"/>
    <w:rsid w:val="004A7E51"/>
    <w:rsid w:val="004A7EFE"/>
    <w:rsid w:val="004B0735"/>
    <w:rsid w:val="004B13EB"/>
    <w:rsid w:val="004B165D"/>
    <w:rsid w:val="004B180C"/>
    <w:rsid w:val="004B1A33"/>
    <w:rsid w:val="004B23E9"/>
    <w:rsid w:val="004B2435"/>
    <w:rsid w:val="004B2CF1"/>
    <w:rsid w:val="004B3724"/>
    <w:rsid w:val="004B564C"/>
    <w:rsid w:val="004B646D"/>
    <w:rsid w:val="004B731D"/>
    <w:rsid w:val="004B75D2"/>
    <w:rsid w:val="004B7DC9"/>
    <w:rsid w:val="004C0190"/>
    <w:rsid w:val="004C1871"/>
    <w:rsid w:val="004C2264"/>
    <w:rsid w:val="004C3EA6"/>
    <w:rsid w:val="004C41B0"/>
    <w:rsid w:val="004C4E72"/>
    <w:rsid w:val="004D24E4"/>
    <w:rsid w:val="004D2833"/>
    <w:rsid w:val="004D336D"/>
    <w:rsid w:val="004D39B6"/>
    <w:rsid w:val="004D518C"/>
    <w:rsid w:val="004D53BE"/>
    <w:rsid w:val="004D53E5"/>
    <w:rsid w:val="004D56BA"/>
    <w:rsid w:val="004D5F09"/>
    <w:rsid w:val="004D5FFE"/>
    <w:rsid w:val="004D643C"/>
    <w:rsid w:val="004D670F"/>
    <w:rsid w:val="004D6966"/>
    <w:rsid w:val="004D6AA3"/>
    <w:rsid w:val="004D6EE7"/>
    <w:rsid w:val="004D7553"/>
    <w:rsid w:val="004E1686"/>
    <w:rsid w:val="004E1DA9"/>
    <w:rsid w:val="004E2608"/>
    <w:rsid w:val="004E2B84"/>
    <w:rsid w:val="004E31C6"/>
    <w:rsid w:val="004E4009"/>
    <w:rsid w:val="004E4344"/>
    <w:rsid w:val="004E44E1"/>
    <w:rsid w:val="004E4540"/>
    <w:rsid w:val="004E4709"/>
    <w:rsid w:val="004E4F9F"/>
    <w:rsid w:val="004E567C"/>
    <w:rsid w:val="004E56F4"/>
    <w:rsid w:val="004E5772"/>
    <w:rsid w:val="004E58B6"/>
    <w:rsid w:val="004E5BFF"/>
    <w:rsid w:val="004E5D3E"/>
    <w:rsid w:val="004E615D"/>
    <w:rsid w:val="004E6CEB"/>
    <w:rsid w:val="004E6DE5"/>
    <w:rsid w:val="004E7A25"/>
    <w:rsid w:val="004F0F1E"/>
    <w:rsid w:val="004F12D1"/>
    <w:rsid w:val="004F2020"/>
    <w:rsid w:val="004F212D"/>
    <w:rsid w:val="004F45AD"/>
    <w:rsid w:val="004F4BC7"/>
    <w:rsid w:val="004F572D"/>
    <w:rsid w:val="004F579E"/>
    <w:rsid w:val="004F616F"/>
    <w:rsid w:val="00500B80"/>
    <w:rsid w:val="00500FAD"/>
    <w:rsid w:val="00501FC3"/>
    <w:rsid w:val="005029A6"/>
    <w:rsid w:val="00502D31"/>
    <w:rsid w:val="00503AD8"/>
    <w:rsid w:val="00503CEE"/>
    <w:rsid w:val="00503D78"/>
    <w:rsid w:val="00503E70"/>
    <w:rsid w:val="00504057"/>
    <w:rsid w:val="00505262"/>
    <w:rsid w:val="00505B76"/>
    <w:rsid w:val="00506ADD"/>
    <w:rsid w:val="00506F83"/>
    <w:rsid w:val="0050736D"/>
    <w:rsid w:val="005076D2"/>
    <w:rsid w:val="005077FE"/>
    <w:rsid w:val="00507C62"/>
    <w:rsid w:val="0051007A"/>
    <w:rsid w:val="0051067B"/>
    <w:rsid w:val="00510709"/>
    <w:rsid w:val="0051070A"/>
    <w:rsid w:val="00511C1E"/>
    <w:rsid w:val="0051256D"/>
    <w:rsid w:val="00512660"/>
    <w:rsid w:val="00512BBB"/>
    <w:rsid w:val="0051323F"/>
    <w:rsid w:val="005138F8"/>
    <w:rsid w:val="005159F9"/>
    <w:rsid w:val="00515EDE"/>
    <w:rsid w:val="005169B7"/>
    <w:rsid w:val="00516DDD"/>
    <w:rsid w:val="0051746E"/>
    <w:rsid w:val="00520B8B"/>
    <w:rsid w:val="00520D3A"/>
    <w:rsid w:val="00520F3F"/>
    <w:rsid w:val="00521962"/>
    <w:rsid w:val="00522565"/>
    <w:rsid w:val="00522714"/>
    <w:rsid w:val="005227A9"/>
    <w:rsid w:val="0052281F"/>
    <w:rsid w:val="00522A79"/>
    <w:rsid w:val="005238C7"/>
    <w:rsid w:val="00523B38"/>
    <w:rsid w:val="005242D6"/>
    <w:rsid w:val="005245D6"/>
    <w:rsid w:val="0052522A"/>
    <w:rsid w:val="0052569E"/>
    <w:rsid w:val="0052694C"/>
    <w:rsid w:val="005279F0"/>
    <w:rsid w:val="00527AFA"/>
    <w:rsid w:val="00530A39"/>
    <w:rsid w:val="00530FCA"/>
    <w:rsid w:val="0053139E"/>
    <w:rsid w:val="0053259A"/>
    <w:rsid w:val="0053267D"/>
    <w:rsid w:val="00534900"/>
    <w:rsid w:val="00534BDC"/>
    <w:rsid w:val="0053513E"/>
    <w:rsid w:val="00535D36"/>
    <w:rsid w:val="00536F46"/>
    <w:rsid w:val="005370A7"/>
    <w:rsid w:val="0053776F"/>
    <w:rsid w:val="005417DA"/>
    <w:rsid w:val="00541F61"/>
    <w:rsid w:val="005420FD"/>
    <w:rsid w:val="00542183"/>
    <w:rsid w:val="00542AD1"/>
    <w:rsid w:val="00543E51"/>
    <w:rsid w:val="00544740"/>
    <w:rsid w:val="00544D9A"/>
    <w:rsid w:val="0054578E"/>
    <w:rsid w:val="005464F2"/>
    <w:rsid w:val="005465F5"/>
    <w:rsid w:val="005502C6"/>
    <w:rsid w:val="00551636"/>
    <w:rsid w:val="0055168C"/>
    <w:rsid w:val="00551A3E"/>
    <w:rsid w:val="00551B32"/>
    <w:rsid w:val="005522E8"/>
    <w:rsid w:val="0055298E"/>
    <w:rsid w:val="0055344F"/>
    <w:rsid w:val="00553DBE"/>
    <w:rsid w:val="00554077"/>
    <w:rsid w:val="005565AA"/>
    <w:rsid w:val="005568EA"/>
    <w:rsid w:val="00556BC5"/>
    <w:rsid w:val="00556FAB"/>
    <w:rsid w:val="00560D50"/>
    <w:rsid w:val="005618BD"/>
    <w:rsid w:val="00561B6A"/>
    <w:rsid w:val="00561BCA"/>
    <w:rsid w:val="00562734"/>
    <w:rsid w:val="0056276C"/>
    <w:rsid w:val="00564223"/>
    <w:rsid w:val="005659B1"/>
    <w:rsid w:val="00566C10"/>
    <w:rsid w:val="00566CAD"/>
    <w:rsid w:val="00566DD5"/>
    <w:rsid w:val="005675CE"/>
    <w:rsid w:val="00567624"/>
    <w:rsid w:val="00567B16"/>
    <w:rsid w:val="00570032"/>
    <w:rsid w:val="005725A1"/>
    <w:rsid w:val="0057449E"/>
    <w:rsid w:val="00574C8C"/>
    <w:rsid w:val="005752DD"/>
    <w:rsid w:val="005754EF"/>
    <w:rsid w:val="00577D64"/>
    <w:rsid w:val="005805AA"/>
    <w:rsid w:val="005808D5"/>
    <w:rsid w:val="00580E5E"/>
    <w:rsid w:val="00582C42"/>
    <w:rsid w:val="00582F67"/>
    <w:rsid w:val="00583374"/>
    <w:rsid w:val="0058339D"/>
    <w:rsid w:val="005840A2"/>
    <w:rsid w:val="00585086"/>
    <w:rsid w:val="00585249"/>
    <w:rsid w:val="00585356"/>
    <w:rsid w:val="00585ADB"/>
    <w:rsid w:val="00586302"/>
    <w:rsid w:val="00586381"/>
    <w:rsid w:val="00586CDC"/>
    <w:rsid w:val="00587609"/>
    <w:rsid w:val="00587BCB"/>
    <w:rsid w:val="00587EFD"/>
    <w:rsid w:val="00590043"/>
    <w:rsid w:val="0059004C"/>
    <w:rsid w:val="00590871"/>
    <w:rsid w:val="00591621"/>
    <w:rsid w:val="005916AB"/>
    <w:rsid w:val="00591B9E"/>
    <w:rsid w:val="00591C49"/>
    <w:rsid w:val="005928A3"/>
    <w:rsid w:val="005935A2"/>
    <w:rsid w:val="005935EF"/>
    <w:rsid w:val="005937B9"/>
    <w:rsid w:val="00593818"/>
    <w:rsid w:val="00593942"/>
    <w:rsid w:val="00594160"/>
    <w:rsid w:val="00594293"/>
    <w:rsid w:val="00594462"/>
    <w:rsid w:val="005945E2"/>
    <w:rsid w:val="00594859"/>
    <w:rsid w:val="00594D2C"/>
    <w:rsid w:val="00595B39"/>
    <w:rsid w:val="00595B45"/>
    <w:rsid w:val="0059612B"/>
    <w:rsid w:val="00596372"/>
    <w:rsid w:val="00596F9B"/>
    <w:rsid w:val="00597609"/>
    <w:rsid w:val="005A0573"/>
    <w:rsid w:val="005A099B"/>
    <w:rsid w:val="005A0EBE"/>
    <w:rsid w:val="005A16D9"/>
    <w:rsid w:val="005A1762"/>
    <w:rsid w:val="005A24B8"/>
    <w:rsid w:val="005A37E8"/>
    <w:rsid w:val="005A455F"/>
    <w:rsid w:val="005A53E5"/>
    <w:rsid w:val="005A60A1"/>
    <w:rsid w:val="005A6C57"/>
    <w:rsid w:val="005A70B4"/>
    <w:rsid w:val="005A7723"/>
    <w:rsid w:val="005B0A21"/>
    <w:rsid w:val="005B2846"/>
    <w:rsid w:val="005B2EF7"/>
    <w:rsid w:val="005B3582"/>
    <w:rsid w:val="005B55CF"/>
    <w:rsid w:val="005B5D5E"/>
    <w:rsid w:val="005B5E99"/>
    <w:rsid w:val="005B6AF8"/>
    <w:rsid w:val="005C07D9"/>
    <w:rsid w:val="005C17BF"/>
    <w:rsid w:val="005C32E9"/>
    <w:rsid w:val="005C359F"/>
    <w:rsid w:val="005C4879"/>
    <w:rsid w:val="005C4903"/>
    <w:rsid w:val="005C558D"/>
    <w:rsid w:val="005C5DD2"/>
    <w:rsid w:val="005C6841"/>
    <w:rsid w:val="005C6BD4"/>
    <w:rsid w:val="005D0409"/>
    <w:rsid w:val="005D12CB"/>
    <w:rsid w:val="005D1CD9"/>
    <w:rsid w:val="005D29E1"/>
    <w:rsid w:val="005D29F7"/>
    <w:rsid w:val="005D3800"/>
    <w:rsid w:val="005D38CD"/>
    <w:rsid w:val="005D3A57"/>
    <w:rsid w:val="005D49CF"/>
    <w:rsid w:val="005D4B08"/>
    <w:rsid w:val="005D530A"/>
    <w:rsid w:val="005D61FF"/>
    <w:rsid w:val="005D6571"/>
    <w:rsid w:val="005D6D4B"/>
    <w:rsid w:val="005D76DF"/>
    <w:rsid w:val="005D7800"/>
    <w:rsid w:val="005E07A1"/>
    <w:rsid w:val="005E1397"/>
    <w:rsid w:val="005E1F92"/>
    <w:rsid w:val="005E21DA"/>
    <w:rsid w:val="005E2765"/>
    <w:rsid w:val="005E2866"/>
    <w:rsid w:val="005E2FAA"/>
    <w:rsid w:val="005E348B"/>
    <w:rsid w:val="005E34F9"/>
    <w:rsid w:val="005E56D5"/>
    <w:rsid w:val="005E6235"/>
    <w:rsid w:val="005E641B"/>
    <w:rsid w:val="005E6F87"/>
    <w:rsid w:val="005E72EF"/>
    <w:rsid w:val="005E7D2F"/>
    <w:rsid w:val="005F1708"/>
    <w:rsid w:val="005F21F9"/>
    <w:rsid w:val="005F2C80"/>
    <w:rsid w:val="005F3009"/>
    <w:rsid w:val="005F3705"/>
    <w:rsid w:val="005F398F"/>
    <w:rsid w:val="005F3E1F"/>
    <w:rsid w:val="005F40B6"/>
    <w:rsid w:val="005F4F5C"/>
    <w:rsid w:val="005F6582"/>
    <w:rsid w:val="005F694B"/>
    <w:rsid w:val="005F7312"/>
    <w:rsid w:val="005F7612"/>
    <w:rsid w:val="005F7AB9"/>
    <w:rsid w:val="006013FB"/>
    <w:rsid w:val="006014C8"/>
    <w:rsid w:val="00601C8F"/>
    <w:rsid w:val="00601C96"/>
    <w:rsid w:val="00601CFA"/>
    <w:rsid w:val="00601F4A"/>
    <w:rsid w:val="00602201"/>
    <w:rsid w:val="0060286D"/>
    <w:rsid w:val="006036F6"/>
    <w:rsid w:val="00603D0C"/>
    <w:rsid w:val="00604077"/>
    <w:rsid w:val="00604244"/>
    <w:rsid w:val="0060498F"/>
    <w:rsid w:val="006062A6"/>
    <w:rsid w:val="00606521"/>
    <w:rsid w:val="006069FD"/>
    <w:rsid w:val="00606A55"/>
    <w:rsid w:val="00610AA6"/>
    <w:rsid w:val="00610BBA"/>
    <w:rsid w:val="00610D2C"/>
    <w:rsid w:val="00610EE7"/>
    <w:rsid w:val="00611BFC"/>
    <w:rsid w:val="00611E74"/>
    <w:rsid w:val="00612BC9"/>
    <w:rsid w:val="00612E20"/>
    <w:rsid w:val="00613654"/>
    <w:rsid w:val="00613C48"/>
    <w:rsid w:val="00614847"/>
    <w:rsid w:val="0061494A"/>
    <w:rsid w:val="006149CF"/>
    <w:rsid w:val="00614DF5"/>
    <w:rsid w:val="00614DF7"/>
    <w:rsid w:val="00615987"/>
    <w:rsid w:val="00615AA2"/>
    <w:rsid w:val="00616005"/>
    <w:rsid w:val="0061633B"/>
    <w:rsid w:val="00616B3B"/>
    <w:rsid w:val="00617826"/>
    <w:rsid w:val="0062098D"/>
    <w:rsid w:val="00620BA4"/>
    <w:rsid w:val="006210B9"/>
    <w:rsid w:val="006214B2"/>
    <w:rsid w:val="00621A5D"/>
    <w:rsid w:val="00621E62"/>
    <w:rsid w:val="00622724"/>
    <w:rsid w:val="00622ADE"/>
    <w:rsid w:val="0062378D"/>
    <w:rsid w:val="00623A9F"/>
    <w:rsid w:val="00623E61"/>
    <w:rsid w:val="006241D0"/>
    <w:rsid w:val="00624ADF"/>
    <w:rsid w:val="006259E0"/>
    <w:rsid w:val="00625DA5"/>
    <w:rsid w:val="0062749E"/>
    <w:rsid w:val="006277DD"/>
    <w:rsid w:val="006302D0"/>
    <w:rsid w:val="00632625"/>
    <w:rsid w:val="006326F8"/>
    <w:rsid w:val="00632B1F"/>
    <w:rsid w:val="00633FF5"/>
    <w:rsid w:val="00634460"/>
    <w:rsid w:val="006344F2"/>
    <w:rsid w:val="006346FB"/>
    <w:rsid w:val="00634963"/>
    <w:rsid w:val="00635531"/>
    <w:rsid w:val="006355F1"/>
    <w:rsid w:val="00635C4C"/>
    <w:rsid w:val="00636F4B"/>
    <w:rsid w:val="006371CD"/>
    <w:rsid w:val="006379BD"/>
    <w:rsid w:val="00637DBE"/>
    <w:rsid w:val="00637F08"/>
    <w:rsid w:val="00640135"/>
    <w:rsid w:val="0064100C"/>
    <w:rsid w:val="006410C6"/>
    <w:rsid w:val="0064203F"/>
    <w:rsid w:val="006429A7"/>
    <w:rsid w:val="00643297"/>
    <w:rsid w:val="0064330A"/>
    <w:rsid w:val="00643630"/>
    <w:rsid w:val="00643863"/>
    <w:rsid w:val="00643A4A"/>
    <w:rsid w:val="00643A6B"/>
    <w:rsid w:val="006440A3"/>
    <w:rsid w:val="0064658B"/>
    <w:rsid w:val="00646860"/>
    <w:rsid w:val="00646B8A"/>
    <w:rsid w:val="00647EE6"/>
    <w:rsid w:val="00650D81"/>
    <w:rsid w:val="00650E20"/>
    <w:rsid w:val="00650F58"/>
    <w:rsid w:val="0065102D"/>
    <w:rsid w:val="00651546"/>
    <w:rsid w:val="00652436"/>
    <w:rsid w:val="00652C17"/>
    <w:rsid w:val="00654114"/>
    <w:rsid w:val="00655207"/>
    <w:rsid w:val="00655D87"/>
    <w:rsid w:val="00656747"/>
    <w:rsid w:val="00657D49"/>
    <w:rsid w:val="00657D5C"/>
    <w:rsid w:val="00660081"/>
    <w:rsid w:val="00660598"/>
    <w:rsid w:val="00660CC3"/>
    <w:rsid w:val="006611A1"/>
    <w:rsid w:val="00661746"/>
    <w:rsid w:val="006621FC"/>
    <w:rsid w:val="00662612"/>
    <w:rsid w:val="0066445E"/>
    <w:rsid w:val="00664A1D"/>
    <w:rsid w:val="00664ADD"/>
    <w:rsid w:val="00664C32"/>
    <w:rsid w:val="00665DBE"/>
    <w:rsid w:val="00666809"/>
    <w:rsid w:val="006673E1"/>
    <w:rsid w:val="0066773D"/>
    <w:rsid w:val="00667788"/>
    <w:rsid w:val="00667852"/>
    <w:rsid w:val="00670D76"/>
    <w:rsid w:val="00670EBF"/>
    <w:rsid w:val="00672123"/>
    <w:rsid w:val="0067285C"/>
    <w:rsid w:val="00673302"/>
    <w:rsid w:val="00673A8C"/>
    <w:rsid w:val="00673CFC"/>
    <w:rsid w:val="00674E64"/>
    <w:rsid w:val="00676D7D"/>
    <w:rsid w:val="006771C8"/>
    <w:rsid w:val="006777F1"/>
    <w:rsid w:val="00680308"/>
    <w:rsid w:val="0068050F"/>
    <w:rsid w:val="00681635"/>
    <w:rsid w:val="00681D49"/>
    <w:rsid w:val="00681F69"/>
    <w:rsid w:val="00683825"/>
    <w:rsid w:val="0068401F"/>
    <w:rsid w:val="00684428"/>
    <w:rsid w:val="006851D4"/>
    <w:rsid w:val="00685226"/>
    <w:rsid w:val="00685DBC"/>
    <w:rsid w:val="006877C3"/>
    <w:rsid w:val="00687E84"/>
    <w:rsid w:val="006904BA"/>
    <w:rsid w:val="0069073C"/>
    <w:rsid w:val="006910E7"/>
    <w:rsid w:val="006911FF"/>
    <w:rsid w:val="00692131"/>
    <w:rsid w:val="006934CB"/>
    <w:rsid w:val="00694E63"/>
    <w:rsid w:val="0069573B"/>
    <w:rsid w:val="00695DAA"/>
    <w:rsid w:val="00696574"/>
    <w:rsid w:val="00696613"/>
    <w:rsid w:val="00696635"/>
    <w:rsid w:val="00696B26"/>
    <w:rsid w:val="0069726F"/>
    <w:rsid w:val="006A07BA"/>
    <w:rsid w:val="006A0CAE"/>
    <w:rsid w:val="006A24B8"/>
    <w:rsid w:val="006A3A4E"/>
    <w:rsid w:val="006A3C22"/>
    <w:rsid w:val="006A3F10"/>
    <w:rsid w:val="006A4E54"/>
    <w:rsid w:val="006A5C19"/>
    <w:rsid w:val="006A67B9"/>
    <w:rsid w:val="006A7741"/>
    <w:rsid w:val="006A7852"/>
    <w:rsid w:val="006B0048"/>
    <w:rsid w:val="006B10D2"/>
    <w:rsid w:val="006B1559"/>
    <w:rsid w:val="006B18EA"/>
    <w:rsid w:val="006B2A81"/>
    <w:rsid w:val="006B2F96"/>
    <w:rsid w:val="006B3150"/>
    <w:rsid w:val="006B56EE"/>
    <w:rsid w:val="006C0E0F"/>
    <w:rsid w:val="006C0E21"/>
    <w:rsid w:val="006C1364"/>
    <w:rsid w:val="006C1B09"/>
    <w:rsid w:val="006C24B2"/>
    <w:rsid w:val="006C2521"/>
    <w:rsid w:val="006C2CB3"/>
    <w:rsid w:val="006C2D60"/>
    <w:rsid w:val="006C3A57"/>
    <w:rsid w:val="006C3A96"/>
    <w:rsid w:val="006C3C8E"/>
    <w:rsid w:val="006C3FB2"/>
    <w:rsid w:val="006C4917"/>
    <w:rsid w:val="006C4CA9"/>
    <w:rsid w:val="006C4DEB"/>
    <w:rsid w:val="006C5896"/>
    <w:rsid w:val="006C7260"/>
    <w:rsid w:val="006C7AA6"/>
    <w:rsid w:val="006D0CB8"/>
    <w:rsid w:val="006D12D4"/>
    <w:rsid w:val="006D2107"/>
    <w:rsid w:val="006D2412"/>
    <w:rsid w:val="006D2B1E"/>
    <w:rsid w:val="006D2EBE"/>
    <w:rsid w:val="006D3414"/>
    <w:rsid w:val="006D374D"/>
    <w:rsid w:val="006D47DE"/>
    <w:rsid w:val="006D4C12"/>
    <w:rsid w:val="006D4F45"/>
    <w:rsid w:val="006D57FA"/>
    <w:rsid w:val="006D5D3C"/>
    <w:rsid w:val="006D6096"/>
    <w:rsid w:val="006D7126"/>
    <w:rsid w:val="006D7568"/>
    <w:rsid w:val="006E0194"/>
    <w:rsid w:val="006E0797"/>
    <w:rsid w:val="006E0CA0"/>
    <w:rsid w:val="006E15CB"/>
    <w:rsid w:val="006E21AD"/>
    <w:rsid w:val="006E2FE0"/>
    <w:rsid w:val="006E3314"/>
    <w:rsid w:val="006E4273"/>
    <w:rsid w:val="006E45E5"/>
    <w:rsid w:val="006E48A8"/>
    <w:rsid w:val="006E4965"/>
    <w:rsid w:val="006E5311"/>
    <w:rsid w:val="006E5905"/>
    <w:rsid w:val="006E62E6"/>
    <w:rsid w:val="006E776B"/>
    <w:rsid w:val="006E7CB8"/>
    <w:rsid w:val="006F0051"/>
    <w:rsid w:val="006F1006"/>
    <w:rsid w:val="006F145D"/>
    <w:rsid w:val="006F2606"/>
    <w:rsid w:val="006F27AA"/>
    <w:rsid w:val="006F39AE"/>
    <w:rsid w:val="006F57AC"/>
    <w:rsid w:val="006F6395"/>
    <w:rsid w:val="006F648D"/>
    <w:rsid w:val="006F7C4A"/>
    <w:rsid w:val="00702237"/>
    <w:rsid w:val="0070331D"/>
    <w:rsid w:val="007035E3"/>
    <w:rsid w:val="00703C0D"/>
    <w:rsid w:val="0070479D"/>
    <w:rsid w:val="00704AB1"/>
    <w:rsid w:val="00705787"/>
    <w:rsid w:val="00705877"/>
    <w:rsid w:val="00706261"/>
    <w:rsid w:val="00706D74"/>
    <w:rsid w:val="00711566"/>
    <w:rsid w:val="00711D2D"/>
    <w:rsid w:val="007128D7"/>
    <w:rsid w:val="007133C8"/>
    <w:rsid w:val="00713E56"/>
    <w:rsid w:val="00714B54"/>
    <w:rsid w:val="00715347"/>
    <w:rsid w:val="00717832"/>
    <w:rsid w:val="007179D5"/>
    <w:rsid w:val="00720C0A"/>
    <w:rsid w:val="00721377"/>
    <w:rsid w:val="0072156B"/>
    <w:rsid w:val="007236DE"/>
    <w:rsid w:val="007241AA"/>
    <w:rsid w:val="007248A6"/>
    <w:rsid w:val="00724965"/>
    <w:rsid w:val="007270E4"/>
    <w:rsid w:val="00730128"/>
    <w:rsid w:val="00730AFA"/>
    <w:rsid w:val="0073137B"/>
    <w:rsid w:val="0073278E"/>
    <w:rsid w:val="00732C18"/>
    <w:rsid w:val="0073303D"/>
    <w:rsid w:val="0073331D"/>
    <w:rsid w:val="007337ED"/>
    <w:rsid w:val="00733B9E"/>
    <w:rsid w:val="00734486"/>
    <w:rsid w:val="007347C6"/>
    <w:rsid w:val="0073517C"/>
    <w:rsid w:val="00735380"/>
    <w:rsid w:val="0073709E"/>
    <w:rsid w:val="007378AE"/>
    <w:rsid w:val="0073794A"/>
    <w:rsid w:val="00737DCC"/>
    <w:rsid w:val="00740484"/>
    <w:rsid w:val="00740544"/>
    <w:rsid w:val="00740D0D"/>
    <w:rsid w:val="007412F7"/>
    <w:rsid w:val="007425DB"/>
    <w:rsid w:val="00742F36"/>
    <w:rsid w:val="00743A50"/>
    <w:rsid w:val="00743FA4"/>
    <w:rsid w:val="00744104"/>
    <w:rsid w:val="0074532D"/>
    <w:rsid w:val="00745A00"/>
    <w:rsid w:val="00745EAD"/>
    <w:rsid w:val="007460DB"/>
    <w:rsid w:val="00746941"/>
    <w:rsid w:val="00746AB9"/>
    <w:rsid w:val="00747D4E"/>
    <w:rsid w:val="00750459"/>
    <w:rsid w:val="0075085E"/>
    <w:rsid w:val="00750A7B"/>
    <w:rsid w:val="00750FA2"/>
    <w:rsid w:val="00751426"/>
    <w:rsid w:val="00752291"/>
    <w:rsid w:val="007528F4"/>
    <w:rsid w:val="00752AF0"/>
    <w:rsid w:val="00752D19"/>
    <w:rsid w:val="00753DF6"/>
    <w:rsid w:val="007546EC"/>
    <w:rsid w:val="0075484F"/>
    <w:rsid w:val="0075490E"/>
    <w:rsid w:val="00755334"/>
    <w:rsid w:val="00755A5F"/>
    <w:rsid w:val="007564FE"/>
    <w:rsid w:val="00757424"/>
    <w:rsid w:val="00757DFE"/>
    <w:rsid w:val="007606B5"/>
    <w:rsid w:val="00761CD9"/>
    <w:rsid w:val="0076235F"/>
    <w:rsid w:val="00762976"/>
    <w:rsid w:val="00762B3A"/>
    <w:rsid w:val="0076340C"/>
    <w:rsid w:val="007638DC"/>
    <w:rsid w:val="00763B98"/>
    <w:rsid w:val="00764D1A"/>
    <w:rsid w:val="0076569F"/>
    <w:rsid w:val="007656B5"/>
    <w:rsid w:val="007664DE"/>
    <w:rsid w:val="00766522"/>
    <w:rsid w:val="00767017"/>
    <w:rsid w:val="00770094"/>
    <w:rsid w:val="0077093A"/>
    <w:rsid w:val="00770F72"/>
    <w:rsid w:val="00771086"/>
    <w:rsid w:val="007722BC"/>
    <w:rsid w:val="007728F0"/>
    <w:rsid w:val="0077330E"/>
    <w:rsid w:val="007733F7"/>
    <w:rsid w:val="00773632"/>
    <w:rsid w:val="00774594"/>
    <w:rsid w:val="00774A01"/>
    <w:rsid w:val="00774C7D"/>
    <w:rsid w:val="00775C2C"/>
    <w:rsid w:val="007764B0"/>
    <w:rsid w:val="00776686"/>
    <w:rsid w:val="00776D64"/>
    <w:rsid w:val="00776ED8"/>
    <w:rsid w:val="00777364"/>
    <w:rsid w:val="007775EF"/>
    <w:rsid w:val="007808D2"/>
    <w:rsid w:val="00781056"/>
    <w:rsid w:val="00782E19"/>
    <w:rsid w:val="00783717"/>
    <w:rsid w:val="0078372B"/>
    <w:rsid w:val="00783B82"/>
    <w:rsid w:val="0078416C"/>
    <w:rsid w:val="007846B0"/>
    <w:rsid w:val="00784EAE"/>
    <w:rsid w:val="00785322"/>
    <w:rsid w:val="00785AF1"/>
    <w:rsid w:val="00785BEA"/>
    <w:rsid w:val="00786580"/>
    <w:rsid w:val="007903BC"/>
    <w:rsid w:val="0079145A"/>
    <w:rsid w:val="0079166B"/>
    <w:rsid w:val="00791A24"/>
    <w:rsid w:val="00791FB4"/>
    <w:rsid w:val="00792483"/>
    <w:rsid w:val="00792990"/>
    <w:rsid w:val="00792DFE"/>
    <w:rsid w:val="00793D61"/>
    <w:rsid w:val="00794194"/>
    <w:rsid w:val="00794647"/>
    <w:rsid w:val="00794DDD"/>
    <w:rsid w:val="00795142"/>
    <w:rsid w:val="00795B52"/>
    <w:rsid w:val="00795E18"/>
    <w:rsid w:val="00795F42"/>
    <w:rsid w:val="00796E88"/>
    <w:rsid w:val="00796F9A"/>
    <w:rsid w:val="00797902"/>
    <w:rsid w:val="007A06F7"/>
    <w:rsid w:val="007A15D1"/>
    <w:rsid w:val="007A1BD4"/>
    <w:rsid w:val="007A2120"/>
    <w:rsid w:val="007A2793"/>
    <w:rsid w:val="007A5C60"/>
    <w:rsid w:val="007A5C97"/>
    <w:rsid w:val="007A5E43"/>
    <w:rsid w:val="007A728C"/>
    <w:rsid w:val="007A775D"/>
    <w:rsid w:val="007A7D34"/>
    <w:rsid w:val="007B021D"/>
    <w:rsid w:val="007B033C"/>
    <w:rsid w:val="007B065A"/>
    <w:rsid w:val="007B08F5"/>
    <w:rsid w:val="007B2869"/>
    <w:rsid w:val="007B2C51"/>
    <w:rsid w:val="007B3C58"/>
    <w:rsid w:val="007B498B"/>
    <w:rsid w:val="007B498E"/>
    <w:rsid w:val="007B53E0"/>
    <w:rsid w:val="007B64D9"/>
    <w:rsid w:val="007B7410"/>
    <w:rsid w:val="007C0C2F"/>
    <w:rsid w:val="007C138F"/>
    <w:rsid w:val="007C1CB3"/>
    <w:rsid w:val="007C2537"/>
    <w:rsid w:val="007C2BB8"/>
    <w:rsid w:val="007C490F"/>
    <w:rsid w:val="007C5857"/>
    <w:rsid w:val="007C625A"/>
    <w:rsid w:val="007C6DC3"/>
    <w:rsid w:val="007C7797"/>
    <w:rsid w:val="007C7886"/>
    <w:rsid w:val="007D2637"/>
    <w:rsid w:val="007D3A45"/>
    <w:rsid w:val="007D4124"/>
    <w:rsid w:val="007D4691"/>
    <w:rsid w:val="007D63EB"/>
    <w:rsid w:val="007D6E78"/>
    <w:rsid w:val="007D71EE"/>
    <w:rsid w:val="007E00B0"/>
    <w:rsid w:val="007E0310"/>
    <w:rsid w:val="007E0813"/>
    <w:rsid w:val="007E1109"/>
    <w:rsid w:val="007E1550"/>
    <w:rsid w:val="007E1997"/>
    <w:rsid w:val="007E1B13"/>
    <w:rsid w:val="007E245E"/>
    <w:rsid w:val="007E2A55"/>
    <w:rsid w:val="007E5719"/>
    <w:rsid w:val="007E63C7"/>
    <w:rsid w:val="007E6B0E"/>
    <w:rsid w:val="007E7B1A"/>
    <w:rsid w:val="007F010C"/>
    <w:rsid w:val="007F0404"/>
    <w:rsid w:val="007F085C"/>
    <w:rsid w:val="007F0E1C"/>
    <w:rsid w:val="007F0E3B"/>
    <w:rsid w:val="007F15BE"/>
    <w:rsid w:val="007F17EF"/>
    <w:rsid w:val="007F1987"/>
    <w:rsid w:val="007F19D4"/>
    <w:rsid w:val="007F3F66"/>
    <w:rsid w:val="007F49CA"/>
    <w:rsid w:val="007F5F21"/>
    <w:rsid w:val="007F7710"/>
    <w:rsid w:val="008012FF"/>
    <w:rsid w:val="00801539"/>
    <w:rsid w:val="008020B4"/>
    <w:rsid w:val="008024A5"/>
    <w:rsid w:val="00802FE6"/>
    <w:rsid w:val="008032A2"/>
    <w:rsid w:val="008042F1"/>
    <w:rsid w:val="00804704"/>
    <w:rsid w:val="0080517A"/>
    <w:rsid w:val="00805572"/>
    <w:rsid w:val="008057F3"/>
    <w:rsid w:val="00805C66"/>
    <w:rsid w:val="00805F64"/>
    <w:rsid w:val="00806DAD"/>
    <w:rsid w:val="008078F5"/>
    <w:rsid w:val="00807A40"/>
    <w:rsid w:val="00807BE0"/>
    <w:rsid w:val="0081076C"/>
    <w:rsid w:val="00810A9F"/>
    <w:rsid w:val="008114A0"/>
    <w:rsid w:val="00812407"/>
    <w:rsid w:val="0081263B"/>
    <w:rsid w:val="008140FB"/>
    <w:rsid w:val="00814228"/>
    <w:rsid w:val="008148CD"/>
    <w:rsid w:val="00814AFB"/>
    <w:rsid w:val="00814BE2"/>
    <w:rsid w:val="008151B7"/>
    <w:rsid w:val="008154AD"/>
    <w:rsid w:val="0081587E"/>
    <w:rsid w:val="0081598E"/>
    <w:rsid w:val="00817909"/>
    <w:rsid w:val="00817AE7"/>
    <w:rsid w:val="008201C5"/>
    <w:rsid w:val="0082121A"/>
    <w:rsid w:val="00821493"/>
    <w:rsid w:val="008218E7"/>
    <w:rsid w:val="00821C9F"/>
    <w:rsid w:val="00821D10"/>
    <w:rsid w:val="00822E71"/>
    <w:rsid w:val="00823132"/>
    <w:rsid w:val="0082345C"/>
    <w:rsid w:val="00823CD7"/>
    <w:rsid w:val="00824183"/>
    <w:rsid w:val="0082568C"/>
    <w:rsid w:val="00826068"/>
    <w:rsid w:val="008261FF"/>
    <w:rsid w:val="0082671E"/>
    <w:rsid w:val="008267AF"/>
    <w:rsid w:val="00827551"/>
    <w:rsid w:val="00827750"/>
    <w:rsid w:val="00830366"/>
    <w:rsid w:val="008307EE"/>
    <w:rsid w:val="008309D1"/>
    <w:rsid w:val="00830BDF"/>
    <w:rsid w:val="00830C6B"/>
    <w:rsid w:val="008310E3"/>
    <w:rsid w:val="008313A5"/>
    <w:rsid w:val="008315FA"/>
    <w:rsid w:val="00831854"/>
    <w:rsid w:val="00831C3D"/>
    <w:rsid w:val="00833246"/>
    <w:rsid w:val="00833EF5"/>
    <w:rsid w:val="00836761"/>
    <w:rsid w:val="00836D27"/>
    <w:rsid w:val="00837D45"/>
    <w:rsid w:val="0084085D"/>
    <w:rsid w:val="008412EA"/>
    <w:rsid w:val="00841FFC"/>
    <w:rsid w:val="008422E1"/>
    <w:rsid w:val="0084246E"/>
    <w:rsid w:val="00843556"/>
    <w:rsid w:val="008438E6"/>
    <w:rsid w:val="00844198"/>
    <w:rsid w:val="0084448A"/>
    <w:rsid w:val="00845137"/>
    <w:rsid w:val="00845960"/>
    <w:rsid w:val="008459D5"/>
    <w:rsid w:val="00846070"/>
    <w:rsid w:val="00846112"/>
    <w:rsid w:val="00846A8C"/>
    <w:rsid w:val="00846CE4"/>
    <w:rsid w:val="00846D3E"/>
    <w:rsid w:val="00847C03"/>
    <w:rsid w:val="00847F02"/>
    <w:rsid w:val="00850047"/>
    <w:rsid w:val="0085015B"/>
    <w:rsid w:val="008508DE"/>
    <w:rsid w:val="0085127E"/>
    <w:rsid w:val="008518F9"/>
    <w:rsid w:val="00851D4D"/>
    <w:rsid w:val="00851DFB"/>
    <w:rsid w:val="00851EE9"/>
    <w:rsid w:val="00853995"/>
    <w:rsid w:val="00853DF2"/>
    <w:rsid w:val="00853EB2"/>
    <w:rsid w:val="00854C43"/>
    <w:rsid w:val="00854D20"/>
    <w:rsid w:val="00857278"/>
    <w:rsid w:val="00857D9B"/>
    <w:rsid w:val="00863C60"/>
    <w:rsid w:val="00863DC4"/>
    <w:rsid w:val="00864DF8"/>
    <w:rsid w:val="00866680"/>
    <w:rsid w:val="0086712A"/>
    <w:rsid w:val="00870CB4"/>
    <w:rsid w:val="00870F90"/>
    <w:rsid w:val="0087108A"/>
    <w:rsid w:val="00871B0D"/>
    <w:rsid w:val="00871CE6"/>
    <w:rsid w:val="00872D9A"/>
    <w:rsid w:val="00873FAA"/>
    <w:rsid w:val="008740CC"/>
    <w:rsid w:val="0087624B"/>
    <w:rsid w:val="0087645C"/>
    <w:rsid w:val="00876A5C"/>
    <w:rsid w:val="00876D54"/>
    <w:rsid w:val="00877128"/>
    <w:rsid w:val="00877399"/>
    <w:rsid w:val="0087760B"/>
    <w:rsid w:val="00877EC8"/>
    <w:rsid w:val="008822D3"/>
    <w:rsid w:val="00882418"/>
    <w:rsid w:val="00882798"/>
    <w:rsid w:val="008842E2"/>
    <w:rsid w:val="008853A7"/>
    <w:rsid w:val="00885B05"/>
    <w:rsid w:val="00886EAC"/>
    <w:rsid w:val="008872D6"/>
    <w:rsid w:val="0088762C"/>
    <w:rsid w:val="00887714"/>
    <w:rsid w:val="00887A46"/>
    <w:rsid w:val="00890234"/>
    <w:rsid w:val="00890627"/>
    <w:rsid w:val="00890C57"/>
    <w:rsid w:val="00891092"/>
    <w:rsid w:val="00891308"/>
    <w:rsid w:val="00892E6F"/>
    <w:rsid w:val="00893476"/>
    <w:rsid w:val="00893585"/>
    <w:rsid w:val="008936C4"/>
    <w:rsid w:val="00893D84"/>
    <w:rsid w:val="00894701"/>
    <w:rsid w:val="00896904"/>
    <w:rsid w:val="00896CB1"/>
    <w:rsid w:val="00897840"/>
    <w:rsid w:val="00897F8E"/>
    <w:rsid w:val="008A0309"/>
    <w:rsid w:val="008A0AD3"/>
    <w:rsid w:val="008A1216"/>
    <w:rsid w:val="008A12F6"/>
    <w:rsid w:val="008A1A08"/>
    <w:rsid w:val="008A3757"/>
    <w:rsid w:val="008A3D54"/>
    <w:rsid w:val="008A413A"/>
    <w:rsid w:val="008A5376"/>
    <w:rsid w:val="008A5BFF"/>
    <w:rsid w:val="008A65D5"/>
    <w:rsid w:val="008A669F"/>
    <w:rsid w:val="008A6D5E"/>
    <w:rsid w:val="008A7134"/>
    <w:rsid w:val="008A7E51"/>
    <w:rsid w:val="008B0032"/>
    <w:rsid w:val="008B0E21"/>
    <w:rsid w:val="008B1D26"/>
    <w:rsid w:val="008B27FB"/>
    <w:rsid w:val="008B2869"/>
    <w:rsid w:val="008B2F25"/>
    <w:rsid w:val="008B40A5"/>
    <w:rsid w:val="008B4761"/>
    <w:rsid w:val="008B515B"/>
    <w:rsid w:val="008B59D7"/>
    <w:rsid w:val="008B6491"/>
    <w:rsid w:val="008B6A74"/>
    <w:rsid w:val="008B6BC3"/>
    <w:rsid w:val="008B6EE4"/>
    <w:rsid w:val="008B70F0"/>
    <w:rsid w:val="008B7AC5"/>
    <w:rsid w:val="008C06F1"/>
    <w:rsid w:val="008C0996"/>
    <w:rsid w:val="008C1253"/>
    <w:rsid w:val="008C1379"/>
    <w:rsid w:val="008C1529"/>
    <w:rsid w:val="008C1AF5"/>
    <w:rsid w:val="008C1CF0"/>
    <w:rsid w:val="008C3609"/>
    <w:rsid w:val="008C430E"/>
    <w:rsid w:val="008C4C4D"/>
    <w:rsid w:val="008C506C"/>
    <w:rsid w:val="008C56A2"/>
    <w:rsid w:val="008C64DD"/>
    <w:rsid w:val="008C6D16"/>
    <w:rsid w:val="008C6FD4"/>
    <w:rsid w:val="008D0895"/>
    <w:rsid w:val="008D19C5"/>
    <w:rsid w:val="008D1ECF"/>
    <w:rsid w:val="008D2006"/>
    <w:rsid w:val="008D4A44"/>
    <w:rsid w:val="008D4EC6"/>
    <w:rsid w:val="008D5F13"/>
    <w:rsid w:val="008D71B5"/>
    <w:rsid w:val="008D74FE"/>
    <w:rsid w:val="008D7699"/>
    <w:rsid w:val="008D7855"/>
    <w:rsid w:val="008E1389"/>
    <w:rsid w:val="008E1728"/>
    <w:rsid w:val="008E1CA0"/>
    <w:rsid w:val="008E1DD5"/>
    <w:rsid w:val="008E1E47"/>
    <w:rsid w:val="008E22FB"/>
    <w:rsid w:val="008E324D"/>
    <w:rsid w:val="008E3817"/>
    <w:rsid w:val="008E3A34"/>
    <w:rsid w:val="008E4285"/>
    <w:rsid w:val="008E458F"/>
    <w:rsid w:val="008E4FD6"/>
    <w:rsid w:val="008E55D7"/>
    <w:rsid w:val="008E5692"/>
    <w:rsid w:val="008E5BF6"/>
    <w:rsid w:val="008E5F29"/>
    <w:rsid w:val="008E7469"/>
    <w:rsid w:val="008E755A"/>
    <w:rsid w:val="008F080C"/>
    <w:rsid w:val="008F0A38"/>
    <w:rsid w:val="008F14DD"/>
    <w:rsid w:val="008F1ECB"/>
    <w:rsid w:val="008F227F"/>
    <w:rsid w:val="008F2725"/>
    <w:rsid w:val="008F28F1"/>
    <w:rsid w:val="008F2BE2"/>
    <w:rsid w:val="008F3045"/>
    <w:rsid w:val="008F5741"/>
    <w:rsid w:val="008F60A6"/>
    <w:rsid w:val="008F653A"/>
    <w:rsid w:val="008F6D20"/>
    <w:rsid w:val="008F6DB9"/>
    <w:rsid w:val="008F7AFA"/>
    <w:rsid w:val="008F7BCF"/>
    <w:rsid w:val="008F7D91"/>
    <w:rsid w:val="008F7E28"/>
    <w:rsid w:val="00900228"/>
    <w:rsid w:val="00900601"/>
    <w:rsid w:val="009009D8"/>
    <w:rsid w:val="00900D58"/>
    <w:rsid w:val="009021A7"/>
    <w:rsid w:val="00902D91"/>
    <w:rsid w:val="00903636"/>
    <w:rsid w:val="009042A2"/>
    <w:rsid w:val="00904705"/>
    <w:rsid w:val="00904A25"/>
    <w:rsid w:val="00905010"/>
    <w:rsid w:val="00905153"/>
    <w:rsid w:val="009055E6"/>
    <w:rsid w:val="00905FEA"/>
    <w:rsid w:val="0090634D"/>
    <w:rsid w:val="00906CD7"/>
    <w:rsid w:val="00906FBE"/>
    <w:rsid w:val="009076FC"/>
    <w:rsid w:val="00907926"/>
    <w:rsid w:val="00907BB3"/>
    <w:rsid w:val="00907DE4"/>
    <w:rsid w:val="00910213"/>
    <w:rsid w:val="0091027D"/>
    <w:rsid w:val="0091033A"/>
    <w:rsid w:val="00910BBC"/>
    <w:rsid w:val="00910F4B"/>
    <w:rsid w:val="00911899"/>
    <w:rsid w:val="0091332D"/>
    <w:rsid w:val="00913838"/>
    <w:rsid w:val="009148AB"/>
    <w:rsid w:val="0091564E"/>
    <w:rsid w:val="00915718"/>
    <w:rsid w:val="00916198"/>
    <w:rsid w:val="00916635"/>
    <w:rsid w:val="00916E20"/>
    <w:rsid w:val="00921970"/>
    <w:rsid w:val="00921D88"/>
    <w:rsid w:val="00921D93"/>
    <w:rsid w:val="00921E61"/>
    <w:rsid w:val="00922265"/>
    <w:rsid w:val="00922778"/>
    <w:rsid w:val="009230E3"/>
    <w:rsid w:val="00923255"/>
    <w:rsid w:val="0092392E"/>
    <w:rsid w:val="009243CD"/>
    <w:rsid w:val="00924739"/>
    <w:rsid w:val="0092617A"/>
    <w:rsid w:val="009263CE"/>
    <w:rsid w:val="00927DA3"/>
    <w:rsid w:val="00930D0C"/>
    <w:rsid w:val="00931323"/>
    <w:rsid w:val="00932FB5"/>
    <w:rsid w:val="00934282"/>
    <w:rsid w:val="0093501F"/>
    <w:rsid w:val="0093510B"/>
    <w:rsid w:val="009363B5"/>
    <w:rsid w:val="00936C53"/>
    <w:rsid w:val="00936EC1"/>
    <w:rsid w:val="00940447"/>
    <w:rsid w:val="00940942"/>
    <w:rsid w:val="00940B7F"/>
    <w:rsid w:val="009410F6"/>
    <w:rsid w:val="0094127B"/>
    <w:rsid w:val="00942D37"/>
    <w:rsid w:val="00943200"/>
    <w:rsid w:val="00943F55"/>
    <w:rsid w:val="0094460E"/>
    <w:rsid w:val="00944A38"/>
    <w:rsid w:val="00944B1A"/>
    <w:rsid w:val="00944DB9"/>
    <w:rsid w:val="0094520D"/>
    <w:rsid w:val="00945795"/>
    <w:rsid w:val="009461E4"/>
    <w:rsid w:val="00946815"/>
    <w:rsid w:val="00946918"/>
    <w:rsid w:val="009469AF"/>
    <w:rsid w:val="00946D97"/>
    <w:rsid w:val="0094782A"/>
    <w:rsid w:val="00951176"/>
    <w:rsid w:val="00951FE7"/>
    <w:rsid w:val="00952222"/>
    <w:rsid w:val="0095279C"/>
    <w:rsid w:val="009530F0"/>
    <w:rsid w:val="00953DE7"/>
    <w:rsid w:val="009542F8"/>
    <w:rsid w:val="00954496"/>
    <w:rsid w:val="00957CA3"/>
    <w:rsid w:val="00961117"/>
    <w:rsid w:val="00962253"/>
    <w:rsid w:val="00962759"/>
    <w:rsid w:val="00962CEE"/>
    <w:rsid w:val="009638B3"/>
    <w:rsid w:val="00964C1E"/>
    <w:rsid w:val="00965567"/>
    <w:rsid w:val="00965B71"/>
    <w:rsid w:val="00966453"/>
    <w:rsid w:val="00967146"/>
    <w:rsid w:val="009673F9"/>
    <w:rsid w:val="00970FB0"/>
    <w:rsid w:val="009712E3"/>
    <w:rsid w:val="00971D71"/>
    <w:rsid w:val="0097252B"/>
    <w:rsid w:val="00973D08"/>
    <w:rsid w:val="0097504F"/>
    <w:rsid w:val="00975BEA"/>
    <w:rsid w:val="00976B35"/>
    <w:rsid w:val="00977721"/>
    <w:rsid w:val="00977747"/>
    <w:rsid w:val="00980063"/>
    <w:rsid w:val="00980888"/>
    <w:rsid w:val="00980982"/>
    <w:rsid w:val="0098179B"/>
    <w:rsid w:val="00981BFE"/>
    <w:rsid w:val="00982248"/>
    <w:rsid w:val="00982C0C"/>
    <w:rsid w:val="009832AF"/>
    <w:rsid w:val="00983E03"/>
    <w:rsid w:val="00984CFD"/>
    <w:rsid w:val="00984E7A"/>
    <w:rsid w:val="00985BB5"/>
    <w:rsid w:val="00985C3C"/>
    <w:rsid w:val="00985D41"/>
    <w:rsid w:val="00986077"/>
    <w:rsid w:val="00986D4B"/>
    <w:rsid w:val="0098750E"/>
    <w:rsid w:val="00987DAD"/>
    <w:rsid w:val="00990E43"/>
    <w:rsid w:val="0099139C"/>
    <w:rsid w:val="00991703"/>
    <w:rsid w:val="00992793"/>
    <w:rsid w:val="00993244"/>
    <w:rsid w:val="00994011"/>
    <w:rsid w:val="00994015"/>
    <w:rsid w:val="009948A8"/>
    <w:rsid w:val="00994F4C"/>
    <w:rsid w:val="00996AF9"/>
    <w:rsid w:val="00996B18"/>
    <w:rsid w:val="00996CE1"/>
    <w:rsid w:val="009971E2"/>
    <w:rsid w:val="00997308"/>
    <w:rsid w:val="009977E7"/>
    <w:rsid w:val="00997944"/>
    <w:rsid w:val="00997CB6"/>
    <w:rsid w:val="009A1159"/>
    <w:rsid w:val="009A11A6"/>
    <w:rsid w:val="009A1369"/>
    <w:rsid w:val="009A1CF3"/>
    <w:rsid w:val="009A1F50"/>
    <w:rsid w:val="009A2C21"/>
    <w:rsid w:val="009A544B"/>
    <w:rsid w:val="009A5CF0"/>
    <w:rsid w:val="009A6891"/>
    <w:rsid w:val="009A6A91"/>
    <w:rsid w:val="009A708C"/>
    <w:rsid w:val="009A71EF"/>
    <w:rsid w:val="009A7747"/>
    <w:rsid w:val="009B0A9A"/>
    <w:rsid w:val="009B0AE5"/>
    <w:rsid w:val="009B12B8"/>
    <w:rsid w:val="009B15AB"/>
    <w:rsid w:val="009B1684"/>
    <w:rsid w:val="009B259A"/>
    <w:rsid w:val="009B25A7"/>
    <w:rsid w:val="009B2853"/>
    <w:rsid w:val="009B3F57"/>
    <w:rsid w:val="009B41DB"/>
    <w:rsid w:val="009B4853"/>
    <w:rsid w:val="009B4D39"/>
    <w:rsid w:val="009B5A25"/>
    <w:rsid w:val="009B6138"/>
    <w:rsid w:val="009B7104"/>
    <w:rsid w:val="009C08D6"/>
    <w:rsid w:val="009C1AB0"/>
    <w:rsid w:val="009C1C8A"/>
    <w:rsid w:val="009C1F02"/>
    <w:rsid w:val="009C2873"/>
    <w:rsid w:val="009C28F8"/>
    <w:rsid w:val="009C3852"/>
    <w:rsid w:val="009C3DBD"/>
    <w:rsid w:val="009C439A"/>
    <w:rsid w:val="009C44F0"/>
    <w:rsid w:val="009C454F"/>
    <w:rsid w:val="009C4B50"/>
    <w:rsid w:val="009C58F9"/>
    <w:rsid w:val="009C5ABB"/>
    <w:rsid w:val="009C5C1B"/>
    <w:rsid w:val="009C633C"/>
    <w:rsid w:val="009C6F5A"/>
    <w:rsid w:val="009C6F62"/>
    <w:rsid w:val="009C7DF3"/>
    <w:rsid w:val="009D02DB"/>
    <w:rsid w:val="009D04E8"/>
    <w:rsid w:val="009D192A"/>
    <w:rsid w:val="009D1F38"/>
    <w:rsid w:val="009D2046"/>
    <w:rsid w:val="009D2335"/>
    <w:rsid w:val="009D2A81"/>
    <w:rsid w:val="009D2D33"/>
    <w:rsid w:val="009D346C"/>
    <w:rsid w:val="009D3E95"/>
    <w:rsid w:val="009D4118"/>
    <w:rsid w:val="009D4385"/>
    <w:rsid w:val="009D5D0B"/>
    <w:rsid w:val="009D6D15"/>
    <w:rsid w:val="009D728A"/>
    <w:rsid w:val="009D72A1"/>
    <w:rsid w:val="009D75C0"/>
    <w:rsid w:val="009D782F"/>
    <w:rsid w:val="009D7ED5"/>
    <w:rsid w:val="009E1278"/>
    <w:rsid w:val="009E1646"/>
    <w:rsid w:val="009E1F90"/>
    <w:rsid w:val="009E20E7"/>
    <w:rsid w:val="009E2A24"/>
    <w:rsid w:val="009E4EF0"/>
    <w:rsid w:val="009E5026"/>
    <w:rsid w:val="009E645C"/>
    <w:rsid w:val="009E66D1"/>
    <w:rsid w:val="009E6741"/>
    <w:rsid w:val="009E6FE1"/>
    <w:rsid w:val="009E7311"/>
    <w:rsid w:val="009E747A"/>
    <w:rsid w:val="009E7995"/>
    <w:rsid w:val="009F0E4A"/>
    <w:rsid w:val="009F18C9"/>
    <w:rsid w:val="009F236D"/>
    <w:rsid w:val="009F3536"/>
    <w:rsid w:val="009F356F"/>
    <w:rsid w:val="009F4C1D"/>
    <w:rsid w:val="009F602F"/>
    <w:rsid w:val="009F7378"/>
    <w:rsid w:val="00A002C9"/>
    <w:rsid w:val="00A0054E"/>
    <w:rsid w:val="00A026B2"/>
    <w:rsid w:val="00A02FF3"/>
    <w:rsid w:val="00A037C8"/>
    <w:rsid w:val="00A037E5"/>
    <w:rsid w:val="00A049FD"/>
    <w:rsid w:val="00A063D6"/>
    <w:rsid w:val="00A06E87"/>
    <w:rsid w:val="00A071F1"/>
    <w:rsid w:val="00A10532"/>
    <w:rsid w:val="00A110CE"/>
    <w:rsid w:val="00A11899"/>
    <w:rsid w:val="00A138DF"/>
    <w:rsid w:val="00A1401D"/>
    <w:rsid w:val="00A14480"/>
    <w:rsid w:val="00A144C0"/>
    <w:rsid w:val="00A14678"/>
    <w:rsid w:val="00A14FF2"/>
    <w:rsid w:val="00A16250"/>
    <w:rsid w:val="00A16392"/>
    <w:rsid w:val="00A168E9"/>
    <w:rsid w:val="00A1691D"/>
    <w:rsid w:val="00A16E9A"/>
    <w:rsid w:val="00A20008"/>
    <w:rsid w:val="00A20F4E"/>
    <w:rsid w:val="00A21C68"/>
    <w:rsid w:val="00A21E90"/>
    <w:rsid w:val="00A21FCA"/>
    <w:rsid w:val="00A25350"/>
    <w:rsid w:val="00A25A21"/>
    <w:rsid w:val="00A26A8C"/>
    <w:rsid w:val="00A26CCF"/>
    <w:rsid w:val="00A2798B"/>
    <w:rsid w:val="00A30416"/>
    <w:rsid w:val="00A32D4F"/>
    <w:rsid w:val="00A32DD1"/>
    <w:rsid w:val="00A33E99"/>
    <w:rsid w:val="00A360A3"/>
    <w:rsid w:val="00A365C8"/>
    <w:rsid w:val="00A36D6E"/>
    <w:rsid w:val="00A3756E"/>
    <w:rsid w:val="00A37726"/>
    <w:rsid w:val="00A379DD"/>
    <w:rsid w:val="00A4093A"/>
    <w:rsid w:val="00A41132"/>
    <w:rsid w:val="00A411D1"/>
    <w:rsid w:val="00A413CB"/>
    <w:rsid w:val="00A41FD4"/>
    <w:rsid w:val="00A42553"/>
    <w:rsid w:val="00A43621"/>
    <w:rsid w:val="00A43782"/>
    <w:rsid w:val="00A45415"/>
    <w:rsid w:val="00A45BC8"/>
    <w:rsid w:val="00A45D53"/>
    <w:rsid w:val="00A4648E"/>
    <w:rsid w:val="00A475A5"/>
    <w:rsid w:val="00A47BE1"/>
    <w:rsid w:val="00A5015E"/>
    <w:rsid w:val="00A51D4C"/>
    <w:rsid w:val="00A5252F"/>
    <w:rsid w:val="00A53035"/>
    <w:rsid w:val="00A53097"/>
    <w:rsid w:val="00A5380B"/>
    <w:rsid w:val="00A53ACB"/>
    <w:rsid w:val="00A53E4E"/>
    <w:rsid w:val="00A54A62"/>
    <w:rsid w:val="00A54B98"/>
    <w:rsid w:val="00A54C9B"/>
    <w:rsid w:val="00A54DD4"/>
    <w:rsid w:val="00A556C4"/>
    <w:rsid w:val="00A55EF3"/>
    <w:rsid w:val="00A566AF"/>
    <w:rsid w:val="00A5713F"/>
    <w:rsid w:val="00A57620"/>
    <w:rsid w:val="00A57FD9"/>
    <w:rsid w:val="00A601F2"/>
    <w:rsid w:val="00A60BF5"/>
    <w:rsid w:val="00A60DFD"/>
    <w:rsid w:val="00A619A9"/>
    <w:rsid w:val="00A61A65"/>
    <w:rsid w:val="00A61EDD"/>
    <w:rsid w:val="00A62E9C"/>
    <w:rsid w:val="00A6373C"/>
    <w:rsid w:val="00A647B1"/>
    <w:rsid w:val="00A649D0"/>
    <w:rsid w:val="00A64B31"/>
    <w:rsid w:val="00A64B45"/>
    <w:rsid w:val="00A65AB9"/>
    <w:rsid w:val="00A6736C"/>
    <w:rsid w:val="00A675BF"/>
    <w:rsid w:val="00A67726"/>
    <w:rsid w:val="00A67FD7"/>
    <w:rsid w:val="00A70045"/>
    <w:rsid w:val="00A714BF"/>
    <w:rsid w:val="00A71ED6"/>
    <w:rsid w:val="00A71EEB"/>
    <w:rsid w:val="00A72475"/>
    <w:rsid w:val="00A72791"/>
    <w:rsid w:val="00A7504D"/>
    <w:rsid w:val="00A75F85"/>
    <w:rsid w:val="00A7797A"/>
    <w:rsid w:val="00A804BC"/>
    <w:rsid w:val="00A80948"/>
    <w:rsid w:val="00A80FCD"/>
    <w:rsid w:val="00A81509"/>
    <w:rsid w:val="00A81D53"/>
    <w:rsid w:val="00A822EB"/>
    <w:rsid w:val="00A82451"/>
    <w:rsid w:val="00A825CC"/>
    <w:rsid w:val="00A82922"/>
    <w:rsid w:val="00A82F45"/>
    <w:rsid w:val="00A82F94"/>
    <w:rsid w:val="00A83160"/>
    <w:rsid w:val="00A8335A"/>
    <w:rsid w:val="00A8519E"/>
    <w:rsid w:val="00A862E2"/>
    <w:rsid w:val="00A87DB6"/>
    <w:rsid w:val="00A87DEE"/>
    <w:rsid w:val="00A908FF"/>
    <w:rsid w:val="00A90DA5"/>
    <w:rsid w:val="00A9161E"/>
    <w:rsid w:val="00A91AC3"/>
    <w:rsid w:val="00A925F6"/>
    <w:rsid w:val="00A927F5"/>
    <w:rsid w:val="00A92F64"/>
    <w:rsid w:val="00A92FD2"/>
    <w:rsid w:val="00A93AC9"/>
    <w:rsid w:val="00A93CBA"/>
    <w:rsid w:val="00A93F20"/>
    <w:rsid w:val="00A944E2"/>
    <w:rsid w:val="00A94B86"/>
    <w:rsid w:val="00A950D4"/>
    <w:rsid w:val="00A952AF"/>
    <w:rsid w:val="00A95A12"/>
    <w:rsid w:val="00A95B17"/>
    <w:rsid w:val="00A96252"/>
    <w:rsid w:val="00A967E8"/>
    <w:rsid w:val="00A97C9E"/>
    <w:rsid w:val="00AA00A5"/>
    <w:rsid w:val="00AA0659"/>
    <w:rsid w:val="00AA0A8A"/>
    <w:rsid w:val="00AA0AED"/>
    <w:rsid w:val="00AA0C58"/>
    <w:rsid w:val="00AA18E4"/>
    <w:rsid w:val="00AA235F"/>
    <w:rsid w:val="00AA277B"/>
    <w:rsid w:val="00AA3891"/>
    <w:rsid w:val="00AA3B4A"/>
    <w:rsid w:val="00AA48EF"/>
    <w:rsid w:val="00AA5732"/>
    <w:rsid w:val="00AA5CFB"/>
    <w:rsid w:val="00AA610E"/>
    <w:rsid w:val="00AA6664"/>
    <w:rsid w:val="00AA70EC"/>
    <w:rsid w:val="00AA7418"/>
    <w:rsid w:val="00AA74C3"/>
    <w:rsid w:val="00AA79C7"/>
    <w:rsid w:val="00AB1A2D"/>
    <w:rsid w:val="00AB2355"/>
    <w:rsid w:val="00AB2431"/>
    <w:rsid w:val="00AB2614"/>
    <w:rsid w:val="00AB3192"/>
    <w:rsid w:val="00AB3A25"/>
    <w:rsid w:val="00AB46DF"/>
    <w:rsid w:val="00AB56B3"/>
    <w:rsid w:val="00AB67AF"/>
    <w:rsid w:val="00AB6C07"/>
    <w:rsid w:val="00AB76B6"/>
    <w:rsid w:val="00AC078F"/>
    <w:rsid w:val="00AC181D"/>
    <w:rsid w:val="00AC3B0E"/>
    <w:rsid w:val="00AC43B1"/>
    <w:rsid w:val="00AC43F6"/>
    <w:rsid w:val="00AC565D"/>
    <w:rsid w:val="00AC5AB6"/>
    <w:rsid w:val="00AC6EED"/>
    <w:rsid w:val="00AC73AD"/>
    <w:rsid w:val="00AC78FB"/>
    <w:rsid w:val="00AD0123"/>
    <w:rsid w:val="00AD0134"/>
    <w:rsid w:val="00AD0874"/>
    <w:rsid w:val="00AD0A4A"/>
    <w:rsid w:val="00AD24E5"/>
    <w:rsid w:val="00AD2547"/>
    <w:rsid w:val="00AD2836"/>
    <w:rsid w:val="00AD2FD0"/>
    <w:rsid w:val="00AD3040"/>
    <w:rsid w:val="00AD335A"/>
    <w:rsid w:val="00AD3423"/>
    <w:rsid w:val="00AD395B"/>
    <w:rsid w:val="00AD4011"/>
    <w:rsid w:val="00AD4CC1"/>
    <w:rsid w:val="00AD515F"/>
    <w:rsid w:val="00AD51BE"/>
    <w:rsid w:val="00AD54F9"/>
    <w:rsid w:val="00AD5F83"/>
    <w:rsid w:val="00AD7156"/>
    <w:rsid w:val="00AD7C2D"/>
    <w:rsid w:val="00AD7D29"/>
    <w:rsid w:val="00AE1A46"/>
    <w:rsid w:val="00AE22FD"/>
    <w:rsid w:val="00AE2F9F"/>
    <w:rsid w:val="00AE3218"/>
    <w:rsid w:val="00AE3F21"/>
    <w:rsid w:val="00AE514B"/>
    <w:rsid w:val="00AE6366"/>
    <w:rsid w:val="00AE6981"/>
    <w:rsid w:val="00AF0204"/>
    <w:rsid w:val="00AF03CB"/>
    <w:rsid w:val="00AF0597"/>
    <w:rsid w:val="00AF12A4"/>
    <w:rsid w:val="00AF18E7"/>
    <w:rsid w:val="00AF1941"/>
    <w:rsid w:val="00AF1C96"/>
    <w:rsid w:val="00AF30AA"/>
    <w:rsid w:val="00AF3EB3"/>
    <w:rsid w:val="00AF3F16"/>
    <w:rsid w:val="00AF5FF8"/>
    <w:rsid w:val="00AF64A0"/>
    <w:rsid w:val="00AF7611"/>
    <w:rsid w:val="00AF76FE"/>
    <w:rsid w:val="00B000B1"/>
    <w:rsid w:val="00B0016A"/>
    <w:rsid w:val="00B01B83"/>
    <w:rsid w:val="00B02521"/>
    <w:rsid w:val="00B0291B"/>
    <w:rsid w:val="00B02B94"/>
    <w:rsid w:val="00B034AE"/>
    <w:rsid w:val="00B034B9"/>
    <w:rsid w:val="00B05684"/>
    <w:rsid w:val="00B067AE"/>
    <w:rsid w:val="00B06D00"/>
    <w:rsid w:val="00B078DF"/>
    <w:rsid w:val="00B079B5"/>
    <w:rsid w:val="00B07F36"/>
    <w:rsid w:val="00B10AD4"/>
    <w:rsid w:val="00B11BBA"/>
    <w:rsid w:val="00B11F13"/>
    <w:rsid w:val="00B12311"/>
    <w:rsid w:val="00B124DF"/>
    <w:rsid w:val="00B12DB9"/>
    <w:rsid w:val="00B12DCC"/>
    <w:rsid w:val="00B130A9"/>
    <w:rsid w:val="00B132EA"/>
    <w:rsid w:val="00B132F8"/>
    <w:rsid w:val="00B14543"/>
    <w:rsid w:val="00B14CA7"/>
    <w:rsid w:val="00B16B25"/>
    <w:rsid w:val="00B16D65"/>
    <w:rsid w:val="00B16FC0"/>
    <w:rsid w:val="00B17166"/>
    <w:rsid w:val="00B202D2"/>
    <w:rsid w:val="00B205E6"/>
    <w:rsid w:val="00B2083E"/>
    <w:rsid w:val="00B20CC2"/>
    <w:rsid w:val="00B21942"/>
    <w:rsid w:val="00B21D7D"/>
    <w:rsid w:val="00B222FC"/>
    <w:rsid w:val="00B22BC8"/>
    <w:rsid w:val="00B2355B"/>
    <w:rsid w:val="00B236CE"/>
    <w:rsid w:val="00B253CD"/>
    <w:rsid w:val="00B255C0"/>
    <w:rsid w:val="00B2669A"/>
    <w:rsid w:val="00B26D1B"/>
    <w:rsid w:val="00B30165"/>
    <w:rsid w:val="00B309AB"/>
    <w:rsid w:val="00B30BAA"/>
    <w:rsid w:val="00B30C12"/>
    <w:rsid w:val="00B30FCF"/>
    <w:rsid w:val="00B3126C"/>
    <w:rsid w:val="00B316ED"/>
    <w:rsid w:val="00B3194E"/>
    <w:rsid w:val="00B31BFB"/>
    <w:rsid w:val="00B32427"/>
    <w:rsid w:val="00B3257E"/>
    <w:rsid w:val="00B3262B"/>
    <w:rsid w:val="00B3290E"/>
    <w:rsid w:val="00B32AEE"/>
    <w:rsid w:val="00B3469C"/>
    <w:rsid w:val="00B346FD"/>
    <w:rsid w:val="00B34DB4"/>
    <w:rsid w:val="00B352DE"/>
    <w:rsid w:val="00B3545D"/>
    <w:rsid w:val="00B35D14"/>
    <w:rsid w:val="00B35EE6"/>
    <w:rsid w:val="00B36F68"/>
    <w:rsid w:val="00B37E89"/>
    <w:rsid w:val="00B401D1"/>
    <w:rsid w:val="00B41637"/>
    <w:rsid w:val="00B41AEE"/>
    <w:rsid w:val="00B41D3C"/>
    <w:rsid w:val="00B421FA"/>
    <w:rsid w:val="00B43F67"/>
    <w:rsid w:val="00B44717"/>
    <w:rsid w:val="00B452B9"/>
    <w:rsid w:val="00B456FB"/>
    <w:rsid w:val="00B4629F"/>
    <w:rsid w:val="00B471B4"/>
    <w:rsid w:val="00B475E7"/>
    <w:rsid w:val="00B47CAC"/>
    <w:rsid w:val="00B47F4C"/>
    <w:rsid w:val="00B50534"/>
    <w:rsid w:val="00B5134C"/>
    <w:rsid w:val="00B51CD8"/>
    <w:rsid w:val="00B52A2E"/>
    <w:rsid w:val="00B52F44"/>
    <w:rsid w:val="00B532C6"/>
    <w:rsid w:val="00B535E1"/>
    <w:rsid w:val="00B53AA0"/>
    <w:rsid w:val="00B54432"/>
    <w:rsid w:val="00B54CDB"/>
    <w:rsid w:val="00B551B3"/>
    <w:rsid w:val="00B56101"/>
    <w:rsid w:val="00B60626"/>
    <w:rsid w:val="00B6095F"/>
    <w:rsid w:val="00B60E19"/>
    <w:rsid w:val="00B61156"/>
    <w:rsid w:val="00B61782"/>
    <w:rsid w:val="00B619C6"/>
    <w:rsid w:val="00B62F2D"/>
    <w:rsid w:val="00B63EF7"/>
    <w:rsid w:val="00B6406D"/>
    <w:rsid w:val="00B64A2B"/>
    <w:rsid w:val="00B656C2"/>
    <w:rsid w:val="00B6587D"/>
    <w:rsid w:val="00B65BEE"/>
    <w:rsid w:val="00B65CB5"/>
    <w:rsid w:val="00B66370"/>
    <w:rsid w:val="00B66E97"/>
    <w:rsid w:val="00B674A1"/>
    <w:rsid w:val="00B67812"/>
    <w:rsid w:val="00B70099"/>
    <w:rsid w:val="00B70906"/>
    <w:rsid w:val="00B725DF"/>
    <w:rsid w:val="00B726C3"/>
    <w:rsid w:val="00B730C9"/>
    <w:rsid w:val="00B73F50"/>
    <w:rsid w:val="00B7413A"/>
    <w:rsid w:val="00B7440E"/>
    <w:rsid w:val="00B74DB6"/>
    <w:rsid w:val="00B754B9"/>
    <w:rsid w:val="00B76E35"/>
    <w:rsid w:val="00B77312"/>
    <w:rsid w:val="00B80184"/>
    <w:rsid w:val="00B80FB7"/>
    <w:rsid w:val="00B817E5"/>
    <w:rsid w:val="00B826E2"/>
    <w:rsid w:val="00B83787"/>
    <w:rsid w:val="00B8387F"/>
    <w:rsid w:val="00B83C1E"/>
    <w:rsid w:val="00B83E82"/>
    <w:rsid w:val="00B845C6"/>
    <w:rsid w:val="00B84651"/>
    <w:rsid w:val="00B850F0"/>
    <w:rsid w:val="00B9060B"/>
    <w:rsid w:val="00B90F32"/>
    <w:rsid w:val="00B90F5B"/>
    <w:rsid w:val="00B91E94"/>
    <w:rsid w:val="00B92A26"/>
    <w:rsid w:val="00B94788"/>
    <w:rsid w:val="00B94B82"/>
    <w:rsid w:val="00B954F7"/>
    <w:rsid w:val="00B96046"/>
    <w:rsid w:val="00B96789"/>
    <w:rsid w:val="00B976F8"/>
    <w:rsid w:val="00B97D83"/>
    <w:rsid w:val="00BA18DC"/>
    <w:rsid w:val="00BA2A05"/>
    <w:rsid w:val="00BA3589"/>
    <w:rsid w:val="00BA4073"/>
    <w:rsid w:val="00BA437F"/>
    <w:rsid w:val="00BA4476"/>
    <w:rsid w:val="00BA4978"/>
    <w:rsid w:val="00BA4EB1"/>
    <w:rsid w:val="00BA619E"/>
    <w:rsid w:val="00BA7874"/>
    <w:rsid w:val="00BA7A1C"/>
    <w:rsid w:val="00BB0129"/>
    <w:rsid w:val="00BB056F"/>
    <w:rsid w:val="00BB22DC"/>
    <w:rsid w:val="00BB30C2"/>
    <w:rsid w:val="00BB3580"/>
    <w:rsid w:val="00BB362C"/>
    <w:rsid w:val="00BB440F"/>
    <w:rsid w:val="00BB5089"/>
    <w:rsid w:val="00BB5965"/>
    <w:rsid w:val="00BB743E"/>
    <w:rsid w:val="00BB7CF3"/>
    <w:rsid w:val="00BC0429"/>
    <w:rsid w:val="00BC230F"/>
    <w:rsid w:val="00BC26BC"/>
    <w:rsid w:val="00BC39F7"/>
    <w:rsid w:val="00BC3EF6"/>
    <w:rsid w:val="00BC432F"/>
    <w:rsid w:val="00BC5A13"/>
    <w:rsid w:val="00BC6E81"/>
    <w:rsid w:val="00BD073E"/>
    <w:rsid w:val="00BD0C50"/>
    <w:rsid w:val="00BD1F0D"/>
    <w:rsid w:val="00BD228E"/>
    <w:rsid w:val="00BD22C4"/>
    <w:rsid w:val="00BD5952"/>
    <w:rsid w:val="00BD59BF"/>
    <w:rsid w:val="00BD6083"/>
    <w:rsid w:val="00BD6734"/>
    <w:rsid w:val="00BD6C50"/>
    <w:rsid w:val="00BD71F9"/>
    <w:rsid w:val="00BD7D9D"/>
    <w:rsid w:val="00BE0100"/>
    <w:rsid w:val="00BE051F"/>
    <w:rsid w:val="00BE0AA6"/>
    <w:rsid w:val="00BE1016"/>
    <w:rsid w:val="00BE16B0"/>
    <w:rsid w:val="00BE22B6"/>
    <w:rsid w:val="00BE2524"/>
    <w:rsid w:val="00BE28AA"/>
    <w:rsid w:val="00BE2962"/>
    <w:rsid w:val="00BE406F"/>
    <w:rsid w:val="00BE4702"/>
    <w:rsid w:val="00BE666A"/>
    <w:rsid w:val="00BE6D9F"/>
    <w:rsid w:val="00BE784B"/>
    <w:rsid w:val="00BF1059"/>
    <w:rsid w:val="00BF13A2"/>
    <w:rsid w:val="00BF17A9"/>
    <w:rsid w:val="00BF1A06"/>
    <w:rsid w:val="00BF2338"/>
    <w:rsid w:val="00BF2FAB"/>
    <w:rsid w:val="00BF3D2F"/>
    <w:rsid w:val="00BF4372"/>
    <w:rsid w:val="00BF4B9B"/>
    <w:rsid w:val="00BF4D92"/>
    <w:rsid w:val="00BF4DCD"/>
    <w:rsid w:val="00BF5208"/>
    <w:rsid w:val="00BF52F8"/>
    <w:rsid w:val="00BF5309"/>
    <w:rsid w:val="00BF537D"/>
    <w:rsid w:val="00BF5456"/>
    <w:rsid w:val="00BF5F88"/>
    <w:rsid w:val="00BF6BFC"/>
    <w:rsid w:val="00BF6E60"/>
    <w:rsid w:val="00BF735D"/>
    <w:rsid w:val="00BF7B69"/>
    <w:rsid w:val="00BF7F6C"/>
    <w:rsid w:val="00C00A82"/>
    <w:rsid w:val="00C011B8"/>
    <w:rsid w:val="00C021D5"/>
    <w:rsid w:val="00C02497"/>
    <w:rsid w:val="00C0249E"/>
    <w:rsid w:val="00C02933"/>
    <w:rsid w:val="00C029DE"/>
    <w:rsid w:val="00C02DFF"/>
    <w:rsid w:val="00C04273"/>
    <w:rsid w:val="00C04948"/>
    <w:rsid w:val="00C04FA1"/>
    <w:rsid w:val="00C0529F"/>
    <w:rsid w:val="00C056B3"/>
    <w:rsid w:val="00C05728"/>
    <w:rsid w:val="00C05AE5"/>
    <w:rsid w:val="00C06E50"/>
    <w:rsid w:val="00C0758F"/>
    <w:rsid w:val="00C0792A"/>
    <w:rsid w:val="00C116DF"/>
    <w:rsid w:val="00C11720"/>
    <w:rsid w:val="00C122E8"/>
    <w:rsid w:val="00C12304"/>
    <w:rsid w:val="00C12470"/>
    <w:rsid w:val="00C12B85"/>
    <w:rsid w:val="00C1327E"/>
    <w:rsid w:val="00C13758"/>
    <w:rsid w:val="00C13D92"/>
    <w:rsid w:val="00C140DD"/>
    <w:rsid w:val="00C1592B"/>
    <w:rsid w:val="00C15FFB"/>
    <w:rsid w:val="00C16493"/>
    <w:rsid w:val="00C16AF9"/>
    <w:rsid w:val="00C16F69"/>
    <w:rsid w:val="00C175A7"/>
    <w:rsid w:val="00C203AB"/>
    <w:rsid w:val="00C20440"/>
    <w:rsid w:val="00C20B90"/>
    <w:rsid w:val="00C21027"/>
    <w:rsid w:val="00C218BF"/>
    <w:rsid w:val="00C230DD"/>
    <w:rsid w:val="00C23FB6"/>
    <w:rsid w:val="00C245F1"/>
    <w:rsid w:val="00C248C0"/>
    <w:rsid w:val="00C24EF5"/>
    <w:rsid w:val="00C259C1"/>
    <w:rsid w:val="00C2611B"/>
    <w:rsid w:val="00C26F4C"/>
    <w:rsid w:val="00C26FBB"/>
    <w:rsid w:val="00C27B9A"/>
    <w:rsid w:val="00C27D84"/>
    <w:rsid w:val="00C302C5"/>
    <w:rsid w:val="00C3117E"/>
    <w:rsid w:val="00C31A01"/>
    <w:rsid w:val="00C32D84"/>
    <w:rsid w:val="00C33349"/>
    <w:rsid w:val="00C337D0"/>
    <w:rsid w:val="00C33C6B"/>
    <w:rsid w:val="00C33CEE"/>
    <w:rsid w:val="00C33E41"/>
    <w:rsid w:val="00C340CC"/>
    <w:rsid w:val="00C3413F"/>
    <w:rsid w:val="00C35053"/>
    <w:rsid w:val="00C35088"/>
    <w:rsid w:val="00C36380"/>
    <w:rsid w:val="00C36514"/>
    <w:rsid w:val="00C36FA1"/>
    <w:rsid w:val="00C3721C"/>
    <w:rsid w:val="00C37EE7"/>
    <w:rsid w:val="00C40282"/>
    <w:rsid w:val="00C40CCB"/>
    <w:rsid w:val="00C412E2"/>
    <w:rsid w:val="00C42BAA"/>
    <w:rsid w:val="00C42E60"/>
    <w:rsid w:val="00C43BCF"/>
    <w:rsid w:val="00C43FF5"/>
    <w:rsid w:val="00C45127"/>
    <w:rsid w:val="00C45BE2"/>
    <w:rsid w:val="00C45F98"/>
    <w:rsid w:val="00C46E24"/>
    <w:rsid w:val="00C47271"/>
    <w:rsid w:val="00C47438"/>
    <w:rsid w:val="00C474D1"/>
    <w:rsid w:val="00C4790F"/>
    <w:rsid w:val="00C47A7A"/>
    <w:rsid w:val="00C47A97"/>
    <w:rsid w:val="00C50792"/>
    <w:rsid w:val="00C50F14"/>
    <w:rsid w:val="00C510AF"/>
    <w:rsid w:val="00C513ED"/>
    <w:rsid w:val="00C51918"/>
    <w:rsid w:val="00C51D2F"/>
    <w:rsid w:val="00C51D3C"/>
    <w:rsid w:val="00C52644"/>
    <w:rsid w:val="00C52C37"/>
    <w:rsid w:val="00C53081"/>
    <w:rsid w:val="00C53903"/>
    <w:rsid w:val="00C53AA7"/>
    <w:rsid w:val="00C5531E"/>
    <w:rsid w:val="00C55600"/>
    <w:rsid w:val="00C556AC"/>
    <w:rsid w:val="00C5598A"/>
    <w:rsid w:val="00C5644A"/>
    <w:rsid w:val="00C56617"/>
    <w:rsid w:val="00C56744"/>
    <w:rsid w:val="00C5774A"/>
    <w:rsid w:val="00C5779D"/>
    <w:rsid w:val="00C57C9E"/>
    <w:rsid w:val="00C600E5"/>
    <w:rsid w:val="00C603FA"/>
    <w:rsid w:val="00C607DF"/>
    <w:rsid w:val="00C60897"/>
    <w:rsid w:val="00C6091D"/>
    <w:rsid w:val="00C60F6E"/>
    <w:rsid w:val="00C6169F"/>
    <w:rsid w:val="00C61B92"/>
    <w:rsid w:val="00C6214B"/>
    <w:rsid w:val="00C64D21"/>
    <w:rsid w:val="00C64D76"/>
    <w:rsid w:val="00C6510C"/>
    <w:rsid w:val="00C65C93"/>
    <w:rsid w:val="00C67043"/>
    <w:rsid w:val="00C6769C"/>
    <w:rsid w:val="00C70B19"/>
    <w:rsid w:val="00C70CE1"/>
    <w:rsid w:val="00C70E91"/>
    <w:rsid w:val="00C711D0"/>
    <w:rsid w:val="00C71A45"/>
    <w:rsid w:val="00C71F6C"/>
    <w:rsid w:val="00C7213B"/>
    <w:rsid w:val="00C72332"/>
    <w:rsid w:val="00C728F5"/>
    <w:rsid w:val="00C72C82"/>
    <w:rsid w:val="00C72F48"/>
    <w:rsid w:val="00C7318B"/>
    <w:rsid w:val="00C737E0"/>
    <w:rsid w:val="00C74012"/>
    <w:rsid w:val="00C75358"/>
    <w:rsid w:val="00C756C9"/>
    <w:rsid w:val="00C75AB4"/>
    <w:rsid w:val="00C75EDD"/>
    <w:rsid w:val="00C760F1"/>
    <w:rsid w:val="00C76D56"/>
    <w:rsid w:val="00C774F6"/>
    <w:rsid w:val="00C7794E"/>
    <w:rsid w:val="00C77C38"/>
    <w:rsid w:val="00C8090D"/>
    <w:rsid w:val="00C80E89"/>
    <w:rsid w:val="00C80F7E"/>
    <w:rsid w:val="00C81F9A"/>
    <w:rsid w:val="00C8266B"/>
    <w:rsid w:val="00C82929"/>
    <w:rsid w:val="00C8325E"/>
    <w:rsid w:val="00C835FE"/>
    <w:rsid w:val="00C83A2B"/>
    <w:rsid w:val="00C844CD"/>
    <w:rsid w:val="00C85442"/>
    <w:rsid w:val="00C856E1"/>
    <w:rsid w:val="00C869A4"/>
    <w:rsid w:val="00C86AB3"/>
    <w:rsid w:val="00C86D3B"/>
    <w:rsid w:val="00C87316"/>
    <w:rsid w:val="00C87F17"/>
    <w:rsid w:val="00C907FA"/>
    <w:rsid w:val="00C918F2"/>
    <w:rsid w:val="00C92D03"/>
    <w:rsid w:val="00C93DF4"/>
    <w:rsid w:val="00C93EE4"/>
    <w:rsid w:val="00C952F4"/>
    <w:rsid w:val="00C95B12"/>
    <w:rsid w:val="00C95E25"/>
    <w:rsid w:val="00C95F20"/>
    <w:rsid w:val="00C96088"/>
    <w:rsid w:val="00C968A9"/>
    <w:rsid w:val="00C97FD2"/>
    <w:rsid w:val="00CA076C"/>
    <w:rsid w:val="00CA1385"/>
    <w:rsid w:val="00CA2032"/>
    <w:rsid w:val="00CA2FC4"/>
    <w:rsid w:val="00CA31B6"/>
    <w:rsid w:val="00CA3672"/>
    <w:rsid w:val="00CA4257"/>
    <w:rsid w:val="00CA6067"/>
    <w:rsid w:val="00CA634D"/>
    <w:rsid w:val="00CA6D6E"/>
    <w:rsid w:val="00CA7A7C"/>
    <w:rsid w:val="00CA7B51"/>
    <w:rsid w:val="00CA7C75"/>
    <w:rsid w:val="00CB0AF6"/>
    <w:rsid w:val="00CB15FD"/>
    <w:rsid w:val="00CB1C35"/>
    <w:rsid w:val="00CB3D8E"/>
    <w:rsid w:val="00CB4D7C"/>
    <w:rsid w:val="00CB570B"/>
    <w:rsid w:val="00CB57A3"/>
    <w:rsid w:val="00CB68F4"/>
    <w:rsid w:val="00CB6BC4"/>
    <w:rsid w:val="00CC1105"/>
    <w:rsid w:val="00CC1134"/>
    <w:rsid w:val="00CC1E04"/>
    <w:rsid w:val="00CC2242"/>
    <w:rsid w:val="00CC23E2"/>
    <w:rsid w:val="00CC2D85"/>
    <w:rsid w:val="00CC324E"/>
    <w:rsid w:val="00CC3BFC"/>
    <w:rsid w:val="00CC49B2"/>
    <w:rsid w:val="00CC4C58"/>
    <w:rsid w:val="00CC6440"/>
    <w:rsid w:val="00CC7C5C"/>
    <w:rsid w:val="00CD06E2"/>
    <w:rsid w:val="00CD12B2"/>
    <w:rsid w:val="00CD1CD6"/>
    <w:rsid w:val="00CD1D67"/>
    <w:rsid w:val="00CD2688"/>
    <w:rsid w:val="00CD2B75"/>
    <w:rsid w:val="00CD2EB4"/>
    <w:rsid w:val="00CD4059"/>
    <w:rsid w:val="00CD4D34"/>
    <w:rsid w:val="00CD5211"/>
    <w:rsid w:val="00CD53F2"/>
    <w:rsid w:val="00CD5FB5"/>
    <w:rsid w:val="00CD60E5"/>
    <w:rsid w:val="00CD6855"/>
    <w:rsid w:val="00CD70D6"/>
    <w:rsid w:val="00CD7C19"/>
    <w:rsid w:val="00CE0625"/>
    <w:rsid w:val="00CE1574"/>
    <w:rsid w:val="00CE1C86"/>
    <w:rsid w:val="00CE1DA8"/>
    <w:rsid w:val="00CE2422"/>
    <w:rsid w:val="00CE2424"/>
    <w:rsid w:val="00CE3F7B"/>
    <w:rsid w:val="00CE5262"/>
    <w:rsid w:val="00CE54F3"/>
    <w:rsid w:val="00CE5914"/>
    <w:rsid w:val="00CE5B5D"/>
    <w:rsid w:val="00CE62FA"/>
    <w:rsid w:val="00CE65D2"/>
    <w:rsid w:val="00CE6B2F"/>
    <w:rsid w:val="00CE7613"/>
    <w:rsid w:val="00CE7CBB"/>
    <w:rsid w:val="00CF0162"/>
    <w:rsid w:val="00CF179C"/>
    <w:rsid w:val="00CF1E30"/>
    <w:rsid w:val="00CF1E96"/>
    <w:rsid w:val="00CF2DDC"/>
    <w:rsid w:val="00CF2E7B"/>
    <w:rsid w:val="00CF37BA"/>
    <w:rsid w:val="00CF3BD4"/>
    <w:rsid w:val="00CF4341"/>
    <w:rsid w:val="00CF7845"/>
    <w:rsid w:val="00D01FEB"/>
    <w:rsid w:val="00D02B56"/>
    <w:rsid w:val="00D03513"/>
    <w:rsid w:val="00D0442F"/>
    <w:rsid w:val="00D0465C"/>
    <w:rsid w:val="00D04B57"/>
    <w:rsid w:val="00D04D77"/>
    <w:rsid w:val="00D0525D"/>
    <w:rsid w:val="00D05464"/>
    <w:rsid w:val="00D05CE6"/>
    <w:rsid w:val="00D070E1"/>
    <w:rsid w:val="00D07493"/>
    <w:rsid w:val="00D07E0E"/>
    <w:rsid w:val="00D1080C"/>
    <w:rsid w:val="00D109FF"/>
    <w:rsid w:val="00D10DA6"/>
    <w:rsid w:val="00D10EB1"/>
    <w:rsid w:val="00D11524"/>
    <w:rsid w:val="00D1153C"/>
    <w:rsid w:val="00D11611"/>
    <w:rsid w:val="00D116DC"/>
    <w:rsid w:val="00D1322C"/>
    <w:rsid w:val="00D1361E"/>
    <w:rsid w:val="00D13708"/>
    <w:rsid w:val="00D1426C"/>
    <w:rsid w:val="00D14B5F"/>
    <w:rsid w:val="00D14D58"/>
    <w:rsid w:val="00D14DCE"/>
    <w:rsid w:val="00D14DE7"/>
    <w:rsid w:val="00D1553B"/>
    <w:rsid w:val="00D15ACF"/>
    <w:rsid w:val="00D15DE4"/>
    <w:rsid w:val="00D16315"/>
    <w:rsid w:val="00D1659E"/>
    <w:rsid w:val="00D16954"/>
    <w:rsid w:val="00D170CF"/>
    <w:rsid w:val="00D176E5"/>
    <w:rsid w:val="00D2014B"/>
    <w:rsid w:val="00D20371"/>
    <w:rsid w:val="00D204AD"/>
    <w:rsid w:val="00D20EDB"/>
    <w:rsid w:val="00D226BD"/>
    <w:rsid w:val="00D2304E"/>
    <w:rsid w:val="00D233CD"/>
    <w:rsid w:val="00D24111"/>
    <w:rsid w:val="00D242B5"/>
    <w:rsid w:val="00D24D28"/>
    <w:rsid w:val="00D266C9"/>
    <w:rsid w:val="00D267EA"/>
    <w:rsid w:val="00D269F3"/>
    <w:rsid w:val="00D271C7"/>
    <w:rsid w:val="00D273AF"/>
    <w:rsid w:val="00D27F0D"/>
    <w:rsid w:val="00D3079A"/>
    <w:rsid w:val="00D31E5F"/>
    <w:rsid w:val="00D32316"/>
    <w:rsid w:val="00D3266F"/>
    <w:rsid w:val="00D35227"/>
    <w:rsid w:val="00D354FE"/>
    <w:rsid w:val="00D361E7"/>
    <w:rsid w:val="00D3665D"/>
    <w:rsid w:val="00D37752"/>
    <w:rsid w:val="00D37B9E"/>
    <w:rsid w:val="00D37C50"/>
    <w:rsid w:val="00D402C1"/>
    <w:rsid w:val="00D41AFB"/>
    <w:rsid w:val="00D4259A"/>
    <w:rsid w:val="00D43623"/>
    <w:rsid w:val="00D43908"/>
    <w:rsid w:val="00D43A7F"/>
    <w:rsid w:val="00D43DE7"/>
    <w:rsid w:val="00D44207"/>
    <w:rsid w:val="00D44E64"/>
    <w:rsid w:val="00D44FC2"/>
    <w:rsid w:val="00D45549"/>
    <w:rsid w:val="00D457FD"/>
    <w:rsid w:val="00D468F0"/>
    <w:rsid w:val="00D46C3F"/>
    <w:rsid w:val="00D471DF"/>
    <w:rsid w:val="00D5290E"/>
    <w:rsid w:val="00D52FA1"/>
    <w:rsid w:val="00D53CA7"/>
    <w:rsid w:val="00D542EC"/>
    <w:rsid w:val="00D54E8B"/>
    <w:rsid w:val="00D55450"/>
    <w:rsid w:val="00D56B83"/>
    <w:rsid w:val="00D56BB5"/>
    <w:rsid w:val="00D57307"/>
    <w:rsid w:val="00D57982"/>
    <w:rsid w:val="00D60D07"/>
    <w:rsid w:val="00D60F19"/>
    <w:rsid w:val="00D61B9B"/>
    <w:rsid w:val="00D61E91"/>
    <w:rsid w:val="00D62584"/>
    <w:rsid w:val="00D62925"/>
    <w:rsid w:val="00D63326"/>
    <w:rsid w:val="00D63505"/>
    <w:rsid w:val="00D63E19"/>
    <w:rsid w:val="00D64781"/>
    <w:rsid w:val="00D64B36"/>
    <w:rsid w:val="00D64C3F"/>
    <w:rsid w:val="00D66C41"/>
    <w:rsid w:val="00D67CDF"/>
    <w:rsid w:val="00D70A99"/>
    <w:rsid w:val="00D721B5"/>
    <w:rsid w:val="00D72959"/>
    <w:rsid w:val="00D73040"/>
    <w:rsid w:val="00D7460D"/>
    <w:rsid w:val="00D76521"/>
    <w:rsid w:val="00D7734C"/>
    <w:rsid w:val="00D77C3D"/>
    <w:rsid w:val="00D77D65"/>
    <w:rsid w:val="00D80F16"/>
    <w:rsid w:val="00D81203"/>
    <w:rsid w:val="00D81352"/>
    <w:rsid w:val="00D81D10"/>
    <w:rsid w:val="00D82C3C"/>
    <w:rsid w:val="00D83A6C"/>
    <w:rsid w:val="00D84415"/>
    <w:rsid w:val="00D85EB2"/>
    <w:rsid w:val="00D85F85"/>
    <w:rsid w:val="00D860B9"/>
    <w:rsid w:val="00D86A75"/>
    <w:rsid w:val="00D87295"/>
    <w:rsid w:val="00D8793B"/>
    <w:rsid w:val="00D906AD"/>
    <w:rsid w:val="00D90970"/>
    <w:rsid w:val="00D90A8B"/>
    <w:rsid w:val="00D910FC"/>
    <w:rsid w:val="00D9289B"/>
    <w:rsid w:val="00D93B92"/>
    <w:rsid w:val="00D95CD9"/>
    <w:rsid w:val="00D96A56"/>
    <w:rsid w:val="00DA0D57"/>
    <w:rsid w:val="00DA1CAA"/>
    <w:rsid w:val="00DA26F0"/>
    <w:rsid w:val="00DA2B5E"/>
    <w:rsid w:val="00DA2C05"/>
    <w:rsid w:val="00DA4DCB"/>
    <w:rsid w:val="00DA5D72"/>
    <w:rsid w:val="00DA6602"/>
    <w:rsid w:val="00DA6838"/>
    <w:rsid w:val="00DA7261"/>
    <w:rsid w:val="00DA742C"/>
    <w:rsid w:val="00DA7BA2"/>
    <w:rsid w:val="00DB0366"/>
    <w:rsid w:val="00DB050C"/>
    <w:rsid w:val="00DB05F5"/>
    <w:rsid w:val="00DB08FA"/>
    <w:rsid w:val="00DB0BE6"/>
    <w:rsid w:val="00DB165F"/>
    <w:rsid w:val="00DB1762"/>
    <w:rsid w:val="00DB1CFB"/>
    <w:rsid w:val="00DB1F21"/>
    <w:rsid w:val="00DB1F3D"/>
    <w:rsid w:val="00DB2AF3"/>
    <w:rsid w:val="00DB2C69"/>
    <w:rsid w:val="00DB3812"/>
    <w:rsid w:val="00DB3CFF"/>
    <w:rsid w:val="00DB3D79"/>
    <w:rsid w:val="00DB4A20"/>
    <w:rsid w:val="00DB5C95"/>
    <w:rsid w:val="00DB6257"/>
    <w:rsid w:val="00DB672B"/>
    <w:rsid w:val="00DB67EA"/>
    <w:rsid w:val="00DB6A16"/>
    <w:rsid w:val="00DB6AB6"/>
    <w:rsid w:val="00DB7570"/>
    <w:rsid w:val="00DC1F65"/>
    <w:rsid w:val="00DC2091"/>
    <w:rsid w:val="00DC2410"/>
    <w:rsid w:val="00DC4433"/>
    <w:rsid w:val="00DC460E"/>
    <w:rsid w:val="00DC48D3"/>
    <w:rsid w:val="00DC5051"/>
    <w:rsid w:val="00DC6E47"/>
    <w:rsid w:val="00DC751B"/>
    <w:rsid w:val="00DD191B"/>
    <w:rsid w:val="00DD2196"/>
    <w:rsid w:val="00DD4011"/>
    <w:rsid w:val="00DD4834"/>
    <w:rsid w:val="00DD49DC"/>
    <w:rsid w:val="00DD5F6A"/>
    <w:rsid w:val="00DD620C"/>
    <w:rsid w:val="00DD6C43"/>
    <w:rsid w:val="00DD776C"/>
    <w:rsid w:val="00DE090A"/>
    <w:rsid w:val="00DE0A62"/>
    <w:rsid w:val="00DE1F08"/>
    <w:rsid w:val="00DE200A"/>
    <w:rsid w:val="00DE22F6"/>
    <w:rsid w:val="00DE437F"/>
    <w:rsid w:val="00DE49DD"/>
    <w:rsid w:val="00DE4D9D"/>
    <w:rsid w:val="00DE5709"/>
    <w:rsid w:val="00DE5F36"/>
    <w:rsid w:val="00DE6AD0"/>
    <w:rsid w:val="00DE7795"/>
    <w:rsid w:val="00DF03F2"/>
    <w:rsid w:val="00DF0722"/>
    <w:rsid w:val="00DF0932"/>
    <w:rsid w:val="00DF1387"/>
    <w:rsid w:val="00DF16A5"/>
    <w:rsid w:val="00DF18F8"/>
    <w:rsid w:val="00DF1B19"/>
    <w:rsid w:val="00DF3723"/>
    <w:rsid w:val="00DF3B36"/>
    <w:rsid w:val="00DF3D14"/>
    <w:rsid w:val="00DF3E16"/>
    <w:rsid w:val="00DF4243"/>
    <w:rsid w:val="00DF4DD6"/>
    <w:rsid w:val="00DF67B8"/>
    <w:rsid w:val="00DF6DD3"/>
    <w:rsid w:val="00DF6F87"/>
    <w:rsid w:val="00DF75D1"/>
    <w:rsid w:val="00DF769D"/>
    <w:rsid w:val="00E006E1"/>
    <w:rsid w:val="00E02655"/>
    <w:rsid w:val="00E032DC"/>
    <w:rsid w:val="00E03B01"/>
    <w:rsid w:val="00E03CC6"/>
    <w:rsid w:val="00E03D81"/>
    <w:rsid w:val="00E05395"/>
    <w:rsid w:val="00E057A1"/>
    <w:rsid w:val="00E057F0"/>
    <w:rsid w:val="00E070ED"/>
    <w:rsid w:val="00E0733E"/>
    <w:rsid w:val="00E07B77"/>
    <w:rsid w:val="00E1002F"/>
    <w:rsid w:val="00E10694"/>
    <w:rsid w:val="00E10788"/>
    <w:rsid w:val="00E11107"/>
    <w:rsid w:val="00E1119F"/>
    <w:rsid w:val="00E114CF"/>
    <w:rsid w:val="00E11B69"/>
    <w:rsid w:val="00E11BA1"/>
    <w:rsid w:val="00E11BA6"/>
    <w:rsid w:val="00E11D70"/>
    <w:rsid w:val="00E121BF"/>
    <w:rsid w:val="00E12533"/>
    <w:rsid w:val="00E14B8F"/>
    <w:rsid w:val="00E152B6"/>
    <w:rsid w:val="00E15871"/>
    <w:rsid w:val="00E15E20"/>
    <w:rsid w:val="00E16232"/>
    <w:rsid w:val="00E164BB"/>
    <w:rsid w:val="00E169AE"/>
    <w:rsid w:val="00E16B09"/>
    <w:rsid w:val="00E17763"/>
    <w:rsid w:val="00E17CBE"/>
    <w:rsid w:val="00E20A28"/>
    <w:rsid w:val="00E20D94"/>
    <w:rsid w:val="00E2120C"/>
    <w:rsid w:val="00E214C7"/>
    <w:rsid w:val="00E21BBD"/>
    <w:rsid w:val="00E22273"/>
    <w:rsid w:val="00E23647"/>
    <w:rsid w:val="00E23CCD"/>
    <w:rsid w:val="00E25109"/>
    <w:rsid w:val="00E2514A"/>
    <w:rsid w:val="00E25574"/>
    <w:rsid w:val="00E25E67"/>
    <w:rsid w:val="00E2617D"/>
    <w:rsid w:val="00E268A7"/>
    <w:rsid w:val="00E30293"/>
    <w:rsid w:val="00E30390"/>
    <w:rsid w:val="00E3045A"/>
    <w:rsid w:val="00E30D01"/>
    <w:rsid w:val="00E311CB"/>
    <w:rsid w:val="00E31879"/>
    <w:rsid w:val="00E31892"/>
    <w:rsid w:val="00E332EA"/>
    <w:rsid w:val="00E33A61"/>
    <w:rsid w:val="00E34DF2"/>
    <w:rsid w:val="00E34F4A"/>
    <w:rsid w:val="00E3570A"/>
    <w:rsid w:val="00E3628A"/>
    <w:rsid w:val="00E36CED"/>
    <w:rsid w:val="00E36F9D"/>
    <w:rsid w:val="00E37FD4"/>
    <w:rsid w:val="00E40026"/>
    <w:rsid w:val="00E41B4C"/>
    <w:rsid w:val="00E41B96"/>
    <w:rsid w:val="00E41E50"/>
    <w:rsid w:val="00E42956"/>
    <w:rsid w:val="00E42C44"/>
    <w:rsid w:val="00E43A9D"/>
    <w:rsid w:val="00E43AE4"/>
    <w:rsid w:val="00E43D26"/>
    <w:rsid w:val="00E44154"/>
    <w:rsid w:val="00E445A2"/>
    <w:rsid w:val="00E44EE6"/>
    <w:rsid w:val="00E45911"/>
    <w:rsid w:val="00E45FB7"/>
    <w:rsid w:val="00E46036"/>
    <w:rsid w:val="00E46245"/>
    <w:rsid w:val="00E46574"/>
    <w:rsid w:val="00E47954"/>
    <w:rsid w:val="00E47B19"/>
    <w:rsid w:val="00E47B5D"/>
    <w:rsid w:val="00E47FA9"/>
    <w:rsid w:val="00E51BE5"/>
    <w:rsid w:val="00E51F54"/>
    <w:rsid w:val="00E52543"/>
    <w:rsid w:val="00E52DCD"/>
    <w:rsid w:val="00E53458"/>
    <w:rsid w:val="00E53B39"/>
    <w:rsid w:val="00E54A29"/>
    <w:rsid w:val="00E55EB8"/>
    <w:rsid w:val="00E567C9"/>
    <w:rsid w:val="00E567CA"/>
    <w:rsid w:val="00E572AB"/>
    <w:rsid w:val="00E574C1"/>
    <w:rsid w:val="00E57DDA"/>
    <w:rsid w:val="00E603D9"/>
    <w:rsid w:val="00E60EE1"/>
    <w:rsid w:val="00E616AA"/>
    <w:rsid w:val="00E622F0"/>
    <w:rsid w:val="00E62515"/>
    <w:rsid w:val="00E62AC6"/>
    <w:rsid w:val="00E62B46"/>
    <w:rsid w:val="00E65261"/>
    <w:rsid w:val="00E65587"/>
    <w:rsid w:val="00E65A25"/>
    <w:rsid w:val="00E65ADC"/>
    <w:rsid w:val="00E65F7F"/>
    <w:rsid w:val="00E66E2F"/>
    <w:rsid w:val="00E67288"/>
    <w:rsid w:val="00E67424"/>
    <w:rsid w:val="00E67511"/>
    <w:rsid w:val="00E67A59"/>
    <w:rsid w:val="00E67A7F"/>
    <w:rsid w:val="00E70484"/>
    <w:rsid w:val="00E70AC7"/>
    <w:rsid w:val="00E71113"/>
    <w:rsid w:val="00E724BF"/>
    <w:rsid w:val="00E72DB8"/>
    <w:rsid w:val="00E73875"/>
    <w:rsid w:val="00E740A7"/>
    <w:rsid w:val="00E7417D"/>
    <w:rsid w:val="00E74461"/>
    <w:rsid w:val="00E7471D"/>
    <w:rsid w:val="00E7487B"/>
    <w:rsid w:val="00E755EC"/>
    <w:rsid w:val="00E75D76"/>
    <w:rsid w:val="00E76030"/>
    <w:rsid w:val="00E767A3"/>
    <w:rsid w:val="00E76963"/>
    <w:rsid w:val="00E76989"/>
    <w:rsid w:val="00E76BA4"/>
    <w:rsid w:val="00E77732"/>
    <w:rsid w:val="00E802DD"/>
    <w:rsid w:val="00E80370"/>
    <w:rsid w:val="00E819CC"/>
    <w:rsid w:val="00E81ACB"/>
    <w:rsid w:val="00E81C92"/>
    <w:rsid w:val="00E82EEF"/>
    <w:rsid w:val="00E82EF0"/>
    <w:rsid w:val="00E84851"/>
    <w:rsid w:val="00E84951"/>
    <w:rsid w:val="00E84D5E"/>
    <w:rsid w:val="00E84F09"/>
    <w:rsid w:val="00E851BD"/>
    <w:rsid w:val="00E858A5"/>
    <w:rsid w:val="00E858BC"/>
    <w:rsid w:val="00E86561"/>
    <w:rsid w:val="00E8666B"/>
    <w:rsid w:val="00E86F70"/>
    <w:rsid w:val="00E86FB1"/>
    <w:rsid w:val="00E8782D"/>
    <w:rsid w:val="00E90084"/>
    <w:rsid w:val="00E90271"/>
    <w:rsid w:val="00E9077B"/>
    <w:rsid w:val="00E91F4B"/>
    <w:rsid w:val="00E91F4F"/>
    <w:rsid w:val="00E91FA3"/>
    <w:rsid w:val="00E9389D"/>
    <w:rsid w:val="00E9516C"/>
    <w:rsid w:val="00E96CF5"/>
    <w:rsid w:val="00EA0421"/>
    <w:rsid w:val="00EA08B2"/>
    <w:rsid w:val="00EA0A0F"/>
    <w:rsid w:val="00EA17F2"/>
    <w:rsid w:val="00EA1835"/>
    <w:rsid w:val="00EA234F"/>
    <w:rsid w:val="00EA345A"/>
    <w:rsid w:val="00EA358B"/>
    <w:rsid w:val="00EA4A87"/>
    <w:rsid w:val="00EA4D46"/>
    <w:rsid w:val="00EA4F3B"/>
    <w:rsid w:val="00EA5910"/>
    <w:rsid w:val="00EA5DA7"/>
    <w:rsid w:val="00EA60B9"/>
    <w:rsid w:val="00EA62D9"/>
    <w:rsid w:val="00EA649B"/>
    <w:rsid w:val="00EA6D41"/>
    <w:rsid w:val="00EA76A7"/>
    <w:rsid w:val="00EA76FF"/>
    <w:rsid w:val="00EB043F"/>
    <w:rsid w:val="00EB0E14"/>
    <w:rsid w:val="00EB0EF8"/>
    <w:rsid w:val="00EB1279"/>
    <w:rsid w:val="00EB168E"/>
    <w:rsid w:val="00EB1CC9"/>
    <w:rsid w:val="00EB2AAD"/>
    <w:rsid w:val="00EB2AB2"/>
    <w:rsid w:val="00EB2C9E"/>
    <w:rsid w:val="00EB31A6"/>
    <w:rsid w:val="00EB356D"/>
    <w:rsid w:val="00EB3AD6"/>
    <w:rsid w:val="00EB46A8"/>
    <w:rsid w:val="00EB46FB"/>
    <w:rsid w:val="00EB4945"/>
    <w:rsid w:val="00EB4CB4"/>
    <w:rsid w:val="00EB4EA4"/>
    <w:rsid w:val="00EB51B1"/>
    <w:rsid w:val="00EB6780"/>
    <w:rsid w:val="00EB6948"/>
    <w:rsid w:val="00EB7669"/>
    <w:rsid w:val="00EC192D"/>
    <w:rsid w:val="00EC1DF9"/>
    <w:rsid w:val="00EC1F67"/>
    <w:rsid w:val="00EC3AA2"/>
    <w:rsid w:val="00EC41C6"/>
    <w:rsid w:val="00EC564B"/>
    <w:rsid w:val="00EC571E"/>
    <w:rsid w:val="00EC600E"/>
    <w:rsid w:val="00EC6F1C"/>
    <w:rsid w:val="00EC73C2"/>
    <w:rsid w:val="00ED0103"/>
    <w:rsid w:val="00ED0A34"/>
    <w:rsid w:val="00ED0AC8"/>
    <w:rsid w:val="00ED1616"/>
    <w:rsid w:val="00ED3996"/>
    <w:rsid w:val="00ED42BB"/>
    <w:rsid w:val="00ED42E3"/>
    <w:rsid w:val="00ED5315"/>
    <w:rsid w:val="00ED5B59"/>
    <w:rsid w:val="00ED5B91"/>
    <w:rsid w:val="00ED6FB6"/>
    <w:rsid w:val="00ED7CE4"/>
    <w:rsid w:val="00EE0139"/>
    <w:rsid w:val="00EE021C"/>
    <w:rsid w:val="00EE0CF8"/>
    <w:rsid w:val="00EE2C62"/>
    <w:rsid w:val="00EE2D60"/>
    <w:rsid w:val="00EE3155"/>
    <w:rsid w:val="00EE3FA7"/>
    <w:rsid w:val="00EE6703"/>
    <w:rsid w:val="00EE72E1"/>
    <w:rsid w:val="00EE7616"/>
    <w:rsid w:val="00EE7F00"/>
    <w:rsid w:val="00EF0278"/>
    <w:rsid w:val="00EF0D43"/>
    <w:rsid w:val="00EF11FC"/>
    <w:rsid w:val="00EF12C4"/>
    <w:rsid w:val="00EF18CD"/>
    <w:rsid w:val="00EF29A0"/>
    <w:rsid w:val="00EF3F04"/>
    <w:rsid w:val="00EF46C7"/>
    <w:rsid w:val="00EF5768"/>
    <w:rsid w:val="00EF61E5"/>
    <w:rsid w:val="00EF6B8C"/>
    <w:rsid w:val="00EF786C"/>
    <w:rsid w:val="00EF7996"/>
    <w:rsid w:val="00EF7F02"/>
    <w:rsid w:val="00F0165D"/>
    <w:rsid w:val="00F016FF"/>
    <w:rsid w:val="00F018A8"/>
    <w:rsid w:val="00F030DC"/>
    <w:rsid w:val="00F03555"/>
    <w:rsid w:val="00F047FA"/>
    <w:rsid w:val="00F04BC9"/>
    <w:rsid w:val="00F05DE8"/>
    <w:rsid w:val="00F05EE0"/>
    <w:rsid w:val="00F05F1C"/>
    <w:rsid w:val="00F063E7"/>
    <w:rsid w:val="00F0670C"/>
    <w:rsid w:val="00F06D1D"/>
    <w:rsid w:val="00F06F65"/>
    <w:rsid w:val="00F06FC3"/>
    <w:rsid w:val="00F07B93"/>
    <w:rsid w:val="00F07F02"/>
    <w:rsid w:val="00F10624"/>
    <w:rsid w:val="00F10B07"/>
    <w:rsid w:val="00F10D74"/>
    <w:rsid w:val="00F10E31"/>
    <w:rsid w:val="00F1102F"/>
    <w:rsid w:val="00F12801"/>
    <w:rsid w:val="00F12BB8"/>
    <w:rsid w:val="00F135AD"/>
    <w:rsid w:val="00F13769"/>
    <w:rsid w:val="00F1489C"/>
    <w:rsid w:val="00F14943"/>
    <w:rsid w:val="00F16432"/>
    <w:rsid w:val="00F165D6"/>
    <w:rsid w:val="00F165F9"/>
    <w:rsid w:val="00F174FE"/>
    <w:rsid w:val="00F20DBB"/>
    <w:rsid w:val="00F2145F"/>
    <w:rsid w:val="00F2183F"/>
    <w:rsid w:val="00F218C6"/>
    <w:rsid w:val="00F21E3D"/>
    <w:rsid w:val="00F2243B"/>
    <w:rsid w:val="00F22F08"/>
    <w:rsid w:val="00F23A4F"/>
    <w:rsid w:val="00F256AF"/>
    <w:rsid w:val="00F2603F"/>
    <w:rsid w:val="00F263D4"/>
    <w:rsid w:val="00F26705"/>
    <w:rsid w:val="00F26E06"/>
    <w:rsid w:val="00F27BE3"/>
    <w:rsid w:val="00F303B9"/>
    <w:rsid w:val="00F33D2D"/>
    <w:rsid w:val="00F34EAE"/>
    <w:rsid w:val="00F35125"/>
    <w:rsid w:val="00F3773A"/>
    <w:rsid w:val="00F37A89"/>
    <w:rsid w:val="00F400EC"/>
    <w:rsid w:val="00F41668"/>
    <w:rsid w:val="00F430AA"/>
    <w:rsid w:val="00F43603"/>
    <w:rsid w:val="00F44514"/>
    <w:rsid w:val="00F44F74"/>
    <w:rsid w:val="00F46691"/>
    <w:rsid w:val="00F47641"/>
    <w:rsid w:val="00F47986"/>
    <w:rsid w:val="00F47F5F"/>
    <w:rsid w:val="00F50FCF"/>
    <w:rsid w:val="00F523C8"/>
    <w:rsid w:val="00F52E19"/>
    <w:rsid w:val="00F53A2E"/>
    <w:rsid w:val="00F544A2"/>
    <w:rsid w:val="00F54A08"/>
    <w:rsid w:val="00F54C53"/>
    <w:rsid w:val="00F54F9A"/>
    <w:rsid w:val="00F55245"/>
    <w:rsid w:val="00F56D11"/>
    <w:rsid w:val="00F57182"/>
    <w:rsid w:val="00F6026B"/>
    <w:rsid w:val="00F616D2"/>
    <w:rsid w:val="00F617A0"/>
    <w:rsid w:val="00F619C6"/>
    <w:rsid w:val="00F61AB2"/>
    <w:rsid w:val="00F61D12"/>
    <w:rsid w:val="00F6213A"/>
    <w:rsid w:val="00F63633"/>
    <w:rsid w:val="00F638CB"/>
    <w:rsid w:val="00F63FE7"/>
    <w:rsid w:val="00F6402D"/>
    <w:rsid w:val="00F64EDA"/>
    <w:rsid w:val="00F65CE3"/>
    <w:rsid w:val="00F6654D"/>
    <w:rsid w:val="00F66F9A"/>
    <w:rsid w:val="00F670F1"/>
    <w:rsid w:val="00F6739C"/>
    <w:rsid w:val="00F67C37"/>
    <w:rsid w:val="00F67EE9"/>
    <w:rsid w:val="00F70371"/>
    <w:rsid w:val="00F706E7"/>
    <w:rsid w:val="00F70CB8"/>
    <w:rsid w:val="00F71D44"/>
    <w:rsid w:val="00F71DC2"/>
    <w:rsid w:val="00F71E7B"/>
    <w:rsid w:val="00F72612"/>
    <w:rsid w:val="00F72F9F"/>
    <w:rsid w:val="00F73627"/>
    <w:rsid w:val="00F73C9B"/>
    <w:rsid w:val="00F73D15"/>
    <w:rsid w:val="00F7466A"/>
    <w:rsid w:val="00F750DE"/>
    <w:rsid w:val="00F75333"/>
    <w:rsid w:val="00F76403"/>
    <w:rsid w:val="00F76DBE"/>
    <w:rsid w:val="00F77174"/>
    <w:rsid w:val="00F77361"/>
    <w:rsid w:val="00F774AF"/>
    <w:rsid w:val="00F81A44"/>
    <w:rsid w:val="00F8217F"/>
    <w:rsid w:val="00F83D82"/>
    <w:rsid w:val="00F8449F"/>
    <w:rsid w:val="00F848C6"/>
    <w:rsid w:val="00F84963"/>
    <w:rsid w:val="00F8594B"/>
    <w:rsid w:val="00F85EEF"/>
    <w:rsid w:val="00F86FDC"/>
    <w:rsid w:val="00F87A98"/>
    <w:rsid w:val="00F87B7D"/>
    <w:rsid w:val="00F909E2"/>
    <w:rsid w:val="00F90E2A"/>
    <w:rsid w:val="00F91316"/>
    <w:rsid w:val="00F91D62"/>
    <w:rsid w:val="00F92034"/>
    <w:rsid w:val="00F9229F"/>
    <w:rsid w:val="00F922C3"/>
    <w:rsid w:val="00F92A8A"/>
    <w:rsid w:val="00F9325B"/>
    <w:rsid w:val="00F932B4"/>
    <w:rsid w:val="00F94ED9"/>
    <w:rsid w:val="00F96832"/>
    <w:rsid w:val="00F97B61"/>
    <w:rsid w:val="00F97B80"/>
    <w:rsid w:val="00F97DD3"/>
    <w:rsid w:val="00FA0D71"/>
    <w:rsid w:val="00FA23E5"/>
    <w:rsid w:val="00FA3ED7"/>
    <w:rsid w:val="00FA5043"/>
    <w:rsid w:val="00FA5748"/>
    <w:rsid w:val="00FA5865"/>
    <w:rsid w:val="00FA5BF7"/>
    <w:rsid w:val="00FA5CCF"/>
    <w:rsid w:val="00FA612B"/>
    <w:rsid w:val="00FA6BCE"/>
    <w:rsid w:val="00FA6D0E"/>
    <w:rsid w:val="00FA7F04"/>
    <w:rsid w:val="00FA7FC1"/>
    <w:rsid w:val="00FB0435"/>
    <w:rsid w:val="00FB0B5F"/>
    <w:rsid w:val="00FB174A"/>
    <w:rsid w:val="00FB1814"/>
    <w:rsid w:val="00FB1E3B"/>
    <w:rsid w:val="00FB2042"/>
    <w:rsid w:val="00FB20FB"/>
    <w:rsid w:val="00FB21B7"/>
    <w:rsid w:val="00FB2D51"/>
    <w:rsid w:val="00FB2F19"/>
    <w:rsid w:val="00FB371F"/>
    <w:rsid w:val="00FB3D8C"/>
    <w:rsid w:val="00FB4A05"/>
    <w:rsid w:val="00FB6258"/>
    <w:rsid w:val="00FB6756"/>
    <w:rsid w:val="00FB6C63"/>
    <w:rsid w:val="00FB7B5E"/>
    <w:rsid w:val="00FB7D39"/>
    <w:rsid w:val="00FC005D"/>
    <w:rsid w:val="00FC0687"/>
    <w:rsid w:val="00FC16C2"/>
    <w:rsid w:val="00FC1779"/>
    <w:rsid w:val="00FC29A6"/>
    <w:rsid w:val="00FC3A18"/>
    <w:rsid w:val="00FC3CB4"/>
    <w:rsid w:val="00FC5FB6"/>
    <w:rsid w:val="00FC6710"/>
    <w:rsid w:val="00FC6B86"/>
    <w:rsid w:val="00FC73F5"/>
    <w:rsid w:val="00FC7464"/>
    <w:rsid w:val="00FD162B"/>
    <w:rsid w:val="00FD16D6"/>
    <w:rsid w:val="00FD1C50"/>
    <w:rsid w:val="00FD21AD"/>
    <w:rsid w:val="00FD393C"/>
    <w:rsid w:val="00FD3DCC"/>
    <w:rsid w:val="00FD4B6F"/>
    <w:rsid w:val="00FD539E"/>
    <w:rsid w:val="00FD53D7"/>
    <w:rsid w:val="00FD63CE"/>
    <w:rsid w:val="00FD6455"/>
    <w:rsid w:val="00FD66AF"/>
    <w:rsid w:val="00FD66CA"/>
    <w:rsid w:val="00FD673E"/>
    <w:rsid w:val="00FD6801"/>
    <w:rsid w:val="00FD761E"/>
    <w:rsid w:val="00FD7BDB"/>
    <w:rsid w:val="00FD7FA9"/>
    <w:rsid w:val="00FE1C03"/>
    <w:rsid w:val="00FE272E"/>
    <w:rsid w:val="00FE3DC7"/>
    <w:rsid w:val="00FE4052"/>
    <w:rsid w:val="00FE472A"/>
    <w:rsid w:val="00FE497F"/>
    <w:rsid w:val="00FE51BD"/>
    <w:rsid w:val="00FE6BC6"/>
    <w:rsid w:val="00FE73B7"/>
    <w:rsid w:val="00FF00D5"/>
    <w:rsid w:val="00FF0341"/>
    <w:rsid w:val="00FF0436"/>
    <w:rsid w:val="00FF0A21"/>
    <w:rsid w:val="00FF0C99"/>
    <w:rsid w:val="00FF0F42"/>
    <w:rsid w:val="00FF1398"/>
    <w:rsid w:val="00FF1449"/>
    <w:rsid w:val="00FF1BC6"/>
    <w:rsid w:val="00FF2EB6"/>
    <w:rsid w:val="00FF3822"/>
    <w:rsid w:val="00FF49BB"/>
    <w:rsid w:val="00FF6375"/>
    <w:rsid w:val="00FF6A6C"/>
    <w:rsid w:val="00FF7315"/>
    <w:rsid w:val="00FF7483"/>
    <w:rsid w:val="00FF765B"/>
    <w:rsid w:val="00FF7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93998A4"/>
  <w15:docId w15:val="{83EF714F-42D6-4ED6-B320-9CBA41D9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5F85"/>
    <w:pPr>
      <w:spacing w:after="0" w:line="480" w:lineRule="auto"/>
      <w:ind w:firstLine="720"/>
    </w:pPr>
    <w:rPr>
      <w:rFonts w:ascii="Times New Roman" w:hAnsi="Times New Roman" w:cs="Times New Roman"/>
    </w:rPr>
  </w:style>
  <w:style w:type="paragraph" w:styleId="Overskrift1">
    <w:name w:val="heading 1"/>
    <w:basedOn w:val="Normal"/>
    <w:next w:val="Normal"/>
    <w:link w:val="Overskrift1Tegn"/>
    <w:autoRedefine/>
    <w:uiPriority w:val="9"/>
    <w:qFormat/>
    <w:rsid w:val="00001907"/>
    <w:pPr>
      <w:keepNext/>
      <w:keepLines/>
      <w:numPr>
        <w:numId w:val="15"/>
      </w:numPr>
      <w:spacing w:before="360"/>
      <w:outlineLvl w:val="0"/>
    </w:pPr>
    <w:rPr>
      <w:rFonts w:eastAsiaTheme="majorEastAsia"/>
      <w:b/>
      <w:bCs/>
      <w:color w:val="0070C0"/>
      <w:sz w:val="24"/>
      <w:szCs w:val="24"/>
    </w:rPr>
  </w:style>
  <w:style w:type="paragraph" w:styleId="Overskrift2">
    <w:name w:val="heading 2"/>
    <w:basedOn w:val="Normal"/>
    <w:link w:val="Overskrift2Tegn"/>
    <w:uiPriority w:val="9"/>
    <w:unhideWhenUsed/>
    <w:qFormat/>
    <w:rsid w:val="00AA79C7"/>
    <w:pPr>
      <w:keepNext/>
      <w:keepLines/>
      <w:numPr>
        <w:ilvl w:val="1"/>
        <w:numId w:val="1"/>
      </w:numPr>
      <w:spacing w:before="200"/>
      <w:outlineLvl w:val="1"/>
    </w:pPr>
    <w:rPr>
      <w:rFonts w:eastAsiaTheme="majorEastAsia" w:cstheme="majorBidi"/>
      <w:b/>
      <w:bCs/>
      <w:sz w:val="24"/>
      <w:szCs w:val="26"/>
    </w:rPr>
  </w:style>
  <w:style w:type="paragraph" w:styleId="Overskrift3">
    <w:name w:val="heading 3"/>
    <w:basedOn w:val="Normal"/>
    <w:next w:val="Normal"/>
    <w:link w:val="Overskrift3Tegn"/>
    <w:uiPriority w:val="9"/>
    <w:unhideWhenUsed/>
    <w:qFormat/>
    <w:rsid w:val="00AA79C7"/>
    <w:pPr>
      <w:keepNext/>
      <w:keepLines/>
      <w:numPr>
        <w:ilvl w:val="2"/>
        <w:numId w:val="1"/>
      </w:numPr>
      <w:spacing w:before="200"/>
      <w:outlineLvl w:val="2"/>
    </w:pPr>
    <w:rPr>
      <w:rFonts w:eastAsiaTheme="majorEastAsia" w:cstheme="majorBidi"/>
      <w:b/>
      <w:bCs/>
      <w:noProof/>
      <w:sz w:val="24"/>
    </w:rPr>
  </w:style>
  <w:style w:type="paragraph" w:styleId="Overskrift4">
    <w:name w:val="heading 4"/>
    <w:basedOn w:val="Normal"/>
    <w:next w:val="Normal"/>
    <w:link w:val="Overskrift4Tegn"/>
    <w:uiPriority w:val="9"/>
    <w:unhideWhenUsed/>
    <w:qFormat/>
    <w:rsid w:val="00AA79C7"/>
    <w:pPr>
      <w:keepNext/>
      <w:keepLines/>
      <w:spacing w:before="200"/>
      <w:ind w:left="288" w:firstLine="0"/>
      <w:outlineLvl w:val="3"/>
    </w:pPr>
    <w:rPr>
      <w:rFonts w:eastAsiaTheme="majorEastAsia"/>
      <w:b/>
      <w:bCs/>
      <w:i/>
      <w:iCs/>
      <w:sz w:val="24"/>
      <w:szCs w:val="24"/>
    </w:rPr>
  </w:style>
  <w:style w:type="paragraph" w:styleId="Overskrift5">
    <w:name w:val="heading 5"/>
    <w:basedOn w:val="Normal"/>
    <w:next w:val="Normal"/>
    <w:link w:val="Overskrift5Tegn"/>
    <w:uiPriority w:val="9"/>
    <w:unhideWhenUsed/>
    <w:qFormat/>
    <w:rsid w:val="00A75F85"/>
    <w:pPr>
      <w:keepNext/>
      <w:keepLines/>
      <w:spacing w:before="200"/>
      <w:ind w:left="288" w:firstLine="0"/>
      <w:jc w:val="center"/>
      <w:outlineLvl w:val="4"/>
    </w:pPr>
    <w:rPr>
      <w:rFonts w:eastAsiaTheme="majorEastAsia"/>
      <w:b/>
      <w:color w:val="000000" w:themeColor="text1"/>
      <w:sz w:val="24"/>
      <w:szCs w:val="24"/>
    </w:rPr>
  </w:style>
  <w:style w:type="paragraph" w:styleId="Overskrift6">
    <w:name w:val="heading 6"/>
    <w:basedOn w:val="Normal"/>
    <w:next w:val="Normal"/>
    <w:link w:val="Overskrift6Tegn"/>
    <w:uiPriority w:val="9"/>
    <w:semiHidden/>
    <w:unhideWhenUsed/>
    <w:qFormat/>
    <w:rsid w:val="00AA79C7"/>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Overskrift7">
    <w:name w:val="heading 7"/>
    <w:basedOn w:val="Normal"/>
    <w:next w:val="Normal"/>
    <w:link w:val="Overskrift7Tegn"/>
    <w:uiPriority w:val="9"/>
    <w:semiHidden/>
    <w:unhideWhenUsed/>
    <w:qFormat/>
    <w:rsid w:val="00AA79C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A79C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A79C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5Tegn">
    <w:name w:val="Overskrift 5 Tegn"/>
    <w:basedOn w:val="Standardskrifttypeiafsnit"/>
    <w:link w:val="Overskrift5"/>
    <w:uiPriority w:val="9"/>
    <w:rsid w:val="00A75F85"/>
    <w:rPr>
      <w:rFonts w:ascii="Times New Roman" w:eastAsiaTheme="majorEastAsia" w:hAnsi="Times New Roman" w:cs="Times New Roman"/>
      <w:b/>
      <w:color w:val="000000" w:themeColor="text1"/>
      <w:sz w:val="24"/>
      <w:szCs w:val="24"/>
    </w:rPr>
  </w:style>
  <w:style w:type="paragraph" w:styleId="Listeafsnit">
    <w:name w:val="List Paragraph"/>
    <w:basedOn w:val="Normal"/>
    <w:uiPriority w:val="34"/>
    <w:qFormat/>
    <w:rsid w:val="00A75F85"/>
    <w:pPr>
      <w:ind w:left="720"/>
      <w:contextualSpacing/>
    </w:pPr>
  </w:style>
  <w:style w:type="paragraph" w:styleId="Sidehoved">
    <w:name w:val="header"/>
    <w:basedOn w:val="Normal"/>
    <w:link w:val="SidehovedTegn"/>
    <w:uiPriority w:val="99"/>
    <w:unhideWhenUsed/>
    <w:rsid w:val="00A75F85"/>
    <w:pPr>
      <w:tabs>
        <w:tab w:val="center" w:pos="4680"/>
        <w:tab w:val="right" w:pos="9360"/>
      </w:tabs>
      <w:spacing w:line="240" w:lineRule="auto"/>
    </w:pPr>
  </w:style>
  <w:style w:type="character" w:customStyle="1" w:styleId="SidehovedTegn">
    <w:name w:val="Sidehoved Tegn"/>
    <w:basedOn w:val="Standardskrifttypeiafsnit"/>
    <w:link w:val="Sidehoved"/>
    <w:uiPriority w:val="99"/>
    <w:rsid w:val="00A75F85"/>
    <w:rPr>
      <w:rFonts w:ascii="Times New Roman" w:hAnsi="Times New Roman" w:cs="Times New Roman"/>
    </w:rPr>
  </w:style>
  <w:style w:type="paragraph" w:customStyle="1" w:styleId="FrontPage">
    <w:name w:val="Front Page"/>
    <w:basedOn w:val="Normal"/>
    <w:qFormat/>
    <w:rsid w:val="00A75F85"/>
    <w:pPr>
      <w:jc w:val="center"/>
    </w:pPr>
    <w:rPr>
      <w:b/>
    </w:rPr>
  </w:style>
  <w:style w:type="paragraph" w:customStyle="1" w:styleId="Heading0">
    <w:name w:val="Heading 0"/>
    <w:basedOn w:val="Overskrift5"/>
    <w:next w:val="Overskrift5"/>
    <w:link w:val="Heading0Char"/>
    <w:qFormat/>
    <w:rsid w:val="00A75F85"/>
    <w:pPr>
      <w:spacing w:before="0"/>
      <w:ind w:left="0"/>
      <w:outlineLvl w:val="0"/>
    </w:pPr>
    <w:rPr>
      <w:b w:val="0"/>
    </w:rPr>
  </w:style>
  <w:style w:type="character" w:customStyle="1" w:styleId="Heading0Char">
    <w:name w:val="Heading 0 Char"/>
    <w:basedOn w:val="Standardskrifttypeiafsnit"/>
    <w:link w:val="Heading0"/>
    <w:rsid w:val="00A75F85"/>
    <w:rPr>
      <w:rFonts w:ascii="Times New Roman" w:eastAsiaTheme="majorEastAsia" w:hAnsi="Times New Roman" w:cs="Times New Roman"/>
      <w:color w:val="000000" w:themeColor="text1"/>
      <w:sz w:val="24"/>
      <w:szCs w:val="24"/>
    </w:rPr>
  </w:style>
  <w:style w:type="paragraph" w:customStyle="1" w:styleId="Paragrah">
    <w:name w:val="Paragrah"/>
    <w:basedOn w:val="Normal"/>
    <w:link w:val="ParagrahChar"/>
    <w:qFormat/>
    <w:rsid w:val="00A75F85"/>
    <w:pPr>
      <w:spacing w:after="240"/>
    </w:pPr>
  </w:style>
  <w:style w:type="character" w:customStyle="1" w:styleId="ParagrahChar">
    <w:name w:val="Paragrah Char"/>
    <w:basedOn w:val="Standardskrifttypeiafsnit"/>
    <w:link w:val="Paragrah"/>
    <w:rsid w:val="00A75F85"/>
    <w:rPr>
      <w:rFonts w:ascii="Times New Roman" w:hAnsi="Times New Roman" w:cs="Times New Roman"/>
    </w:rPr>
  </w:style>
  <w:style w:type="character" w:customStyle="1" w:styleId="Overskrift1Tegn">
    <w:name w:val="Overskrift 1 Tegn"/>
    <w:basedOn w:val="Standardskrifttypeiafsnit"/>
    <w:link w:val="Overskrift1"/>
    <w:uiPriority w:val="9"/>
    <w:rsid w:val="00001907"/>
    <w:rPr>
      <w:rFonts w:ascii="Times New Roman" w:eastAsiaTheme="majorEastAsia" w:hAnsi="Times New Roman" w:cs="Times New Roman"/>
      <w:b/>
      <w:bCs/>
      <w:color w:val="0070C0"/>
      <w:sz w:val="24"/>
      <w:szCs w:val="24"/>
    </w:rPr>
  </w:style>
  <w:style w:type="character" w:customStyle="1" w:styleId="Overskrift2Tegn">
    <w:name w:val="Overskrift 2 Tegn"/>
    <w:basedOn w:val="Standardskrifttypeiafsnit"/>
    <w:link w:val="Overskrift2"/>
    <w:uiPriority w:val="9"/>
    <w:rsid w:val="00AA79C7"/>
    <w:rPr>
      <w:rFonts w:ascii="Times New Roman" w:eastAsiaTheme="majorEastAsia" w:hAnsi="Times New Roman" w:cstheme="majorBidi"/>
      <w:b/>
      <w:bCs/>
      <w:sz w:val="24"/>
      <w:szCs w:val="26"/>
    </w:rPr>
  </w:style>
  <w:style w:type="character" w:customStyle="1" w:styleId="Overskrift3Tegn">
    <w:name w:val="Overskrift 3 Tegn"/>
    <w:basedOn w:val="Standardskrifttypeiafsnit"/>
    <w:link w:val="Overskrift3"/>
    <w:uiPriority w:val="9"/>
    <w:rsid w:val="00AA79C7"/>
    <w:rPr>
      <w:rFonts w:ascii="Times New Roman" w:eastAsiaTheme="majorEastAsia" w:hAnsi="Times New Roman" w:cstheme="majorBidi"/>
      <w:b/>
      <w:bCs/>
      <w:noProof/>
      <w:sz w:val="24"/>
    </w:rPr>
  </w:style>
  <w:style w:type="character" w:customStyle="1" w:styleId="Overskrift4Tegn">
    <w:name w:val="Overskrift 4 Tegn"/>
    <w:basedOn w:val="Standardskrifttypeiafsnit"/>
    <w:link w:val="Overskrift4"/>
    <w:uiPriority w:val="9"/>
    <w:rsid w:val="00AA79C7"/>
    <w:rPr>
      <w:rFonts w:ascii="Times New Roman" w:eastAsiaTheme="majorEastAsia" w:hAnsi="Times New Roman" w:cs="Times New Roman"/>
      <w:b/>
      <w:bCs/>
      <w:i/>
      <w:iCs/>
      <w:sz w:val="24"/>
      <w:szCs w:val="24"/>
    </w:rPr>
  </w:style>
  <w:style w:type="character" w:customStyle="1" w:styleId="Overskrift6Tegn">
    <w:name w:val="Overskrift 6 Tegn"/>
    <w:basedOn w:val="Standardskrifttypeiafsnit"/>
    <w:link w:val="Overskrift6"/>
    <w:uiPriority w:val="9"/>
    <w:semiHidden/>
    <w:rsid w:val="00AA79C7"/>
    <w:rPr>
      <w:rFonts w:asciiTheme="majorHAnsi" w:eastAsiaTheme="majorEastAsia" w:hAnsiTheme="majorHAnsi" w:cstheme="majorBidi"/>
      <w:i/>
      <w:iCs/>
      <w:color w:val="1F3763" w:themeColor="accent1" w:themeShade="7F"/>
    </w:rPr>
  </w:style>
  <w:style w:type="character" w:customStyle="1" w:styleId="Overskrift7Tegn">
    <w:name w:val="Overskrift 7 Tegn"/>
    <w:basedOn w:val="Standardskrifttypeiafsnit"/>
    <w:link w:val="Overskrift7"/>
    <w:uiPriority w:val="9"/>
    <w:semiHidden/>
    <w:rsid w:val="00AA79C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A79C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A79C7"/>
    <w:rPr>
      <w:rFonts w:asciiTheme="majorHAnsi" w:eastAsiaTheme="majorEastAsia" w:hAnsiTheme="majorHAnsi" w:cstheme="majorBidi"/>
      <w:i/>
      <w:iCs/>
      <w:color w:val="404040" w:themeColor="text1" w:themeTint="BF"/>
      <w:sz w:val="20"/>
      <w:szCs w:val="20"/>
    </w:rPr>
  </w:style>
  <w:style w:type="paragraph" w:styleId="Overskrift">
    <w:name w:val="TOC Heading"/>
    <w:basedOn w:val="Overskrift1"/>
    <w:next w:val="Normal"/>
    <w:uiPriority w:val="39"/>
    <w:semiHidden/>
    <w:unhideWhenUsed/>
    <w:qFormat/>
    <w:rsid w:val="00AA79C7"/>
    <w:pPr>
      <w:outlineLvl w:val="9"/>
    </w:pPr>
    <w:rPr>
      <w:lang w:eastAsia="ja-JP"/>
    </w:rPr>
  </w:style>
  <w:style w:type="paragraph" w:styleId="Indholdsfortegnelse1">
    <w:name w:val="toc 1"/>
    <w:basedOn w:val="Normal"/>
    <w:next w:val="Normal"/>
    <w:autoRedefine/>
    <w:uiPriority w:val="39"/>
    <w:unhideWhenUsed/>
    <w:qFormat/>
    <w:rsid w:val="00AA79C7"/>
    <w:pPr>
      <w:tabs>
        <w:tab w:val="right" w:leader="dot" w:pos="9360"/>
      </w:tabs>
      <w:spacing w:before="240" w:line="240" w:lineRule="auto"/>
      <w:ind w:left="1152" w:right="270" w:hanging="1152"/>
    </w:pPr>
    <w:rPr>
      <w:b/>
    </w:rPr>
  </w:style>
  <w:style w:type="paragraph" w:styleId="Indholdsfortegnelse2">
    <w:name w:val="toc 2"/>
    <w:basedOn w:val="Normal"/>
    <w:next w:val="Normal"/>
    <w:autoRedefine/>
    <w:uiPriority w:val="39"/>
    <w:unhideWhenUsed/>
    <w:qFormat/>
    <w:rsid w:val="00D14DE7"/>
    <w:pPr>
      <w:tabs>
        <w:tab w:val="left" w:pos="1170"/>
        <w:tab w:val="right" w:leader="dot" w:pos="9360"/>
      </w:tabs>
      <w:spacing w:line="240" w:lineRule="auto"/>
      <w:ind w:left="360" w:right="360" w:hanging="360"/>
    </w:pPr>
    <w:rPr>
      <w:rFonts w:eastAsiaTheme="minorEastAsia"/>
      <w:lang w:eastAsia="ja-JP"/>
    </w:rPr>
  </w:style>
  <w:style w:type="paragraph" w:styleId="Indholdsfortegnelse3">
    <w:name w:val="toc 3"/>
    <w:aliases w:val="Table"/>
    <w:basedOn w:val="Normal"/>
    <w:next w:val="Normal"/>
    <w:autoRedefine/>
    <w:uiPriority w:val="39"/>
    <w:unhideWhenUsed/>
    <w:qFormat/>
    <w:rsid w:val="00AA79C7"/>
    <w:pPr>
      <w:tabs>
        <w:tab w:val="left" w:pos="360"/>
        <w:tab w:val="left" w:pos="810"/>
        <w:tab w:val="right" w:leader="dot" w:pos="9350"/>
      </w:tabs>
      <w:spacing w:line="240" w:lineRule="auto"/>
      <w:ind w:firstLine="270"/>
    </w:pPr>
    <w:rPr>
      <w:rFonts w:eastAsiaTheme="minorEastAsia"/>
      <w:lang w:eastAsia="ja-JP"/>
    </w:rPr>
  </w:style>
  <w:style w:type="paragraph" w:styleId="Markeringsbobletekst">
    <w:name w:val="Balloon Text"/>
    <w:basedOn w:val="Normal"/>
    <w:link w:val="MarkeringsbobletekstTegn"/>
    <w:uiPriority w:val="99"/>
    <w:semiHidden/>
    <w:unhideWhenUsed/>
    <w:rsid w:val="00AA79C7"/>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AA79C7"/>
    <w:rPr>
      <w:rFonts w:ascii="Tahoma" w:hAnsi="Tahoma" w:cs="Tahoma"/>
      <w:sz w:val="16"/>
      <w:szCs w:val="16"/>
    </w:rPr>
  </w:style>
  <w:style w:type="character" w:styleId="Hyperlink">
    <w:name w:val="Hyperlink"/>
    <w:basedOn w:val="Standardskrifttypeiafsnit"/>
    <w:uiPriority w:val="99"/>
    <w:unhideWhenUsed/>
    <w:rsid w:val="00AA79C7"/>
    <w:rPr>
      <w:color w:val="0563C1" w:themeColor="hyperlink"/>
      <w:u w:val="single"/>
    </w:rPr>
  </w:style>
  <w:style w:type="character" w:styleId="Linjenummer">
    <w:name w:val="line number"/>
    <w:basedOn w:val="Standardskrifttypeiafsnit"/>
    <w:uiPriority w:val="99"/>
    <w:semiHidden/>
    <w:unhideWhenUsed/>
    <w:rsid w:val="00AA79C7"/>
  </w:style>
  <w:style w:type="paragraph" w:styleId="Sidefod">
    <w:name w:val="footer"/>
    <w:basedOn w:val="Normal"/>
    <w:link w:val="SidefodTegn"/>
    <w:uiPriority w:val="99"/>
    <w:unhideWhenUsed/>
    <w:rsid w:val="00AA79C7"/>
    <w:pPr>
      <w:tabs>
        <w:tab w:val="center" w:pos="4680"/>
        <w:tab w:val="right" w:pos="9360"/>
      </w:tabs>
      <w:spacing w:line="240" w:lineRule="auto"/>
    </w:pPr>
  </w:style>
  <w:style w:type="character" w:customStyle="1" w:styleId="SidefodTegn">
    <w:name w:val="Sidefod Tegn"/>
    <w:basedOn w:val="Standardskrifttypeiafsnit"/>
    <w:link w:val="Sidefod"/>
    <w:uiPriority w:val="99"/>
    <w:rsid w:val="00AA79C7"/>
    <w:rPr>
      <w:rFonts w:ascii="Times New Roman" w:hAnsi="Times New Roman" w:cs="Times New Roman"/>
    </w:rPr>
  </w:style>
  <w:style w:type="paragraph" w:styleId="NormalWeb">
    <w:name w:val="Normal (Web)"/>
    <w:basedOn w:val="Normal"/>
    <w:uiPriority w:val="99"/>
    <w:unhideWhenUsed/>
    <w:rsid w:val="00AA79C7"/>
    <w:pPr>
      <w:spacing w:before="100" w:beforeAutospacing="1" w:after="100" w:afterAutospacing="1" w:line="240" w:lineRule="auto"/>
    </w:pPr>
    <w:rPr>
      <w:rFonts w:eastAsiaTheme="minorEastAsia"/>
      <w:sz w:val="24"/>
      <w:szCs w:val="24"/>
    </w:rPr>
  </w:style>
  <w:style w:type="paragraph" w:styleId="Ingenafstand">
    <w:name w:val="No Spacing"/>
    <w:uiPriority w:val="1"/>
    <w:qFormat/>
    <w:rsid w:val="00AA79C7"/>
    <w:pPr>
      <w:spacing w:after="0" w:line="240" w:lineRule="auto"/>
    </w:pPr>
  </w:style>
  <w:style w:type="paragraph" w:customStyle="1" w:styleId="Default">
    <w:name w:val="Default"/>
    <w:rsid w:val="00AA79C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ndNoteBibliographyTitle">
    <w:name w:val="EndNote Bibliography Title"/>
    <w:basedOn w:val="Normal"/>
    <w:link w:val="EndNoteBibliographyTitleChar"/>
    <w:rsid w:val="00AA79C7"/>
    <w:pPr>
      <w:jc w:val="center"/>
    </w:pPr>
    <w:rPr>
      <w:noProof/>
    </w:rPr>
  </w:style>
  <w:style w:type="character" w:customStyle="1" w:styleId="EndNoteBibliographyTitleChar">
    <w:name w:val="EndNote Bibliography Title Char"/>
    <w:basedOn w:val="Standardskrifttypeiafsnit"/>
    <w:link w:val="EndNoteBibliographyTitle"/>
    <w:rsid w:val="00AA79C7"/>
    <w:rPr>
      <w:rFonts w:ascii="Times New Roman" w:hAnsi="Times New Roman" w:cs="Times New Roman"/>
      <w:noProof/>
    </w:rPr>
  </w:style>
  <w:style w:type="paragraph" w:customStyle="1" w:styleId="EndNoteBibliography">
    <w:name w:val="EndNote Bibliography"/>
    <w:basedOn w:val="Normal"/>
    <w:link w:val="EndNoteBibliographyChar"/>
    <w:rsid w:val="00AA79C7"/>
    <w:pPr>
      <w:spacing w:line="360" w:lineRule="auto"/>
    </w:pPr>
    <w:rPr>
      <w:noProof/>
    </w:rPr>
  </w:style>
  <w:style w:type="character" w:customStyle="1" w:styleId="EndNoteBibliographyChar">
    <w:name w:val="EndNote Bibliography Char"/>
    <w:basedOn w:val="Standardskrifttypeiafsnit"/>
    <w:link w:val="EndNoteBibliography"/>
    <w:rsid w:val="00AA79C7"/>
    <w:rPr>
      <w:rFonts w:ascii="Times New Roman" w:hAnsi="Times New Roman" w:cs="Times New Roman"/>
      <w:noProof/>
    </w:rPr>
  </w:style>
  <w:style w:type="character" w:styleId="BesgtLink">
    <w:name w:val="FollowedHyperlink"/>
    <w:basedOn w:val="Standardskrifttypeiafsnit"/>
    <w:uiPriority w:val="99"/>
    <w:semiHidden/>
    <w:unhideWhenUsed/>
    <w:rsid w:val="00AA79C7"/>
    <w:rPr>
      <w:color w:val="954F72" w:themeColor="followedHyperlink"/>
      <w:u w:val="single"/>
    </w:rPr>
  </w:style>
  <w:style w:type="paragraph" w:styleId="Titel">
    <w:name w:val="Title"/>
    <w:basedOn w:val="Normal"/>
    <w:next w:val="Normal"/>
    <w:link w:val="TitelTegn"/>
    <w:uiPriority w:val="10"/>
    <w:qFormat/>
    <w:rsid w:val="00AA79C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gn">
    <w:name w:val="Titel Tegn"/>
    <w:basedOn w:val="Standardskrifttypeiafsnit"/>
    <w:link w:val="Titel"/>
    <w:uiPriority w:val="10"/>
    <w:rsid w:val="00AA79C7"/>
    <w:rPr>
      <w:rFonts w:asciiTheme="majorHAnsi" w:eastAsiaTheme="majorEastAsia" w:hAnsiTheme="majorHAnsi" w:cstheme="majorBidi"/>
      <w:color w:val="323E4F" w:themeColor="text2" w:themeShade="BF"/>
      <w:spacing w:val="5"/>
      <w:kern w:val="28"/>
      <w:sz w:val="52"/>
      <w:szCs w:val="52"/>
    </w:rPr>
  </w:style>
  <w:style w:type="numbering" w:customStyle="1" w:styleId="Headingwo">
    <w:name w:val="Heading w/o #"/>
    <w:basedOn w:val="Ingenoversigt"/>
    <w:uiPriority w:val="99"/>
    <w:rsid w:val="00AA79C7"/>
    <w:pPr>
      <w:numPr>
        <w:numId w:val="2"/>
      </w:numPr>
    </w:pPr>
  </w:style>
  <w:style w:type="paragraph" w:customStyle="1" w:styleId="References">
    <w:name w:val="References"/>
    <w:basedOn w:val="EndNoteBibliography"/>
    <w:link w:val="ReferencesChar"/>
    <w:qFormat/>
    <w:rsid w:val="00AA79C7"/>
    <w:pPr>
      <w:spacing w:before="120" w:after="240"/>
      <w:ind w:left="446" w:hanging="446"/>
    </w:pPr>
  </w:style>
  <w:style w:type="character" w:customStyle="1" w:styleId="ReferencesChar">
    <w:name w:val="References Char"/>
    <w:basedOn w:val="EndNoteBibliographyChar"/>
    <w:link w:val="References"/>
    <w:rsid w:val="00AA79C7"/>
    <w:rPr>
      <w:rFonts w:ascii="Times New Roman" w:hAnsi="Times New Roman" w:cs="Times New Roman"/>
      <w:noProof/>
    </w:rPr>
  </w:style>
  <w:style w:type="paragraph" w:styleId="Indholdsfortegnelse4">
    <w:name w:val="toc 4"/>
    <w:basedOn w:val="Normal"/>
    <w:next w:val="Normal"/>
    <w:autoRedefine/>
    <w:uiPriority w:val="39"/>
    <w:unhideWhenUsed/>
    <w:rsid w:val="008B2869"/>
    <w:pPr>
      <w:tabs>
        <w:tab w:val="right" w:leader="dot" w:pos="9360"/>
      </w:tabs>
      <w:spacing w:line="240" w:lineRule="auto"/>
      <w:ind w:left="720" w:firstLine="0"/>
    </w:pPr>
    <w:rPr>
      <w:noProof/>
    </w:rPr>
  </w:style>
  <w:style w:type="paragraph" w:styleId="Billedtekst">
    <w:name w:val="caption"/>
    <w:basedOn w:val="Normal"/>
    <w:next w:val="Normal"/>
    <w:uiPriority w:val="35"/>
    <w:unhideWhenUsed/>
    <w:qFormat/>
    <w:rsid w:val="00AA79C7"/>
    <w:pPr>
      <w:spacing w:line="240" w:lineRule="auto"/>
      <w:ind w:firstLine="0"/>
    </w:pPr>
    <w:rPr>
      <w:bCs/>
    </w:rPr>
  </w:style>
  <w:style w:type="paragraph" w:styleId="Listeoverfigurer">
    <w:name w:val="table of figures"/>
    <w:basedOn w:val="References"/>
    <w:next w:val="Normal"/>
    <w:uiPriority w:val="99"/>
    <w:unhideWhenUsed/>
    <w:rsid w:val="00AA79C7"/>
    <w:pPr>
      <w:spacing w:line="240" w:lineRule="auto"/>
      <w:ind w:left="432" w:hanging="432"/>
    </w:pPr>
  </w:style>
  <w:style w:type="character" w:styleId="Svagfremhvning">
    <w:name w:val="Subtle Emphasis"/>
    <w:aliases w:val="Appendix"/>
    <w:uiPriority w:val="19"/>
    <w:qFormat/>
    <w:rsid w:val="00AA79C7"/>
    <w:rPr>
      <w:rFonts w:ascii="Times New Roman" w:hAnsi="Times New Roman"/>
    </w:rPr>
  </w:style>
  <w:style w:type="paragraph" w:styleId="Undertitel">
    <w:name w:val="Subtitle"/>
    <w:basedOn w:val="Normal"/>
    <w:next w:val="Normal"/>
    <w:link w:val="UndertitelTegn"/>
    <w:uiPriority w:val="11"/>
    <w:qFormat/>
    <w:rsid w:val="00AA79C7"/>
    <w:pPr>
      <w:numPr>
        <w:ilvl w:val="1"/>
      </w:numPr>
      <w:ind w:firstLine="720"/>
    </w:pPr>
    <w:rPr>
      <w:rFonts w:asciiTheme="majorHAnsi" w:eastAsiaTheme="majorEastAsia" w:hAnsiTheme="majorHAnsi" w:cstheme="majorBidi"/>
      <w:i/>
      <w:iCs/>
      <w:color w:val="4472C4" w:themeColor="accent1"/>
      <w:spacing w:val="15"/>
      <w:sz w:val="24"/>
      <w:szCs w:val="24"/>
    </w:rPr>
  </w:style>
  <w:style w:type="character" w:customStyle="1" w:styleId="UndertitelTegn">
    <w:name w:val="Undertitel Tegn"/>
    <w:basedOn w:val="Standardskrifttypeiafsnit"/>
    <w:link w:val="Undertitel"/>
    <w:uiPriority w:val="11"/>
    <w:rsid w:val="00AA79C7"/>
    <w:rPr>
      <w:rFonts w:asciiTheme="majorHAnsi" w:eastAsiaTheme="majorEastAsia" w:hAnsiTheme="majorHAnsi" w:cstheme="majorBidi"/>
      <w:i/>
      <w:iCs/>
      <w:color w:val="4472C4" w:themeColor="accent1"/>
      <w:spacing w:val="15"/>
      <w:sz w:val="24"/>
      <w:szCs w:val="24"/>
    </w:rPr>
  </w:style>
  <w:style w:type="character" w:styleId="Fremhv">
    <w:name w:val="Emphasis"/>
    <w:aliases w:val="Paragraph"/>
    <w:basedOn w:val="Svagfremhvning"/>
    <w:uiPriority w:val="20"/>
    <w:qFormat/>
    <w:rsid w:val="00AA79C7"/>
    <w:rPr>
      <w:rFonts w:ascii="Times New Roman" w:hAnsi="Times New Roman"/>
      <w:sz w:val="22"/>
    </w:rPr>
  </w:style>
  <w:style w:type="paragraph" w:styleId="Slutnotetekst">
    <w:name w:val="endnote text"/>
    <w:basedOn w:val="Normal"/>
    <w:link w:val="SlutnotetekstTegn"/>
    <w:uiPriority w:val="99"/>
    <w:semiHidden/>
    <w:unhideWhenUsed/>
    <w:rsid w:val="00AA79C7"/>
    <w:pPr>
      <w:spacing w:line="240" w:lineRule="auto"/>
    </w:pPr>
    <w:rPr>
      <w:sz w:val="20"/>
      <w:szCs w:val="20"/>
    </w:rPr>
  </w:style>
  <w:style w:type="character" w:customStyle="1" w:styleId="SlutnotetekstTegn">
    <w:name w:val="Slutnotetekst Tegn"/>
    <w:basedOn w:val="Standardskrifttypeiafsnit"/>
    <w:link w:val="Slutnotetekst"/>
    <w:uiPriority w:val="99"/>
    <w:semiHidden/>
    <w:rsid w:val="00AA79C7"/>
    <w:rPr>
      <w:rFonts w:ascii="Times New Roman" w:hAnsi="Times New Roman" w:cs="Times New Roman"/>
      <w:sz w:val="20"/>
      <w:szCs w:val="20"/>
    </w:rPr>
  </w:style>
  <w:style w:type="character" w:styleId="Slutnotehenvisning">
    <w:name w:val="endnote reference"/>
    <w:basedOn w:val="Standardskrifttypeiafsnit"/>
    <w:uiPriority w:val="99"/>
    <w:semiHidden/>
    <w:unhideWhenUsed/>
    <w:rsid w:val="00AA79C7"/>
    <w:rPr>
      <w:vertAlign w:val="superscript"/>
    </w:rPr>
  </w:style>
  <w:style w:type="paragraph" w:customStyle="1" w:styleId="EndNoteCategoryHeading">
    <w:name w:val="EndNote Category Heading"/>
    <w:basedOn w:val="Normal"/>
    <w:link w:val="EndNoteCategoryHeadingChar"/>
    <w:rsid w:val="00AA79C7"/>
    <w:pPr>
      <w:spacing w:before="120" w:after="120"/>
    </w:pPr>
    <w:rPr>
      <w:b/>
      <w:noProof/>
    </w:rPr>
  </w:style>
  <w:style w:type="character" w:customStyle="1" w:styleId="EndNoteCategoryHeadingChar">
    <w:name w:val="EndNote Category Heading Char"/>
    <w:basedOn w:val="EndNoteBibliographyChar"/>
    <w:link w:val="EndNoteCategoryHeading"/>
    <w:rsid w:val="00AA79C7"/>
    <w:rPr>
      <w:rFonts w:ascii="Times New Roman" w:hAnsi="Times New Roman" w:cs="Times New Roman"/>
      <w:b/>
      <w:noProof/>
    </w:rPr>
  </w:style>
  <w:style w:type="paragraph" w:styleId="Fodnotetekst">
    <w:name w:val="footnote text"/>
    <w:basedOn w:val="Normal"/>
    <w:link w:val="FodnotetekstTegn"/>
    <w:uiPriority w:val="99"/>
    <w:semiHidden/>
    <w:unhideWhenUsed/>
    <w:rsid w:val="00AA79C7"/>
    <w:pPr>
      <w:spacing w:line="240" w:lineRule="auto"/>
    </w:pPr>
    <w:rPr>
      <w:sz w:val="20"/>
      <w:szCs w:val="20"/>
    </w:rPr>
  </w:style>
  <w:style w:type="character" w:customStyle="1" w:styleId="FodnotetekstTegn">
    <w:name w:val="Fodnotetekst Tegn"/>
    <w:basedOn w:val="Standardskrifttypeiafsnit"/>
    <w:link w:val="Fodnotetekst"/>
    <w:uiPriority w:val="99"/>
    <w:semiHidden/>
    <w:rsid w:val="00AA79C7"/>
    <w:rPr>
      <w:rFonts w:ascii="Times New Roman" w:hAnsi="Times New Roman" w:cs="Times New Roman"/>
      <w:sz w:val="20"/>
      <w:szCs w:val="20"/>
    </w:rPr>
  </w:style>
  <w:style w:type="character" w:styleId="Fodnotehenvisning">
    <w:name w:val="footnote reference"/>
    <w:basedOn w:val="Standardskrifttypeiafsnit"/>
    <w:uiPriority w:val="99"/>
    <w:semiHidden/>
    <w:unhideWhenUsed/>
    <w:rsid w:val="00AA79C7"/>
    <w:rPr>
      <w:vertAlign w:val="superscript"/>
    </w:rPr>
  </w:style>
  <w:style w:type="numbering" w:customStyle="1" w:styleId="NoList1">
    <w:name w:val="No List1"/>
    <w:next w:val="Ingenoversigt"/>
    <w:uiPriority w:val="99"/>
    <w:semiHidden/>
    <w:unhideWhenUsed/>
    <w:rsid w:val="00AA79C7"/>
  </w:style>
  <w:style w:type="paragraph" w:customStyle="1" w:styleId="font5">
    <w:name w:val="font5"/>
    <w:basedOn w:val="Normal"/>
    <w:rsid w:val="00AA79C7"/>
    <w:pPr>
      <w:spacing w:before="100" w:beforeAutospacing="1" w:after="100" w:afterAutospacing="1" w:line="240" w:lineRule="auto"/>
      <w:ind w:firstLine="0"/>
    </w:pPr>
    <w:rPr>
      <w:rFonts w:eastAsia="Times New Roman"/>
      <w:color w:val="000000"/>
      <w:sz w:val="12"/>
      <w:szCs w:val="12"/>
    </w:rPr>
  </w:style>
  <w:style w:type="paragraph" w:customStyle="1" w:styleId="xl66">
    <w:name w:val="xl66"/>
    <w:basedOn w:val="Normal"/>
    <w:rsid w:val="00AA79C7"/>
    <w:pPr>
      <w:pBdr>
        <w:top w:val="single" w:sz="4" w:space="0" w:color="auto"/>
        <w:bottom w:val="single" w:sz="4" w:space="0" w:color="auto"/>
      </w:pBdr>
      <w:shd w:val="clear" w:color="000000" w:fill="FFFFFF"/>
      <w:spacing w:before="100" w:beforeAutospacing="1" w:after="100" w:afterAutospacing="1" w:line="240" w:lineRule="auto"/>
      <w:ind w:firstLine="0"/>
      <w:jc w:val="center"/>
    </w:pPr>
    <w:rPr>
      <w:rFonts w:eastAsia="Times New Roman"/>
      <w:sz w:val="12"/>
      <w:szCs w:val="12"/>
    </w:rPr>
  </w:style>
  <w:style w:type="paragraph" w:customStyle="1" w:styleId="xl67">
    <w:name w:val="xl67"/>
    <w:basedOn w:val="Normal"/>
    <w:rsid w:val="00AA79C7"/>
    <w:pPr>
      <w:shd w:val="clear" w:color="000000" w:fill="FFFFFF"/>
      <w:spacing w:before="100" w:beforeAutospacing="1" w:after="100" w:afterAutospacing="1" w:line="240" w:lineRule="auto"/>
      <w:ind w:firstLine="0"/>
    </w:pPr>
    <w:rPr>
      <w:rFonts w:eastAsia="Times New Roman"/>
      <w:sz w:val="12"/>
      <w:szCs w:val="12"/>
    </w:rPr>
  </w:style>
  <w:style w:type="paragraph" w:customStyle="1" w:styleId="xl68">
    <w:name w:val="xl68"/>
    <w:basedOn w:val="Normal"/>
    <w:rsid w:val="00AA79C7"/>
    <w:pPr>
      <w:pBdr>
        <w:bottom w:val="single" w:sz="4" w:space="0" w:color="auto"/>
      </w:pBdr>
      <w:shd w:val="clear" w:color="000000" w:fill="FFFFFF"/>
      <w:spacing w:before="100" w:beforeAutospacing="1" w:after="100" w:afterAutospacing="1" w:line="240" w:lineRule="auto"/>
      <w:ind w:firstLine="0"/>
      <w:jc w:val="center"/>
    </w:pPr>
    <w:rPr>
      <w:rFonts w:eastAsia="Times New Roman"/>
      <w:sz w:val="12"/>
      <w:szCs w:val="12"/>
    </w:rPr>
  </w:style>
  <w:style w:type="paragraph" w:customStyle="1" w:styleId="xl69">
    <w:name w:val="xl69"/>
    <w:basedOn w:val="Normal"/>
    <w:rsid w:val="00AA79C7"/>
    <w:pPr>
      <w:shd w:val="clear" w:color="000000" w:fill="FFFFFF"/>
      <w:spacing w:before="100" w:beforeAutospacing="1" w:after="100" w:afterAutospacing="1" w:line="240" w:lineRule="auto"/>
      <w:ind w:firstLine="0"/>
      <w:jc w:val="center"/>
    </w:pPr>
    <w:rPr>
      <w:rFonts w:eastAsia="Times New Roman"/>
      <w:sz w:val="12"/>
      <w:szCs w:val="12"/>
    </w:rPr>
  </w:style>
  <w:style w:type="paragraph" w:customStyle="1" w:styleId="xl70">
    <w:name w:val="xl70"/>
    <w:basedOn w:val="Normal"/>
    <w:rsid w:val="00AA79C7"/>
    <w:pPr>
      <w:pBdr>
        <w:top w:val="single" w:sz="4" w:space="0" w:color="auto"/>
        <w:bottom w:val="single" w:sz="4" w:space="0" w:color="auto"/>
      </w:pBdr>
      <w:shd w:val="clear" w:color="000000" w:fill="FFFFFF"/>
      <w:spacing w:before="100" w:beforeAutospacing="1" w:after="100" w:afterAutospacing="1" w:line="240" w:lineRule="auto"/>
      <w:ind w:firstLine="0"/>
      <w:textAlignment w:val="center"/>
    </w:pPr>
    <w:rPr>
      <w:rFonts w:eastAsia="Times New Roman"/>
      <w:sz w:val="12"/>
      <w:szCs w:val="12"/>
    </w:rPr>
  </w:style>
  <w:style w:type="paragraph" w:customStyle="1" w:styleId="xl71">
    <w:name w:val="xl71"/>
    <w:basedOn w:val="Normal"/>
    <w:rsid w:val="00AA79C7"/>
    <w:pPr>
      <w:pBdr>
        <w:top w:val="single" w:sz="4" w:space="0" w:color="auto"/>
        <w:bottom w:val="single" w:sz="4" w:space="0" w:color="auto"/>
      </w:pBdr>
      <w:shd w:val="clear" w:color="000000" w:fill="FFFFFF"/>
      <w:spacing w:before="100" w:beforeAutospacing="1" w:after="100" w:afterAutospacing="1" w:line="240" w:lineRule="auto"/>
      <w:ind w:firstLine="0"/>
      <w:jc w:val="center"/>
      <w:textAlignment w:val="center"/>
    </w:pPr>
    <w:rPr>
      <w:rFonts w:eastAsia="Times New Roman"/>
      <w:sz w:val="12"/>
      <w:szCs w:val="12"/>
    </w:rPr>
  </w:style>
  <w:style w:type="paragraph" w:customStyle="1" w:styleId="xl72">
    <w:name w:val="xl72"/>
    <w:basedOn w:val="Normal"/>
    <w:rsid w:val="00AA79C7"/>
    <w:pPr>
      <w:pBdr>
        <w:top w:val="single" w:sz="4" w:space="0" w:color="auto"/>
        <w:bottom w:val="single" w:sz="4" w:space="0" w:color="auto"/>
      </w:pBdr>
      <w:shd w:val="clear" w:color="000000" w:fill="FFFFFF"/>
      <w:spacing w:before="100" w:beforeAutospacing="1" w:after="100" w:afterAutospacing="1" w:line="240" w:lineRule="auto"/>
      <w:ind w:firstLine="0"/>
      <w:jc w:val="center"/>
      <w:textAlignment w:val="center"/>
    </w:pPr>
    <w:rPr>
      <w:rFonts w:eastAsia="Times New Roman"/>
      <w:sz w:val="12"/>
      <w:szCs w:val="12"/>
    </w:rPr>
  </w:style>
  <w:style w:type="paragraph" w:customStyle="1" w:styleId="xl73">
    <w:name w:val="xl73"/>
    <w:basedOn w:val="Normal"/>
    <w:rsid w:val="00AA79C7"/>
    <w:pPr>
      <w:pBdr>
        <w:bottom w:val="single" w:sz="4" w:space="0" w:color="auto"/>
      </w:pBdr>
      <w:shd w:val="clear" w:color="000000" w:fill="FFFFFF"/>
      <w:spacing w:before="100" w:beforeAutospacing="1" w:after="100" w:afterAutospacing="1" w:line="240" w:lineRule="auto"/>
      <w:ind w:firstLine="0"/>
      <w:jc w:val="center"/>
      <w:textAlignment w:val="center"/>
    </w:pPr>
    <w:rPr>
      <w:rFonts w:eastAsia="Times New Roman"/>
      <w:sz w:val="12"/>
      <w:szCs w:val="12"/>
    </w:rPr>
  </w:style>
  <w:style w:type="paragraph" w:customStyle="1" w:styleId="xl74">
    <w:name w:val="xl74"/>
    <w:basedOn w:val="Normal"/>
    <w:rsid w:val="00AA79C7"/>
    <w:pPr>
      <w:pBdr>
        <w:bottom w:val="single" w:sz="4" w:space="0" w:color="auto"/>
      </w:pBdr>
      <w:shd w:val="clear" w:color="000000" w:fill="FFFFFF"/>
      <w:spacing w:before="100" w:beforeAutospacing="1" w:after="100" w:afterAutospacing="1" w:line="240" w:lineRule="auto"/>
      <w:ind w:firstLine="0"/>
    </w:pPr>
    <w:rPr>
      <w:rFonts w:eastAsia="Times New Roman"/>
      <w:sz w:val="12"/>
      <w:szCs w:val="12"/>
    </w:rPr>
  </w:style>
  <w:style w:type="paragraph" w:customStyle="1" w:styleId="xl75">
    <w:name w:val="xl75"/>
    <w:basedOn w:val="Normal"/>
    <w:rsid w:val="00AA79C7"/>
    <w:pPr>
      <w:pBdr>
        <w:bottom w:val="single" w:sz="4" w:space="0" w:color="auto"/>
      </w:pBdr>
      <w:shd w:val="clear" w:color="000000" w:fill="FFFFFF"/>
      <w:spacing w:before="100" w:beforeAutospacing="1" w:after="100" w:afterAutospacing="1" w:line="240" w:lineRule="auto"/>
      <w:ind w:firstLine="0"/>
      <w:jc w:val="center"/>
      <w:textAlignment w:val="center"/>
    </w:pPr>
    <w:rPr>
      <w:rFonts w:eastAsia="Times New Roman"/>
      <w:sz w:val="12"/>
      <w:szCs w:val="12"/>
    </w:rPr>
  </w:style>
  <w:style w:type="paragraph" w:customStyle="1" w:styleId="xl76">
    <w:name w:val="xl76"/>
    <w:basedOn w:val="Normal"/>
    <w:rsid w:val="00AA79C7"/>
    <w:pPr>
      <w:pBdr>
        <w:bottom w:val="single" w:sz="4" w:space="0" w:color="auto"/>
      </w:pBdr>
      <w:shd w:val="clear" w:color="000000" w:fill="FFFFFF"/>
      <w:spacing w:before="100" w:beforeAutospacing="1" w:after="100" w:afterAutospacing="1" w:line="240" w:lineRule="auto"/>
      <w:ind w:firstLine="0"/>
      <w:jc w:val="center"/>
    </w:pPr>
    <w:rPr>
      <w:rFonts w:eastAsia="Times New Roman"/>
      <w:sz w:val="12"/>
      <w:szCs w:val="12"/>
    </w:rPr>
  </w:style>
  <w:style w:type="paragraph" w:customStyle="1" w:styleId="xl77">
    <w:name w:val="xl77"/>
    <w:basedOn w:val="Normal"/>
    <w:rsid w:val="00AA79C7"/>
    <w:pPr>
      <w:shd w:val="clear" w:color="000000" w:fill="FFFFFF"/>
      <w:spacing w:before="100" w:beforeAutospacing="1" w:after="100" w:afterAutospacing="1" w:line="240" w:lineRule="auto"/>
      <w:ind w:firstLine="0"/>
    </w:pPr>
    <w:rPr>
      <w:rFonts w:eastAsia="Times New Roman"/>
      <w:sz w:val="12"/>
      <w:szCs w:val="12"/>
    </w:rPr>
  </w:style>
  <w:style w:type="paragraph" w:customStyle="1" w:styleId="xl78">
    <w:name w:val="xl78"/>
    <w:basedOn w:val="Normal"/>
    <w:rsid w:val="00AA79C7"/>
    <w:pPr>
      <w:shd w:val="clear" w:color="000000" w:fill="FFFFFF"/>
      <w:spacing w:before="100" w:beforeAutospacing="1" w:after="100" w:afterAutospacing="1" w:line="240" w:lineRule="auto"/>
      <w:ind w:firstLine="0"/>
      <w:jc w:val="center"/>
      <w:textAlignment w:val="center"/>
    </w:pPr>
    <w:rPr>
      <w:rFonts w:eastAsia="Times New Roman"/>
      <w:sz w:val="12"/>
      <w:szCs w:val="12"/>
    </w:rPr>
  </w:style>
  <w:style w:type="paragraph" w:customStyle="1" w:styleId="xl79">
    <w:name w:val="xl79"/>
    <w:basedOn w:val="Normal"/>
    <w:rsid w:val="00AA79C7"/>
    <w:pPr>
      <w:shd w:val="clear" w:color="000000" w:fill="FFFFFF"/>
      <w:spacing w:before="100" w:beforeAutospacing="1" w:after="100" w:afterAutospacing="1" w:line="240" w:lineRule="auto"/>
      <w:ind w:firstLine="0"/>
      <w:jc w:val="center"/>
    </w:pPr>
    <w:rPr>
      <w:rFonts w:eastAsia="Times New Roman"/>
      <w:sz w:val="12"/>
      <w:szCs w:val="12"/>
    </w:rPr>
  </w:style>
  <w:style w:type="paragraph" w:customStyle="1" w:styleId="xl80">
    <w:name w:val="xl80"/>
    <w:basedOn w:val="Normal"/>
    <w:rsid w:val="00AA79C7"/>
    <w:pPr>
      <w:pBdr>
        <w:top w:val="single" w:sz="4" w:space="0" w:color="auto"/>
        <w:bottom w:val="single" w:sz="4" w:space="0" w:color="auto"/>
      </w:pBdr>
      <w:shd w:val="clear" w:color="000000" w:fill="FFFFFF"/>
      <w:spacing w:before="100" w:beforeAutospacing="1" w:after="100" w:afterAutospacing="1" w:line="240" w:lineRule="auto"/>
      <w:ind w:firstLine="0"/>
      <w:jc w:val="center"/>
    </w:pPr>
    <w:rPr>
      <w:rFonts w:eastAsia="Times New Roman"/>
      <w:b/>
      <w:bCs/>
      <w:sz w:val="12"/>
      <w:szCs w:val="12"/>
    </w:rPr>
  </w:style>
  <w:style w:type="paragraph" w:customStyle="1" w:styleId="xl81">
    <w:name w:val="xl81"/>
    <w:basedOn w:val="Normal"/>
    <w:rsid w:val="00AA79C7"/>
    <w:pPr>
      <w:shd w:val="clear" w:color="000000" w:fill="FFFFFF"/>
      <w:spacing w:before="100" w:beforeAutospacing="1" w:after="100" w:afterAutospacing="1" w:line="240" w:lineRule="auto"/>
      <w:ind w:firstLine="0"/>
      <w:jc w:val="center"/>
      <w:textAlignment w:val="center"/>
    </w:pPr>
    <w:rPr>
      <w:rFonts w:eastAsia="Times New Roman"/>
      <w:sz w:val="12"/>
      <w:szCs w:val="12"/>
    </w:rPr>
  </w:style>
  <w:style w:type="paragraph" w:customStyle="1" w:styleId="xl82">
    <w:name w:val="xl82"/>
    <w:basedOn w:val="Normal"/>
    <w:rsid w:val="00AA79C7"/>
    <w:pPr>
      <w:shd w:val="clear" w:color="000000" w:fill="FFFFFF"/>
      <w:spacing w:before="100" w:beforeAutospacing="1" w:after="100" w:afterAutospacing="1" w:line="240" w:lineRule="auto"/>
      <w:ind w:firstLine="0"/>
      <w:jc w:val="center"/>
    </w:pPr>
    <w:rPr>
      <w:rFonts w:eastAsia="Times New Roman"/>
      <w:sz w:val="12"/>
      <w:szCs w:val="12"/>
    </w:rPr>
  </w:style>
  <w:style w:type="paragraph" w:customStyle="1" w:styleId="xl83">
    <w:name w:val="xl83"/>
    <w:basedOn w:val="Normal"/>
    <w:rsid w:val="00AA79C7"/>
    <w:pPr>
      <w:shd w:val="clear" w:color="000000" w:fill="FFFFFF"/>
      <w:spacing w:before="100" w:beforeAutospacing="1" w:after="100" w:afterAutospacing="1" w:line="240" w:lineRule="auto"/>
      <w:ind w:firstLine="0"/>
      <w:jc w:val="center"/>
      <w:textAlignment w:val="center"/>
    </w:pPr>
    <w:rPr>
      <w:rFonts w:eastAsia="Times New Roman"/>
      <w:sz w:val="12"/>
      <w:szCs w:val="12"/>
    </w:rPr>
  </w:style>
  <w:style w:type="paragraph" w:customStyle="1" w:styleId="xl84">
    <w:name w:val="xl84"/>
    <w:basedOn w:val="Normal"/>
    <w:rsid w:val="00AA79C7"/>
    <w:pPr>
      <w:shd w:val="clear" w:color="000000" w:fill="FFFFFF"/>
      <w:spacing w:before="100" w:beforeAutospacing="1" w:after="100" w:afterAutospacing="1" w:line="240" w:lineRule="auto"/>
      <w:ind w:firstLine="0"/>
    </w:pPr>
    <w:rPr>
      <w:rFonts w:eastAsia="Times New Roman"/>
      <w:sz w:val="12"/>
      <w:szCs w:val="12"/>
    </w:rPr>
  </w:style>
  <w:style w:type="paragraph" w:customStyle="1" w:styleId="xl85">
    <w:name w:val="xl85"/>
    <w:basedOn w:val="Normal"/>
    <w:rsid w:val="00AA79C7"/>
    <w:pPr>
      <w:shd w:val="clear" w:color="000000" w:fill="FFFFFF"/>
      <w:spacing w:before="100" w:beforeAutospacing="1" w:after="100" w:afterAutospacing="1" w:line="240" w:lineRule="auto"/>
      <w:ind w:firstLine="0"/>
      <w:jc w:val="center"/>
    </w:pPr>
    <w:rPr>
      <w:rFonts w:eastAsia="Times New Roman"/>
      <w:sz w:val="12"/>
      <w:szCs w:val="12"/>
    </w:rPr>
  </w:style>
  <w:style w:type="paragraph" w:customStyle="1" w:styleId="xl86">
    <w:name w:val="xl86"/>
    <w:basedOn w:val="Normal"/>
    <w:rsid w:val="00AA79C7"/>
    <w:pPr>
      <w:shd w:val="clear" w:color="000000" w:fill="FFFFFF"/>
      <w:spacing w:before="100" w:beforeAutospacing="1" w:after="100" w:afterAutospacing="1" w:line="240" w:lineRule="auto"/>
      <w:ind w:firstLine="0"/>
      <w:textAlignment w:val="top"/>
    </w:pPr>
    <w:rPr>
      <w:rFonts w:eastAsia="Times New Roman"/>
      <w:sz w:val="12"/>
      <w:szCs w:val="12"/>
    </w:rPr>
  </w:style>
  <w:style w:type="paragraph" w:customStyle="1" w:styleId="xl87">
    <w:name w:val="xl87"/>
    <w:basedOn w:val="Normal"/>
    <w:rsid w:val="00AA79C7"/>
    <w:pPr>
      <w:shd w:val="clear" w:color="000000" w:fill="FFFFFF"/>
      <w:spacing w:before="100" w:beforeAutospacing="1" w:after="100" w:afterAutospacing="1" w:line="240" w:lineRule="auto"/>
      <w:ind w:firstLine="0"/>
      <w:textAlignment w:val="top"/>
    </w:pPr>
    <w:rPr>
      <w:rFonts w:eastAsia="Times New Roman"/>
      <w:sz w:val="12"/>
      <w:szCs w:val="12"/>
    </w:rPr>
  </w:style>
  <w:style w:type="paragraph" w:customStyle="1" w:styleId="xl88">
    <w:name w:val="xl88"/>
    <w:basedOn w:val="Normal"/>
    <w:rsid w:val="00AA79C7"/>
    <w:pPr>
      <w:shd w:val="clear" w:color="000000" w:fill="FFFFFF"/>
      <w:spacing w:before="100" w:beforeAutospacing="1" w:after="100" w:afterAutospacing="1" w:line="240" w:lineRule="auto"/>
      <w:ind w:firstLine="0"/>
      <w:textAlignment w:val="top"/>
    </w:pPr>
    <w:rPr>
      <w:rFonts w:eastAsia="Times New Roman"/>
      <w:sz w:val="12"/>
      <w:szCs w:val="12"/>
    </w:rPr>
  </w:style>
  <w:style w:type="paragraph" w:customStyle="1" w:styleId="xl89">
    <w:name w:val="xl89"/>
    <w:basedOn w:val="Normal"/>
    <w:rsid w:val="00AA79C7"/>
    <w:pPr>
      <w:shd w:val="clear" w:color="000000" w:fill="FFFFFF"/>
      <w:spacing w:before="100" w:beforeAutospacing="1" w:after="100" w:afterAutospacing="1" w:line="240" w:lineRule="auto"/>
      <w:ind w:firstLine="0"/>
      <w:textAlignment w:val="top"/>
    </w:pPr>
    <w:rPr>
      <w:rFonts w:eastAsia="Times New Roman"/>
      <w:sz w:val="12"/>
      <w:szCs w:val="12"/>
    </w:rPr>
  </w:style>
  <w:style w:type="paragraph" w:customStyle="1" w:styleId="xl90">
    <w:name w:val="xl90"/>
    <w:basedOn w:val="Normal"/>
    <w:rsid w:val="00AA79C7"/>
    <w:pPr>
      <w:shd w:val="clear" w:color="000000" w:fill="FFFFFF"/>
      <w:spacing w:before="100" w:beforeAutospacing="1" w:after="100" w:afterAutospacing="1" w:line="240" w:lineRule="auto"/>
      <w:ind w:firstLine="0"/>
      <w:jc w:val="center"/>
      <w:textAlignment w:val="top"/>
    </w:pPr>
    <w:rPr>
      <w:rFonts w:eastAsia="Times New Roman"/>
      <w:sz w:val="12"/>
      <w:szCs w:val="12"/>
    </w:rPr>
  </w:style>
  <w:style w:type="paragraph" w:customStyle="1" w:styleId="xl91">
    <w:name w:val="xl91"/>
    <w:basedOn w:val="Normal"/>
    <w:rsid w:val="00AA79C7"/>
    <w:pPr>
      <w:pBdr>
        <w:bottom w:val="single" w:sz="4" w:space="0" w:color="auto"/>
      </w:pBdr>
      <w:shd w:val="clear" w:color="000000" w:fill="FFFFFF"/>
      <w:spacing w:before="100" w:beforeAutospacing="1" w:after="100" w:afterAutospacing="1" w:line="240" w:lineRule="auto"/>
      <w:ind w:firstLine="0"/>
      <w:jc w:val="center"/>
    </w:pPr>
    <w:rPr>
      <w:rFonts w:eastAsia="Times New Roman"/>
      <w:b/>
      <w:bCs/>
      <w:sz w:val="12"/>
      <w:szCs w:val="12"/>
    </w:rPr>
  </w:style>
  <w:style w:type="paragraph" w:customStyle="1" w:styleId="xl92">
    <w:name w:val="xl92"/>
    <w:basedOn w:val="Normal"/>
    <w:rsid w:val="00AA79C7"/>
    <w:pPr>
      <w:shd w:val="clear" w:color="000000" w:fill="FFFFFF"/>
      <w:spacing w:before="100" w:beforeAutospacing="1" w:after="100" w:afterAutospacing="1" w:line="240" w:lineRule="auto"/>
      <w:ind w:firstLine="0"/>
      <w:jc w:val="center"/>
    </w:pPr>
    <w:rPr>
      <w:rFonts w:eastAsia="Times New Roman"/>
      <w:sz w:val="12"/>
      <w:szCs w:val="12"/>
    </w:rPr>
  </w:style>
  <w:style w:type="paragraph" w:customStyle="1" w:styleId="xl93">
    <w:name w:val="xl93"/>
    <w:basedOn w:val="Normal"/>
    <w:rsid w:val="00AA79C7"/>
    <w:pPr>
      <w:shd w:val="clear" w:color="000000" w:fill="FFFFFF"/>
      <w:spacing w:before="100" w:beforeAutospacing="1" w:after="100" w:afterAutospacing="1" w:line="240" w:lineRule="auto"/>
      <w:ind w:firstLine="0"/>
      <w:jc w:val="center"/>
    </w:pPr>
    <w:rPr>
      <w:rFonts w:eastAsia="Times New Roman"/>
      <w:sz w:val="12"/>
      <w:szCs w:val="12"/>
    </w:rPr>
  </w:style>
  <w:style w:type="paragraph" w:customStyle="1" w:styleId="xl94">
    <w:name w:val="xl94"/>
    <w:basedOn w:val="Normal"/>
    <w:rsid w:val="00AA79C7"/>
    <w:pPr>
      <w:shd w:val="clear" w:color="000000" w:fill="FFFFFF"/>
      <w:spacing w:before="100" w:beforeAutospacing="1" w:after="100" w:afterAutospacing="1" w:line="240" w:lineRule="auto"/>
      <w:ind w:firstLine="0"/>
    </w:pPr>
    <w:rPr>
      <w:rFonts w:eastAsia="Times New Roman"/>
      <w:sz w:val="12"/>
      <w:szCs w:val="12"/>
    </w:rPr>
  </w:style>
  <w:style w:type="paragraph" w:customStyle="1" w:styleId="xl95">
    <w:name w:val="xl95"/>
    <w:basedOn w:val="Normal"/>
    <w:rsid w:val="00AA79C7"/>
    <w:pPr>
      <w:shd w:val="clear" w:color="000000" w:fill="FFFFFF"/>
      <w:spacing w:before="100" w:beforeAutospacing="1" w:after="100" w:afterAutospacing="1" w:line="240" w:lineRule="auto"/>
      <w:ind w:firstLine="0"/>
      <w:jc w:val="center"/>
    </w:pPr>
    <w:rPr>
      <w:rFonts w:eastAsia="Times New Roman"/>
      <w:sz w:val="12"/>
      <w:szCs w:val="12"/>
    </w:rPr>
  </w:style>
  <w:style w:type="paragraph" w:customStyle="1" w:styleId="xl96">
    <w:name w:val="xl96"/>
    <w:basedOn w:val="Normal"/>
    <w:rsid w:val="00AA79C7"/>
    <w:pPr>
      <w:shd w:val="clear" w:color="000000" w:fill="FFFFFF"/>
      <w:spacing w:before="100" w:beforeAutospacing="1" w:after="100" w:afterAutospacing="1" w:line="240" w:lineRule="auto"/>
      <w:ind w:firstLine="0"/>
      <w:jc w:val="center"/>
    </w:pPr>
    <w:rPr>
      <w:rFonts w:eastAsia="Times New Roman"/>
      <w:sz w:val="12"/>
      <w:szCs w:val="12"/>
    </w:rPr>
  </w:style>
  <w:style w:type="paragraph" w:customStyle="1" w:styleId="xl97">
    <w:name w:val="xl97"/>
    <w:basedOn w:val="Normal"/>
    <w:rsid w:val="00AA79C7"/>
    <w:pPr>
      <w:pBdr>
        <w:bottom w:val="single" w:sz="4" w:space="0" w:color="auto"/>
      </w:pBdr>
      <w:shd w:val="clear" w:color="000000" w:fill="FFFFFF"/>
      <w:spacing w:before="100" w:beforeAutospacing="1" w:after="100" w:afterAutospacing="1" w:line="240" w:lineRule="auto"/>
      <w:ind w:firstLine="0"/>
    </w:pPr>
    <w:rPr>
      <w:rFonts w:eastAsia="Times New Roman"/>
      <w:sz w:val="12"/>
      <w:szCs w:val="12"/>
    </w:rPr>
  </w:style>
  <w:style w:type="paragraph" w:customStyle="1" w:styleId="xl98">
    <w:name w:val="xl98"/>
    <w:basedOn w:val="Normal"/>
    <w:rsid w:val="00AA79C7"/>
    <w:pPr>
      <w:pBdr>
        <w:bottom w:val="single" w:sz="4" w:space="0" w:color="auto"/>
      </w:pBdr>
      <w:shd w:val="clear" w:color="000000" w:fill="FFFFFF"/>
      <w:spacing w:before="100" w:beforeAutospacing="1" w:after="100" w:afterAutospacing="1" w:line="240" w:lineRule="auto"/>
      <w:ind w:firstLine="0"/>
      <w:jc w:val="center"/>
    </w:pPr>
    <w:rPr>
      <w:rFonts w:eastAsia="Times New Roman"/>
      <w:sz w:val="12"/>
      <w:szCs w:val="12"/>
    </w:rPr>
  </w:style>
  <w:style w:type="paragraph" w:customStyle="1" w:styleId="xl99">
    <w:name w:val="xl99"/>
    <w:basedOn w:val="Normal"/>
    <w:rsid w:val="00AA79C7"/>
    <w:pPr>
      <w:pBdr>
        <w:bottom w:val="single" w:sz="4" w:space="0" w:color="auto"/>
      </w:pBdr>
      <w:shd w:val="clear" w:color="000000" w:fill="FFFFFF"/>
      <w:spacing w:before="100" w:beforeAutospacing="1" w:after="100" w:afterAutospacing="1" w:line="240" w:lineRule="auto"/>
      <w:ind w:firstLine="0"/>
      <w:jc w:val="center"/>
    </w:pPr>
    <w:rPr>
      <w:rFonts w:eastAsia="Times New Roman"/>
      <w:sz w:val="12"/>
      <w:szCs w:val="12"/>
    </w:rPr>
  </w:style>
  <w:style w:type="paragraph" w:customStyle="1" w:styleId="xl100">
    <w:name w:val="xl100"/>
    <w:basedOn w:val="Normal"/>
    <w:rsid w:val="00AA79C7"/>
    <w:pPr>
      <w:pBdr>
        <w:bottom w:val="single" w:sz="4" w:space="0" w:color="auto"/>
      </w:pBdr>
      <w:shd w:val="clear" w:color="000000" w:fill="FFFFFF"/>
      <w:spacing w:before="100" w:beforeAutospacing="1" w:after="100" w:afterAutospacing="1" w:line="240" w:lineRule="auto"/>
      <w:ind w:firstLine="0"/>
      <w:jc w:val="center"/>
      <w:textAlignment w:val="center"/>
    </w:pPr>
    <w:rPr>
      <w:rFonts w:eastAsia="Times New Roman"/>
      <w:sz w:val="12"/>
      <w:szCs w:val="12"/>
    </w:rPr>
  </w:style>
  <w:style w:type="paragraph" w:customStyle="1" w:styleId="xl101">
    <w:name w:val="xl101"/>
    <w:basedOn w:val="Normal"/>
    <w:rsid w:val="00AA79C7"/>
    <w:pPr>
      <w:pBdr>
        <w:bottom w:val="single" w:sz="4" w:space="0" w:color="auto"/>
      </w:pBdr>
      <w:shd w:val="clear" w:color="000000" w:fill="FFFFFF"/>
      <w:spacing w:before="100" w:beforeAutospacing="1" w:after="100" w:afterAutospacing="1" w:line="240" w:lineRule="auto"/>
      <w:ind w:firstLine="0"/>
      <w:jc w:val="center"/>
    </w:pPr>
    <w:rPr>
      <w:rFonts w:eastAsia="Times New Roman"/>
      <w:sz w:val="12"/>
      <w:szCs w:val="12"/>
    </w:rPr>
  </w:style>
  <w:style w:type="paragraph" w:customStyle="1" w:styleId="xl102">
    <w:name w:val="xl102"/>
    <w:basedOn w:val="Normal"/>
    <w:rsid w:val="00AA79C7"/>
    <w:pPr>
      <w:pBdr>
        <w:top w:val="single" w:sz="4" w:space="0" w:color="auto"/>
      </w:pBdr>
      <w:shd w:val="clear" w:color="000000" w:fill="FFFFFF"/>
      <w:spacing w:before="100" w:beforeAutospacing="1" w:after="100" w:afterAutospacing="1" w:line="240" w:lineRule="auto"/>
      <w:ind w:firstLine="0"/>
      <w:textAlignment w:val="center"/>
    </w:pPr>
    <w:rPr>
      <w:rFonts w:eastAsia="Times New Roman"/>
      <w:sz w:val="12"/>
      <w:szCs w:val="12"/>
    </w:rPr>
  </w:style>
  <w:style w:type="paragraph" w:customStyle="1" w:styleId="xl103">
    <w:name w:val="xl103"/>
    <w:basedOn w:val="Normal"/>
    <w:rsid w:val="00AA79C7"/>
    <w:pPr>
      <w:shd w:val="clear" w:color="000000" w:fill="FFFFFF"/>
      <w:spacing w:before="100" w:beforeAutospacing="1" w:after="100" w:afterAutospacing="1" w:line="240" w:lineRule="auto"/>
      <w:ind w:firstLine="0"/>
      <w:textAlignment w:val="center"/>
    </w:pPr>
    <w:rPr>
      <w:rFonts w:eastAsia="Times New Roman"/>
      <w:sz w:val="12"/>
      <w:szCs w:val="12"/>
    </w:rPr>
  </w:style>
  <w:style w:type="paragraph" w:customStyle="1" w:styleId="xl104">
    <w:name w:val="xl104"/>
    <w:basedOn w:val="Normal"/>
    <w:rsid w:val="00AA79C7"/>
    <w:pPr>
      <w:pBdr>
        <w:bottom w:val="single" w:sz="4" w:space="0" w:color="auto"/>
      </w:pBdr>
      <w:shd w:val="clear" w:color="000000" w:fill="FFFFFF"/>
      <w:spacing w:before="100" w:beforeAutospacing="1" w:after="100" w:afterAutospacing="1" w:line="240" w:lineRule="auto"/>
      <w:ind w:firstLine="0"/>
      <w:textAlignment w:val="center"/>
    </w:pPr>
    <w:rPr>
      <w:rFonts w:eastAsia="Times New Roman"/>
      <w:sz w:val="12"/>
      <w:szCs w:val="12"/>
    </w:rPr>
  </w:style>
  <w:style w:type="numbering" w:customStyle="1" w:styleId="NoList2">
    <w:name w:val="No List2"/>
    <w:next w:val="Ingenoversigt"/>
    <w:uiPriority w:val="99"/>
    <w:semiHidden/>
    <w:unhideWhenUsed/>
    <w:rsid w:val="00AA79C7"/>
  </w:style>
  <w:style w:type="numbering" w:customStyle="1" w:styleId="NoList3">
    <w:name w:val="No List3"/>
    <w:next w:val="Ingenoversigt"/>
    <w:uiPriority w:val="99"/>
    <w:semiHidden/>
    <w:unhideWhenUsed/>
    <w:rsid w:val="00AA79C7"/>
  </w:style>
  <w:style w:type="numbering" w:customStyle="1" w:styleId="NoList4">
    <w:name w:val="No List4"/>
    <w:next w:val="Ingenoversigt"/>
    <w:uiPriority w:val="99"/>
    <w:semiHidden/>
    <w:unhideWhenUsed/>
    <w:rsid w:val="00AA79C7"/>
  </w:style>
  <w:style w:type="numbering" w:customStyle="1" w:styleId="NoList5">
    <w:name w:val="No List5"/>
    <w:next w:val="Ingenoversigt"/>
    <w:uiPriority w:val="99"/>
    <w:semiHidden/>
    <w:unhideWhenUsed/>
    <w:rsid w:val="00AA79C7"/>
  </w:style>
  <w:style w:type="numbering" w:customStyle="1" w:styleId="NoList6">
    <w:name w:val="No List6"/>
    <w:next w:val="Ingenoversigt"/>
    <w:uiPriority w:val="99"/>
    <w:semiHidden/>
    <w:unhideWhenUsed/>
    <w:rsid w:val="00AA79C7"/>
  </w:style>
  <w:style w:type="paragraph" w:customStyle="1" w:styleId="font6">
    <w:name w:val="font6"/>
    <w:basedOn w:val="Normal"/>
    <w:rsid w:val="00AA79C7"/>
    <w:pPr>
      <w:spacing w:before="100" w:beforeAutospacing="1" w:after="100" w:afterAutospacing="1" w:line="240" w:lineRule="auto"/>
      <w:ind w:firstLine="0"/>
    </w:pPr>
    <w:rPr>
      <w:rFonts w:eastAsia="Times New Roman"/>
      <w:color w:val="000000"/>
      <w:sz w:val="18"/>
      <w:szCs w:val="18"/>
    </w:rPr>
  </w:style>
  <w:style w:type="paragraph" w:customStyle="1" w:styleId="font7">
    <w:name w:val="font7"/>
    <w:basedOn w:val="Normal"/>
    <w:rsid w:val="00AA79C7"/>
    <w:pPr>
      <w:spacing w:before="100" w:beforeAutospacing="1" w:after="100" w:afterAutospacing="1" w:line="240" w:lineRule="auto"/>
      <w:ind w:firstLine="0"/>
    </w:pPr>
    <w:rPr>
      <w:rFonts w:eastAsia="Times New Roman"/>
      <w:color w:val="000000"/>
      <w:sz w:val="18"/>
      <w:szCs w:val="18"/>
    </w:rPr>
  </w:style>
  <w:style w:type="paragraph" w:customStyle="1" w:styleId="xl65">
    <w:name w:val="xl65"/>
    <w:basedOn w:val="Normal"/>
    <w:rsid w:val="00AA79C7"/>
    <w:pPr>
      <w:shd w:val="clear" w:color="000000" w:fill="FFFFFF"/>
      <w:spacing w:before="100" w:beforeAutospacing="1" w:after="100" w:afterAutospacing="1" w:line="240" w:lineRule="auto"/>
      <w:ind w:firstLine="0"/>
    </w:pPr>
    <w:rPr>
      <w:rFonts w:eastAsia="Times New Roman"/>
      <w:sz w:val="24"/>
      <w:szCs w:val="24"/>
    </w:rPr>
  </w:style>
  <w:style w:type="paragraph" w:styleId="Indholdsfortegnelse5">
    <w:name w:val="toc 5"/>
    <w:basedOn w:val="Normal"/>
    <w:next w:val="Normal"/>
    <w:autoRedefine/>
    <w:uiPriority w:val="39"/>
    <w:unhideWhenUsed/>
    <w:rsid w:val="00AA79C7"/>
    <w:pPr>
      <w:tabs>
        <w:tab w:val="right" w:leader="dot" w:pos="9350"/>
      </w:tabs>
      <w:spacing w:line="240" w:lineRule="auto"/>
      <w:ind w:firstLine="0"/>
    </w:pPr>
    <w:rPr>
      <w:b/>
    </w:rPr>
  </w:style>
  <w:style w:type="character" w:styleId="Kommentarhenvisning">
    <w:name w:val="annotation reference"/>
    <w:basedOn w:val="Standardskrifttypeiafsnit"/>
    <w:uiPriority w:val="99"/>
    <w:semiHidden/>
    <w:unhideWhenUsed/>
    <w:rsid w:val="00AA79C7"/>
    <w:rPr>
      <w:sz w:val="16"/>
      <w:szCs w:val="16"/>
    </w:rPr>
  </w:style>
  <w:style w:type="paragraph" w:styleId="Kommentartekst">
    <w:name w:val="annotation text"/>
    <w:basedOn w:val="Normal"/>
    <w:link w:val="KommentartekstTegn"/>
    <w:uiPriority w:val="99"/>
    <w:unhideWhenUsed/>
    <w:rsid w:val="00AA79C7"/>
    <w:pPr>
      <w:spacing w:line="240" w:lineRule="auto"/>
    </w:pPr>
    <w:rPr>
      <w:sz w:val="20"/>
      <w:szCs w:val="20"/>
    </w:rPr>
  </w:style>
  <w:style w:type="character" w:customStyle="1" w:styleId="KommentartekstTegn">
    <w:name w:val="Kommentartekst Tegn"/>
    <w:basedOn w:val="Standardskrifttypeiafsnit"/>
    <w:link w:val="Kommentartekst"/>
    <w:uiPriority w:val="99"/>
    <w:rsid w:val="00AA79C7"/>
    <w:rPr>
      <w:rFonts w:ascii="Times New Roman" w:hAnsi="Times New Roman" w:cs="Times New Roman"/>
      <w:sz w:val="20"/>
      <w:szCs w:val="20"/>
    </w:rPr>
  </w:style>
  <w:style w:type="paragraph" w:styleId="Kommentaremne">
    <w:name w:val="annotation subject"/>
    <w:basedOn w:val="Kommentartekst"/>
    <w:next w:val="Kommentartekst"/>
    <w:link w:val="KommentaremneTegn"/>
    <w:uiPriority w:val="99"/>
    <w:semiHidden/>
    <w:unhideWhenUsed/>
    <w:rsid w:val="00AA79C7"/>
    <w:rPr>
      <w:b/>
      <w:bCs/>
    </w:rPr>
  </w:style>
  <w:style w:type="character" w:customStyle="1" w:styleId="KommentaremneTegn">
    <w:name w:val="Kommentaremne Tegn"/>
    <w:basedOn w:val="KommentartekstTegn"/>
    <w:link w:val="Kommentaremne"/>
    <w:uiPriority w:val="99"/>
    <w:semiHidden/>
    <w:rsid w:val="00AA79C7"/>
    <w:rPr>
      <w:rFonts w:ascii="Times New Roman" w:hAnsi="Times New Roman" w:cs="Times New Roman"/>
      <w:b/>
      <w:bCs/>
      <w:sz w:val="20"/>
      <w:szCs w:val="20"/>
    </w:rPr>
  </w:style>
  <w:style w:type="paragraph" w:styleId="Korrektur">
    <w:name w:val="Revision"/>
    <w:hidden/>
    <w:uiPriority w:val="99"/>
    <w:semiHidden/>
    <w:rsid w:val="00AA79C7"/>
    <w:pPr>
      <w:spacing w:after="0" w:line="240" w:lineRule="auto"/>
    </w:pPr>
    <w:rPr>
      <w:rFonts w:ascii="Times New Roman" w:hAnsi="Times New Roman" w:cs="Times New Roman"/>
    </w:rPr>
  </w:style>
  <w:style w:type="character" w:customStyle="1" w:styleId="A0">
    <w:name w:val="A0"/>
    <w:uiPriority w:val="99"/>
    <w:rsid w:val="00AA79C7"/>
    <w:rPr>
      <w:rFonts w:cs="Minion Pro"/>
      <w:color w:val="000000"/>
      <w:sz w:val="22"/>
      <w:szCs w:val="22"/>
    </w:rPr>
  </w:style>
  <w:style w:type="paragraph" w:styleId="Indholdsfortegnelse6">
    <w:name w:val="toc 6"/>
    <w:basedOn w:val="Normal"/>
    <w:next w:val="Normal"/>
    <w:autoRedefine/>
    <w:uiPriority w:val="39"/>
    <w:unhideWhenUsed/>
    <w:rsid w:val="00AA79C7"/>
    <w:pPr>
      <w:spacing w:after="100" w:line="276" w:lineRule="auto"/>
      <w:ind w:left="1100" w:firstLine="0"/>
    </w:pPr>
    <w:rPr>
      <w:rFonts w:asciiTheme="minorHAnsi" w:eastAsiaTheme="minorEastAsia" w:hAnsiTheme="minorHAnsi" w:cstheme="minorBidi"/>
    </w:rPr>
  </w:style>
  <w:style w:type="paragraph" w:styleId="Indholdsfortegnelse7">
    <w:name w:val="toc 7"/>
    <w:basedOn w:val="Normal"/>
    <w:next w:val="Normal"/>
    <w:autoRedefine/>
    <w:uiPriority w:val="39"/>
    <w:unhideWhenUsed/>
    <w:rsid w:val="00AA79C7"/>
    <w:pPr>
      <w:spacing w:after="100" w:line="276" w:lineRule="auto"/>
      <w:ind w:left="1320" w:firstLine="0"/>
    </w:pPr>
    <w:rPr>
      <w:rFonts w:asciiTheme="minorHAnsi" w:eastAsiaTheme="minorEastAsia" w:hAnsiTheme="minorHAnsi" w:cstheme="minorBidi"/>
    </w:rPr>
  </w:style>
  <w:style w:type="paragraph" w:styleId="Indholdsfortegnelse8">
    <w:name w:val="toc 8"/>
    <w:basedOn w:val="Normal"/>
    <w:next w:val="Normal"/>
    <w:autoRedefine/>
    <w:uiPriority w:val="39"/>
    <w:unhideWhenUsed/>
    <w:rsid w:val="00AA79C7"/>
    <w:pPr>
      <w:spacing w:after="100" w:line="276" w:lineRule="auto"/>
      <w:ind w:left="1540" w:firstLine="0"/>
    </w:pPr>
    <w:rPr>
      <w:rFonts w:asciiTheme="minorHAnsi" w:eastAsiaTheme="minorEastAsia" w:hAnsiTheme="minorHAnsi" w:cstheme="minorBidi"/>
    </w:rPr>
  </w:style>
  <w:style w:type="paragraph" w:styleId="Indholdsfortegnelse9">
    <w:name w:val="toc 9"/>
    <w:basedOn w:val="Normal"/>
    <w:next w:val="Normal"/>
    <w:autoRedefine/>
    <w:uiPriority w:val="39"/>
    <w:unhideWhenUsed/>
    <w:rsid w:val="00AA79C7"/>
    <w:pPr>
      <w:spacing w:after="100" w:line="276" w:lineRule="auto"/>
      <w:ind w:left="1760" w:firstLine="0"/>
    </w:pPr>
    <w:rPr>
      <w:rFonts w:asciiTheme="minorHAnsi" w:eastAsiaTheme="minorEastAsia" w:hAnsiTheme="minorHAnsi" w:cstheme="minorBidi"/>
    </w:rPr>
  </w:style>
  <w:style w:type="character" w:customStyle="1" w:styleId="apple-converted-space">
    <w:name w:val="apple-converted-space"/>
    <w:basedOn w:val="Standardskrifttypeiafsnit"/>
    <w:rsid w:val="00AA79C7"/>
  </w:style>
  <w:style w:type="paragraph" w:customStyle="1" w:styleId="ColorfulList-Accent11">
    <w:name w:val="Colorful List - Accent 11"/>
    <w:basedOn w:val="Normal"/>
    <w:uiPriority w:val="34"/>
    <w:qFormat/>
    <w:rsid w:val="00C0249E"/>
    <w:pPr>
      <w:spacing w:after="160" w:line="259" w:lineRule="auto"/>
      <w:ind w:left="720" w:firstLine="0"/>
      <w:contextualSpacing/>
    </w:pPr>
    <w:rPr>
      <w:rFonts w:ascii="Calibri" w:eastAsia="Calibri" w:hAnsi="Calibri" w:cs="Arial"/>
    </w:rPr>
  </w:style>
  <w:style w:type="table" w:customStyle="1" w:styleId="PlainTable21">
    <w:name w:val="Plain Table 21"/>
    <w:basedOn w:val="Tabel-Normal"/>
    <w:uiPriority w:val="42"/>
    <w:rsid w:val="00BF52F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
    <w:name w:val="Table Grid1"/>
    <w:basedOn w:val="Tabel-Normal"/>
    <w:next w:val="Tabel-Gitter"/>
    <w:uiPriority w:val="39"/>
    <w:rsid w:val="005568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Gitter">
    <w:name w:val="Table Grid"/>
    <w:basedOn w:val="Tabel-Normal"/>
    <w:uiPriority w:val="39"/>
    <w:rsid w:val="005568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basedOn w:val="Standardskrifttypeiafsnit"/>
    <w:rsid w:val="000F5BDC"/>
  </w:style>
  <w:style w:type="table" w:customStyle="1" w:styleId="TableGrid">
    <w:name w:val="TableGrid"/>
    <w:rsid w:val="004A597A"/>
    <w:pPr>
      <w:spacing w:after="0" w:line="240" w:lineRule="auto"/>
    </w:pPr>
    <w:rPr>
      <w:rFonts w:eastAsiaTheme="minorEastAsia"/>
    </w:rPr>
    <w:tblPr>
      <w:tblCellMar>
        <w:top w:w="0" w:type="dxa"/>
        <w:left w:w="0" w:type="dxa"/>
        <w:bottom w:w="0" w:type="dxa"/>
        <w:right w:w="0" w:type="dxa"/>
      </w:tblCellMar>
    </w:tblPr>
  </w:style>
  <w:style w:type="paragraph" w:customStyle="1" w:styleId="gmail-m-4571872977298936857gmail-m157152373648715747msonospacing">
    <w:name w:val="gmail-m_-4571872977298936857gmail-m_157152373648715747msonospacing"/>
    <w:basedOn w:val="Normal"/>
    <w:rsid w:val="00414D04"/>
    <w:pPr>
      <w:spacing w:before="100" w:beforeAutospacing="1" w:after="100" w:afterAutospacing="1" w:line="240" w:lineRule="auto"/>
      <w:ind w:firstLine="0"/>
    </w:pPr>
    <w:rPr>
      <w:sz w:val="24"/>
      <w:szCs w:val="24"/>
      <w:lang w:val="da-DK" w:eastAsia="da-DK"/>
    </w:rPr>
  </w:style>
  <w:style w:type="character" w:customStyle="1" w:styleId="gmail-il">
    <w:name w:val="gmail-il"/>
    <w:basedOn w:val="Standardskrifttypeiafsnit"/>
    <w:rsid w:val="00414D04"/>
  </w:style>
  <w:style w:type="paragraph" w:styleId="Opstilling-punkttegn">
    <w:name w:val="List Bullet"/>
    <w:basedOn w:val="Normal"/>
    <w:uiPriority w:val="99"/>
    <w:unhideWhenUsed/>
    <w:rsid w:val="002A1D65"/>
    <w:pPr>
      <w:numPr>
        <w:numId w:val="3"/>
      </w:numPr>
      <w:contextualSpacing/>
    </w:pPr>
  </w:style>
  <w:style w:type="character" w:styleId="Pladsholdertekst">
    <w:name w:val="Placeholder Text"/>
    <w:basedOn w:val="Standardskrifttypeiafsnit"/>
    <w:uiPriority w:val="99"/>
    <w:semiHidden/>
    <w:rsid w:val="00985C3C"/>
    <w:rPr>
      <w:color w:val="808080"/>
    </w:rPr>
  </w:style>
  <w:style w:type="character" w:styleId="HTML-citat">
    <w:name w:val="HTML Cite"/>
    <w:basedOn w:val="Standardskrifttypeiafsnit"/>
    <w:uiPriority w:val="99"/>
    <w:semiHidden/>
    <w:unhideWhenUsed/>
    <w:rsid w:val="003F6D6B"/>
    <w:rPr>
      <w:i/>
      <w:iCs/>
    </w:rPr>
  </w:style>
  <w:style w:type="character" w:customStyle="1" w:styleId="title-text">
    <w:name w:val="title-text"/>
    <w:basedOn w:val="Standardskrifttypeiafsnit"/>
    <w:rsid w:val="001C1D2F"/>
  </w:style>
  <w:style w:type="character" w:customStyle="1" w:styleId="highwire-citation-author">
    <w:name w:val="highwire-citation-author"/>
    <w:basedOn w:val="Standardskrifttypeiafsnit"/>
    <w:rsid w:val="00292EB0"/>
  </w:style>
  <w:style w:type="paragraph" w:customStyle="1" w:styleId="Style0">
    <w:name w:val="Style0"/>
    <w:rsid w:val="009C1F02"/>
    <w:pPr>
      <w:autoSpaceDE w:val="0"/>
      <w:autoSpaceDN w:val="0"/>
      <w:adjustRightInd w:val="0"/>
      <w:spacing w:after="0" w:line="240" w:lineRule="auto"/>
    </w:pPr>
    <w:rPr>
      <w:rFonts w:ascii="Arial" w:eastAsia="Times New Roman" w:hAnsi="Arial" w:cs="Times New Roman"/>
      <w:sz w:val="24"/>
      <w:szCs w:val="24"/>
    </w:rPr>
  </w:style>
  <w:style w:type="paragraph" w:styleId="Opstilling-talellerbogst">
    <w:name w:val="List Number"/>
    <w:basedOn w:val="Normal"/>
    <w:uiPriority w:val="99"/>
    <w:unhideWhenUsed/>
    <w:rsid w:val="00F400EC"/>
    <w:pPr>
      <w:numPr>
        <w:numId w:val="14"/>
      </w:numPr>
      <w:contextualSpacing/>
    </w:pPr>
  </w:style>
  <w:style w:type="paragraph" w:customStyle="1" w:styleId="frfield">
    <w:name w:val="fr_field"/>
    <w:basedOn w:val="Normal"/>
    <w:rsid w:val="00424D88"/>
    <w:pPr>
      <w:spacing w:before="100" w:beforeAutospacing="1" w:after="100" w:afterAutospacing="1" w:line="240" w:lineRule="auto"/>
      <w:ind w:firstLine="0"/>
    </w:pPr>
    <w:rPr>
      <w:rFonts w:eastAsia="Times New Roman"/>
      <w:sz w:val="24"/>
      <w:szCs w:val="24"/>
      <w:lang w:val="en-AU" w:eastAsia="en-AU"/>
    </w:rPr>
  </w:style>
  <w:style w:type="character" w:customStyle="1" w:styleId="frlabel">
    <w:name w:val="fr_label"/>
    <w:basedOn w:val="Standardskrifttypeiafsnit"/>
    <w:rsid w:val="00424D88"/>
  </w:style>
  <w:style w:type="character" w:customStyle="1" w:styleId="hithilite">
    <w:name w:val="hithilite"/>
    <w:basedOn w:val="Standardskrifttypeiafsnit"/>
    <w:rsid w:val="00424D88"/>
  </w:style>
  <w:style w:type="paragraph" w:customStyle="1" w:styleId="sourcetitle">
    <w:name w:val="sourcetitle"/>
    <w:basedOn w:val="Normal"/>
    <w:rsid w:val="00424D88"/>
    <w:pPr>
      <w:spacing w:before="100" w:beforeAutospacing="1" w:after="100" w:afterAutospacing="1" w:line="240" w:lineRule="auto"/>
      <w:ind w:firstLine="0"/>
    </w:pPr>
    <w:rPr>
      <w:rFonts w:eastAsia="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5074">
      <w:bodyDiv w:val="1"/>
      <w:marLeft w:val="0"/>
      <w:marRight w:val="0"/>
      <w:marTop w:val="0"/>
      <w:marBottom w:val="0"/>
      <w:divBdr>
        <w:top w:val="none" w:sz="0" w:space="0" w:color="auto"/>
        <w:left w:val="none" w:sz="0" w:space="0" w:color="auto"/>
        <w:bottom w:val="none" w:sz="0" w:space="0" w:color="auto"/>
        <w:right w:val="none" w:sz="0" w:space="0" w:color="auto"/>
      </w:divBdr>
    </w:div>
    <w:div w:id="12070987">
      <w:bodyDiv w:val="1"/>
      <w:marLeft w:val="0"/>
      <w:marRight w:val="0"/>
      <w:marTop w:val="0"/>
      <w:marBottom w:val="0"/>
      <w:divBdr>
        <w:top w:val="none" w:sz="0" w:space="0" w:color="auto"/>
        <w:left w:val="none" w:sz="0" w:space="0" w:color="auto"/>
        <w:bottom w:val="none" w:sz="0" w:space="0" w:color="auto"/>
        <w:right w:val="none" w:sz="0" w:space="0" w:color="auto"/>
      </w:divBdr>
    </w:div>
    <w:div w:id="58136602">
      <w:bodyDiv w:val="1"/>
      <w:marLeft w:val="0"/>
      <w:marRight w:val="0"/>
      <w:marTop w:val="0"/>
      <w:marBottom w:val="0"/>
      <w:divBdr>
        <w:top w:val="none" w:sz="0" w:space="0" w:color="auto"/>
        <w:left w:val="none" w:sz="0" w:space="0" w:color="auto"/>
        <w:bottom w:val="none" w:sz="0" w:space="0" w:color="auto"/>
        <w:right w:val="none" w:sz="0" w:space="0" w:color="auto"/>
      </w:divBdr>
      <w:divsChild>
        <w:div w:id="339937119">
          <w:marLeft w:val="0"/>
          <w:marRight w:val="0"/>
          <w:marTop w:val="0"/>
          <w:marBottom w:val="0"/>
          <w:divBdr>
            <w:top w:val="none" w:sz="0" w:space="0" w:color="auto"/>
            <w:left w:val="none" w:sz="0" w:space="0" w:color="auto"/>
            <w:bottom w:val="none" w:sz="0" w:space="0" w:color="auto"/>
            <w:right w:val="none" w:sz="0" w:space="0" w:color="auto"/>
          </w:divBdr>
        </w:div>
      </w:divsChild>
    </w:div>
    <w:div w:id="85418737">
      <w:bodyDiv w:val="1"/>
      <w:marLeft w:val="0"/>
      <w:marRight w:val="0"/>
      <w:marTop w:val="0"/>
      <w:marBottom w:val="0"/>
      <w:divBdr>
        <w:top w:val="none" w:sz="0" w:space="0" w:color="auto"/>
        <w:left w:val="none" w:sz="0" w:space="0" w:color="auto"/>
        <w:bottom w:val="none" w:sz="0" w:space="0" w:color="auto"/>
        <w:right w:val="none" w:sz="0" w:space="0" w:color="auto"/>
      </w:divBdr>
    </w:div>
    <w:div w:id="118232234">
      <w:bodyDiv w:val="1"/>
      <w:marLeft w:val="0"/>
      <w:marRight w:val="0"/>
      <w:marTop w:val="0"/>
      <w:marBottom w:val="0"/>
      <w:divBdr>
        <w:top w:val="none" w:sz="0" w:space="0" w:color="auto"/>
        <w:left w:val="none" w:sz="0" w:space="0" w:color="auto"/>
        <w:bottom w:val="none" w:sz="0" w:space="0" w:color="auto"/>
        <w:right w:val="none" w:sz="0" w:space="0" w:color="auto"/>
      </w:divBdr>
    </w:div>
    <w:div w:id="198129190">
      <w:bodyDiv w:val="1"/>
      <w:marLeft w:val="0"/>
      <w:marRight w:val="0"/>
      <w:marTop w:val="0"/>
      <w:marBottom w:val="0"/>
      <w:divBdr>
        <w:top w:val="none" w:sz="0" w:space="0" w:color="auto"/>
        <w:left w:val="none" w:sz="0" w:space="0" w:color="auto"/>
        <w:bottom w:val="none" w:sz="0" w:space="0" w:color="auto"/>
        <w:right w:val="none" w:sz="0" w:space="0" w:color="auto"/>
      </w:divBdr>
    </w:div>
    <w:div w:id="285964920">
      <w:bodyDiv w:val="1"/>
      <w:marLeft w:val="0"/>
      <w:marRight w:val="0"/>
      <w:marTop w:val="0"/>
      <w:marBottom w:val="0"/>
      <w:divBdr>
        <w:top w:val="none" w:sz="0" w:space="0" w:color="auto"/>
        <w:left w:val="none" w:sz="0" w:space="0" w:color="auto"/>
        <w:bottom w:val="none" w:sz="0" w:space="0" w:color="auto"/>
        <w:right w:val="none" w:sz="0" w:space="0" w:color="auto"/>
      </w:divBdr>
    </w:div>
    <w:div w:id="312610544">
      <w:bodyDiv w:val="1"/>
      <w:marLeft w:val="0"/>
      <w:marRight w:val="0"/>
      <w:marTop w:val="0"/>
      <w:marBottom w:val="0"/>
      <w:divBdr>
        <w:top w:val="none" w:sz="0" w:space="0" w:color="auto"/>
        <w:left w:val="none" w:sz="0" w:space="0" w:color="auto"/>
        <w:bottom w:val="none" w:sz="0" w:space="0" w:color="auto"/>
        <w:right w:val="none" w:sz="0" w:space="0" w:color="auto"/>
      </w:divBdr>
    </w:div>
    <w:div w:id="389697903">
      <w:bodyDiv w:val="1"/>
      <w:marLeft w:val="0"/>
      <w:marRight w:val="0"/>
      <w:marTop w:val="0"/>
      <w:marBottom w:val="0"/>
      <w:divBdr>
        <w:top w:val="none" w:sz="0" w:space="0" w:color="auto"/>
        <w:left w:val="none" w:sz="0" w:space="0" w:color="auto"/>
        <w:bottom w:val="none" w:sz="0" w:space="0" w:color="auto"/>
        <w:right w:val="none" w:sz="0" w:space="0" w:color="auto"/>
      </w:divBdr>
    </w:div>
    <w:div w:id="612831092">
      <w:bodyDiv w:val="1"/>
      <w:marLeft w:val="0"/>
      <w:marRight w:val="0"/>
      <w:marTop w:val="0"/>
      <w:marBottom w:val="0"/>
      <w:divBdr>
        <w:top w:val="none" w:sz="0" w:space="0" w:color="auto"/>
        <w:left w:val="none" w:sz="0" w:space="0" w:color="auto"/>
        <w:bottom w:val="none" w:sz="0" w:space="0" w:color="auto"/>
        <w:right w:val="none" w:sz="0" w:space="0" w:color="auto"/>
      </w:divBdr>
      <w:divsChild>
        <w:div w:id="1454789122">
          <w:marLeft w:val="547"/>
          <w:marRight w:val="0"/>
          <w:marTop w:val="0"/>
          <w:marBottom w:val="0"/>
          <w:divBdr>
            <w:top w:val="none" w:sz="0" w:space="0" w:color="auto"/>
            <w:left w:val="none" w:sz="0" w:space="0" w:color="auto"/>
            <w:bottom w:val="none" w:sz="0" w:space="0" w:color="auto"/>
            <w:right w:val="none" w:sz="0" w:space="0" w:color="auto"/>
          </w:divBdr>
        </w:div>
        <w:div w:id="162285546">
          <w:marLeft w:val="547"/>
          <w:marRight w:val="0"/>
          <w:marTop w:val="0"/>
          <w:marBottom w:val="0"/>
          <w:divBdr>
            <w:top w:val="none" w:sz="0" w:space="0" w:color="auto"/>
            <w:left w:val="none" w:sz="0" w:space="0" w:color="auto"/>
            <w:bottom w:val="none" w:sz="0" w:space="0" w:color="auto"/>
            <w:right w:val="none" w:sz="0" w:space="0" w:color="auto"/>
          </w:divBdr>
        </w:div>
        <w:div w:id="656156231">
          <w:marLeft w:val="547"/>
          <w:marRight w:val="0"/>
          <w:marTop w:val="0"/>
          <w:marBottom w:val="0"/>
          <w:divBdr>
            <w:top w:val="none" w:sz="0" w:space="0" w:color="auto"/>
            <w:left w:val="none" w:sz="0" w:space="0" w:color="auto"/>
            <w:bottom w:val="none" w:sz="0" w:space="0" w:color="auto"/>
            <w:right w:val="none" w:sz="0" w:space="0" w:color="auto"/>
          </w:divBdr>
        </w:div>
        <w:div w:id="2010406301">
          <w:marLeft w:val="547"/>
          <w:marRight w:val="0"/>
          <w:marTop w:val="0"/>
          <w:marBottom w:val="0"/>
          <w:divBdr>
            <w:top w:val="none" w:sz="0" w:space="0" w:color="auto"/>
            <w:left w:val="none" w:sz="0" w:space="0" w:color="auto"/>
            <w:bottom w:val="none" w:sz="0" w:space="0" w:color="auto"/>
            <w:right w:val="none" w:sz="0" w:space="0" w:color="auto"/>
          </w:divBdr>
        </w:div>
        <w:div w:id="1854411973">
          <w:marLeft w:val="547"/>
          <w:marRight w:val="0"/>
          <w:marTop w:val="0"/>
          <w:marBottom w:val="0"/>
          <w:divBdr>
            <w:top w:val="none" w:sz="0" w:space="0" w:color="auto"/>
            <w:left w:val="none" w:sz="0" w:space="0" w:color="auto"/>
            <w:bottom w:val="none" w:sz="0" w:space="0" w:color="auto"/>
            <w:right w:val="none" w:sz="0" w:space="0" w:color="auto"/>
          </w:divBdr>
        </w:div>
        <w:div w:id="248196270">
          <w:marLeft w:val="547"/>
          <w:marRight w:val="0"/>
          <w:marTop w:val="0"/>
          <w:marBottom w:val="0"/>
          <w:divBdr>
            <w:top w:val="none" w:sz="0" w:space="0" w:color="auto"/>
            <w:left w:val="none" w:sz="0" w:space="0" w:color="auto"/>
            <w:bottom w:val="none" w:sz="0" w:space="0" w:color="auto"/>
            <w:right w:val="none" w:sz="0" w:space="0" w:color="auto"/>
          </w:divBdr>
        </w:div>
      </w:divsChild>
    </w:div>
    <w:div w:id="666446775">
      <w:bodyDiv w:val="1"/>
      <w:marLeft w:val="0"/>
      <w:marRight w:val="0"/>
      <w:marTop w:val="0"/>
      <w:marBottom w:val="0"/>
      <w:divBdr>
        <w:top w:val="none" w:sz="0" w:space="0" w:color="auto"/>
        <w:left w:val="none" w:sz="0" w:space="0" w:color="auto"/>
        <w:bottom w:val="none" w:sz="0" w:space="0" w:color="auto"/>
        <w:right w:val="none" w:sz="0" w:space="0" w:color="auto"/>
      </w:divBdr>
    </w:div>
    <w:div w:id="776800040">
      <w:bodyDiv w:val="1"/>
      <w:marLeft w:val="0"/>
      <w:marRight w:val="0"/>
      <w:marTop w:val="0"/>
      <w:marBottom w:val="0"/>
      <w:divBdr>
        <w:top w:val="none" w:sz="0" w:space="0" w:color="auto"/>
        <w:left w:val="none" w:sz="0" w:space="0" w:color="auto"/>
        <w:bottom w:val="none" w:sz="0" w:space="0" w:color="auto"/>
        <w:right w:val="none" w:sz="0" w:space="0" w:color="auto"/>
      </w:divBdr>
    </w:div>
    <w:div w:id="842474758">
      <w:bodyDiv w:val="1"/>
      <w:marLeft w:val="0"/>
      <w:marRight w:val="0"/>
      <w:marTop w:val="0"/>
      <w:marBottom w:val="0"/>
      <w:divBdr>
        <w:top w:val="none" w:sz="0" w:space="0" w:color="auto"/>
        <w:left w:val="none" w:sz="0" w:space="0" w:color="auto"/>
        <w:bottom w:val="none" w:sz="0" w:space="0" w:color="auto"/>
        <w:right w:val="none" w:sz="0" w:space="0" w:color="auto"/>
      </w:divBdr>
      <w:divsChild>
        <w:div w:id="2112431629">
          <w:marLeft w:val="0"/>
          <w:marRight w:val="0"/>
          <w:marTop w:val="840"/>
          <w:marBottom w:val="0"/>
          <w:divBdr>
            <w:top w:val="none" w:sz="0" w:space="0" w:color="auto"/>
            <w:left w:val="none" w:sz="0" w:space="0" w:color="auto"/>
            <w:bottom w:val="none" w:sz="0" w:space="0" w:color="auto"/>
            <w:right w:val="none" w:sz="0" w:space="0" w:color="auto"/>
          </w:divBdr>
        </w:div>
      </w:divsChild>
    </w:div>
    <w:div w:id="857231521">
      <w:bodyDiv w:val="1"/>
      <w:marLeft w:val="0"/>
      <w:marRight w:val="0"/>
      <w:marTop w:val="0"/>
      <w:marBottom w:val="0"/>
      <w:divBdr>
        <w:top w:val="none" w:sz="0" w:space="0" w:color="auto"/>
        <w:left w:val="none" w:sz="0" w:space="0" w:color="auto"/>
        <w:bottom w:val="none" w:sz="0" w:space="0" w:color="auto"/>
        <w:right w:val="none" w:sz="0" w:space="0" w:color="auto"/>
      </w:divBdr>
    </w:div>
    <w:div w:id="892811144">
      <w:bodyDiv w:val="1"/>
      <w:marLeft w:val="0"/>
      <w:marRight w:val="0"/>
      <w:marTop w:val="0"/>
      <w:marBottom w:val="0"/>
      <w:divBdr>
        <w:top w:val="none" w:sz="0" w:space="0" w:color="auto"/>
        <w:left w:val="none" w:sz="0" w:space="0" w:color="auto"/>
        <w:bottom w:val="none" w:sz="0" w:space="0" w:color="auto"/>
        <w:right w:val="none" w:sz="0" w:space="0" w:color="auto"/>
      </w:divBdr>
    </w:div>
    <w:div w:id="909003747">
      <w:bodyDiv w:val="1"/>
      <w:marLeft w:val="0"/>
      <w:marRight w:val="0"/>
      <w:marTop w:val="0"/>
      <w:marBottom w:val="0"/>
      <w:divBdr>
        <w:top w:val="none" w:sz="0" w:space="0" w:color="auto"/>
        <w:left w:val="none" w:sz="0" w:space="0" w:color="auto"/>
        <w:bottom w:val="none" w:sz="0" w:space="0" w:color="auto"/>
        <w:right w:val="none" w:sz="0" w:space="0" w:color="auto"/>
      </w:divBdr>
      <w:divsChild>
        <w:div w:id="958342058">
          <w:marLeft w:val="0"/>
          <w:marRight w:val="0"/>
          <w:marTop w:val="0"/>
          <w:marBottom w:val="0"/>
          <w:divBdr>
            <w:top w:val="none" w:sz="0" w:space="0" w:color="auto"/>
            <w:left w:val="none" w:sz="0" w:space="0" w:color="auto"/>
            <w:bottom w:val="none" w:sz="0" w:space="0" w:color="auto"/>
            <w:right w:val="none" w:sz="0" w:space="0" w:color="auto"/>
          </w:divBdr>
        </w:div>
      </w:divsChild>
    </w:div>
    <w:div w:id="929311854">
      <w:bodyDiv w:val="1"/>
      <w:marLeft w:val="0"/>
      <w:marRight w:val="0"/>
      <w:marTop w:val="0"/>
      <w:marBottom w:val="0"/>
      <w:divBdr>
        <w:top w:val="none" w:sz="0" w:space="0" w:color="auto"/>
        <w:left w:val="none" w:sz="0" w:space="0" w:color="auto"/>
        <w:bottom w:val="none" w:sz="0" w:space="0" w:color="auto"/>
        <w:right w:val="none" w:sz="0" w:space="0" w:color="auto"/>
      </w:divBdr>
    </w:div>
    <w:div w:id="1170289654">
      <w:bodyDiv w:val="1"/>
      <w:marLeft w:val="0"/>
      <w:marRight w:val="0"/>
      <w:marTop w:val="0"/>
      <w:marBottom w:val="0"/>
      <w:divBdr>
        <w:top w:val="none" w:sz="0" w:space="0" w:color="auto"/>
        <w:left w:val="none" w:sz="0" w:space="0" w:color="auto"/>
        <w:bottom w:val="none" w:sz="0" w:space="0" w:color="auto"/>
        <w:right w:val="none" w:sz="0" w:space="0" w:color="auto"/>
      </w:divBdr>
      <w:divsChild>
        <w:div w:id="787163122">
          <w:marLeft w:val="330"/>
          <w:marRight w:val="330"/>
          <w:marTop w:val="30"/>
          <w:marBottom w:val="180"/>
          <w:divBdr>
            <w:top w:val="none" w:sz="0" w:space="0" w:color="auto"/>
            <w:left w:val="none" w:sz="0" w:space="0" w:color="auto"/>
            <w:bottom w:val="none" w:sz="0" w:space="0" w:color="auto"/>
            <w:right w:val="none" w:sz="0" w:space="0" w:color="auto"/>
          </w:divBdr>
        </w:div>
        <w:div w:id="2137066649">
          <w:marLeft w:val="330"/>
          <w:marRight w:val="330"/>
          <w:marTop w:val="0"/>
          <w:marBottom w:val="330"/>
          <w:divBdr>
            <w:top w:val="none" w:sz="0" w:space="0" w:color="auto"/>
            <w:left w:val="none" w:sz="0" w:space="0" w:color="auto"/>
            <w:bottom w:val="none" w:sz="0" w:space="0" w:color="auto"/>
            <w:right w:val="none" w:sz="0" w:space="0" w:color="auto"/>
          </w:divBdr>
        </w:div>
        <w:div w:id="49617470">
          <w:marLeft w:val="330"/>
          <w:marRight w:val="330"/>
          <w:marTop w:val="0"/>
          <w:marBottom w:val="330"/>
          <w:divBdr>
            <w:top w:val="none" w:sz="0" w:space="0" w:color="auto"/>
            <w:left w:val="none" w:sz="0" w:space="0" w:color="auto"/>
            <w:bottom w:val="none" w:sz="0" w:space="0" w:color="auto"/>
            <w:right w:val="none" w:sz="0" w:space="0" w:color="auto"/>
          </w:divBdr>
          <w:divsChild>
            <w:div w:id="17313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09401">
      <w:bodyDiv w:val="1"/>
      <w:marLeft w:val="0"/>
      <w:marRight w:val="0"/>
      <w:marTop w:val="0"/>
      <w:marBottom w:val="0"/>
      <w:divBdr>
        <w:top w:val="none" w:sz="0" w:space="0" w:color="auto"/>
        <w:left w:val="none" w:sz="0" w:space="0" w:color="auto"/>
        <w:bottom w:val="none" w:sz="0" w:space="0" w:color="auto"/>
        <w:right w:val="none" w:sz="0" w:space="0" w:color="auto"/>
      </w:divBdr>
    </w:div>
    <w:div w:id="1349914533">
      <w:bodyDiv w:val="1"/>
      <w:marLeft w:val="0"/>
      <w:marRight w:val="0"/>
      <w:marTop w:val="0"/>
      <w:marBottom w:val="0"/>
      <w:divBdr>
        <w:top w:val="none" w:sz="0" w:space="0" w:color="auto"/>
        <w:left w:val="none" w:sz="0" w:space="0" w:color="auto"/>
        <w:bottom w:val="none" w:sz="0" w:space="0" w:color="auto"/>
        <w:right w:val="none" w:sz="0" w:space="0" w:color="auto"/>
      </w:divBdr>
      <w:divsChild>
        <w:div w:id="490876554">
          <w:marLeft w:val="360"/>
          <w:marRight w:val="0"/>
          <w:marTop w:val="200"/>
          <w:marBottom w:val="0"/>
          <w:divBdr>
            <w:top w:val="none" w:sz="0" w:space="0" w:color="auto"/>
            <w:left w:val="none" w:sz="0" w:space="0" w:color="auto"/>
            <w:bottom w:val="none" w:sz="0" w:space="0" w:color="auto"/>
            <w:right w:val="none" w:sz="0" w:space="0" w:color="auto"/>
          </w:divBdr>
        </w:div>
        <w:div w:id="1392458847">
          <w:marLeft w:val="360"/>
          <w:marRight w:val="0"/>
          <w:marTop w:val="200"/>
          <w:marBottom w:val="0"/>
          <w:divBdr>
            <w:top w:val="none" w:sz="0" w:space="0" w:color="auto"/>
            <w:left w:val="none" w:sz="0" w:space="0" w:color="auto"/>
            <w:bottom w:val="none" w:sz="0" w:space="0" w:color="auto"/>
            <w:right w:val="none" w:sz="0" w:space="0" w:color="auto"/>
          </w:divBdr>
        </w:div>
        <w:div w:id="1865904787">
          <w:marLeft w:val="360"/>
          <w:marRight w:val="0"/>
          <w:marTop w:val="200"/>
          <w:marBottom w:val="0"/>
          <w:divBdr>
            <w:top w:val="none" w:sz="0" w:space="0" w:color="auto"/>
            <w:left w:val="none" w:sz="0" w:space="0" w:color="auto"/>
            <w:bottom w:val="none" w:sz="0" w:space="0" w:color="auto"/>
            <w:right w:val="none" w:sz="0" w:space="0" w:color="auto"/>
          </w:divBdr>
        </w:div>
        <w:div w:id="1764183381">
          <w:marLeft w:val="360"/>
          <w:marRight w:val="0"/>
          <w:marTop w:val="200"/>
          <w:marBottom w:val="0"/>
          <w:divBdr>
            <w:top w:val="none" w:sz="0" w:space="0" w:color="auto"/>
            <w:left w:val="none" w:sz="0" w:space="0" w:color="auto"/>
            <w:bottom w:val="none" w:sz="0" w:space="0" w:color="auto"/>
            <w:right w:val="none" w:sz="0" w:space="0" w:color="auto"/>
          </w:divBdr>
        </w:div>
      </w:divsChild>
    </w:div>
    <w:div w:id="1350373730">
      <w:bodyDiv w:val="1"/>
      <w:marLeft w:val="0"/>
      <w:marRight w:val="0"/>
      <w:marTop w:val="0"/>
      <w:marBottom w:val="0"/>
      <w:divBdr>
        <w:top w:val="none" w:sz="0" w:space="0" w:color="auto"/>
        <w:left w:val="none" w:sz="0" w:space="0" w:color="auto"/>
        <w:bottom w:val="none" w:sz="0" w:space="0" w:color="auto"/>
        <w:right w:val="none" w:sz="0" w:space="0" w:color="auto"/>
      </w:divBdr>
    </w:div>
    <w:div w:id="1464301202">
      <w:bodyDiv w:val="1"/>
      <w:marLeft w:val="0"/>
      <w:marRight w:val="0"/>
      <w:marTop w:val="0"/>
      <w:marBottom w:val="0"/>
      <w:divBdr>
        <w:top w:val="none" w:sz="0" w:space="0" w:color="auto"/>
        <w:left w:val="none" w:sz="0" w:space="0" w:color="auto"/>
        <w:bottom w:val="none" w:sz="0" w:space="0" w:color="auto"/>
        <w:right w:val="none" w:sz="0" w:space="0" w:color="auto"/>
      </w:divBdr>
      <w:divsChild>
        <w:div w:id="1542862378">
          <w:marLeft w:val="0"/>
          <w:marRight w:val="0"/>
          <w:marTop w:val="0"/>
          <w:marBottom w:val="0"/>
          <w:divBdr>
            <w:top w:val="none" w:sz="0" w:space="0" w:color="auto"/>
            <w:left w:val="none" w:sz="0" w:space="0" w:color="auto"/>
            <w:bottom w:val="none" w:sz="0" w:space="0" w:color="auto"/>
            <w:right w:val="none" w:sz="0" w:space="0" w:color="auto"/>
          </w:divBdr>
        </w:div>
      </w:divsChild>
    </w:div>
    <w:div w:id="1537506405">
      <w:bodyDiv w:val="1"/>
      <w:marLeft w:val="0"/>
      <w:marRight w:val="0"/>
      <w:marTop w:val="0"/>
      <w:marBottom w:val="0"/>
      <w:divBdr>
        <w:top w:val="none" w:sz="0" w:space="0" w:color="auto"/>
        <w:left w:val="none" w:sz="0" w:space="0" w:color="auto"/>
        <w:bottom w:val="none" w:sz="0" w:space="0" w:color="auto"/>
        <w:right w:val="none" w:sz="0" w:space="0" w:color="auto"/>
      </w:divBdr>
    </w:div>
    <w:div w:id="1649286042">
      <w:bodyDiv w:val="1"/>
      <w:marLeft w:val="0"/>
      <w:marRight w:val="0"/>
      <w:marTop w:val="0"/>
      <w:marBottom w:val="0"/>
      <w:divBdr>
        <w:top w:val="none" w:sz="0" w:space="0" w:color="auto"/>
        <w:left w:val="none" w:sz="0" w:space="0" w:color="auto"/>
        <w:bottom w:val="none" w:sz="0" w:space="0" w:color="auto"/>
        <w:right w:val="none" w:sz="0" w:space="0" w:color="auto"/>
      </w:divBdr>
    </w:div>
    <w:div w:id="1660765521">
      <w:bodyDiv w:val="1"/>
      <w:marLeft w:val="0"/>
      <w:marRight w:val="0"/>
      <w:marTop w:val="0"/>
      <w:marBottom w:val="0"/>
      <w:divBdr>
        <w:top w:val="none" w:sz="0" w:space="0" w:color="auto"/>
        <w:left w:val="none" w:sz="0" w:space="0" w:color="auto"/>
        <w:bottom w:val="none" w:sz="0" w:space="0" w:color="auto"/>
        <w:right w:val="none" w:sz="0" w:space="0" w:color="auto"/>
      </w:divBdr>
    </w:div>
    <w:div w:id="1723216092">
      <w:bodyDiv w:val="1"/>
      <w:marLeft w:val="0"/>
      <w:marRight w:val="0"/>
      <w:marTop w:val="0"/>
      <w:marBottom w:val="0"/>
      <w:divBdr>
        <w:top w:val="none" w:sz="0" w:space="0" w:color="auto"/>
        <w:left w:val="none" w:sz="0" w:space="0" w:color="auto"/>
        <w:bottom w:val="none" w:sz="0" w:space="0" w:color="auto"/>
        <w:right w:val="none" w:sz="0" w:space="0" w:color="auto"/>
      </w:divBdr>
    </w:div>
    <w:div w:id="1755127005">
      <w:bodyDiv w:val="1"/>
      <w:marLeft w:val="0"/>
      <w:marRight w:val="0"/>
      <w:marTop w:val="0"/>
      <w:marBottom w:val="0"/>
      <w:divBdr>
        <w:top w:val="none" w:sz="0" w:space="0" w:color="auto"/>
        <w:left w:val="none" w:sz="0" w:space="0" w:color="auto"/>
        <w:bottom w:val="none" w:sz="0" w:space="0" w:color="auto"/>
        <w:right w:val="none" w:sz="0" w:space="0" w:color="auto"/>
      </w:divBdr>
    </w:div>
    <w:div w:id="1790929970">
      <w:bodyDiv w:val="1"/>
      <w:marLeft w:val="0"/>
      <w:marRight w:val="0"/>
      <w:marTop w:val="0"/>
      <w:marBottom w:val="0"/>
      <w:divBdr>
        <w:top w:val="none" w:sz="0" w:space="0" w:color="auto"/>
        <w:left w:val="none" w:sz="0" w:space="0" w:color="auto"/>
        <w:bottom w:val="none" w:sz="0" w:space="0" w:color="auto"/>
        <w:right w:val="none" w:sz="0" w:space="0" w:color="auto"/>
      </w:divBdr>
    </w:div>
    <w:div w:id="1868830293">
      <w:bodyDiv w:val="1"/>
      <w:marLeft w:val="0"/>
      <w:marRight w:val="0"/>
      <w:marTop w:val="0"/>
      <w:marBottom w:val="0"/>
      <w:divBdr>
        <w:top w:val="none" w:sz="0" w:space="0" w:color="auto"/>
        <w:left w:val="none" w:sz="0" w:space="0" w:color="auto"/>
        <w:bottom w:val="none" w:sz="0" w:space="0" w:color="auto"/>
        <w:right w:val="none" w:sz="0" w:space="0" w:color="auto"/>
      </w:divBdr>
      <w:divsChild>
        <w:div w:id="38168703">
          <w:marLeft w:val="0"/>
          <w:marRight w:val="0"/>
          <w:marTop w:val="0"/>
          <w:marBottom w:val="0"/>
          <w:divBdr>
            <w:top w:val="none" w:sz="0" w:space="0" w:color="auto"/>
            <w:left w:val="none" w:sz="0" w:space="0" w:color="auto"/>
            <w:bottom w:val="none" w:sz="0" w:space="0" w:color="auto"/>
            <w:right w:val="none" w:sz="0" w:space="0" w:color="auto"/>
          </w:divBdr>
        </w:div>
      </w:divsChild>
    </w:div>
    <w:div w:id="1880506919">
      <w:bodyDiv w:val="1"/>
      <w:marLeft w:val="0"/>
      <w:marRight w:val="0"/>
      <w:marTop w:val="0"/>
      <w:marBottom w:val="0"/>
      <w:divBdr>
        <w:top w:val="none" w:sz="0" w:space="0" w:color="auto"/>
        <w:left w:val="none" w:sz="0" w:space="0" w:color="auto"/>
        <w:bottom w:val="none" w:sz="0" w:space="0" w:color="auto"/>
        <w:right w:val="none" w:sz="0" w:space="0" w:color="auto"/>
      </w:divBdr>
    </w:div>
    <w:div w:id="1896087585">
      <w:bodyDiv w:val="1"/>
      <w:marLeft w:val="0"/>
      <w:marRight w:val="0"/>
      <w:marTop w:val="0"/>
      <w:marBottom w:val="0"/>
      <w:divBdr>
        <w:top w:val="none" w:sz="0" w:space="0" w:color="auto"/>
        <w:left w:val="none" w:sz="0" w:space="0" w:color="auto"/>
        <w:bottom w:val="none" w:sz="0" w:space="0" w:color="auto"/>
        <w:right w:val="none" w:sz="0" w:space="0" w:color="auto"/>
      </w:divBdr>
    </w:div>
    <w:div w:id="2017421883">
      <w:bodyDiv w:val="1"/>
      <w:marLeft w:val="0"/>
      <w:marRight w:val="0"/>
      <w:marTop w:val="0"/>
      <w:marBottom w:val="0"/>
      <w:divBdr>
        <w:top w:val="none" w:sz="0" w:space="0" w:color="auto"/>
        <w:left w:val="none" w:sz="0" w:space="0" w:color="auto"/>
        <w:bottom w:val="none" w:sz="0" w:space="0" w:color="auto"/>
        <w:right w:val="none" w:sz="0" w:space="0" w:color="auto"/>
      </w:divBdr>
    </w:div>
    <w:div w:id="2065447231">
      <w:bodyDiv w:val="1"/>
      <w:marLeft w:val="0"/>
      <w:marRight w:val="0"/>
      <w:marTop w:val="0"/>
      <w:marBottom w:val="0"/>
      <w:divBdr>
        <w:top w:val="none" w:sz="0" w:space="0" w:color="auto"/>
        <w:left w:val="none" w:sz="0" w:space="0" w:color="auto"/>
        <w:bottom w:val="none" w:sz="0" w:space="0" w:color="auto"/>
        <w:right w:val="none" w:sz="0" w:space="0" w:color="auto"/>
      </w:divBdr>
    </w:div>
    <w:div w:id="2095008229">
      <w:bodyDiv w:val="1"/>
      <w:marLeft w:val="0"/>
      <w:marRight w:val="0"/>
      <w:marTop w:val="0"/>
      <w:marBottom w:val="0"/>
      <w:divBdr>
        <w:top w:val="none" w:sz="0" w:space="0" w:color="auto"/>
        <w:left w:val="none" w:sz="0" w:space="0" w:color="auto"/>
        <w:bottom w:val="none" w:sz="0" w:space="0" w:color="auto"/>
        <w:right w:val="none" w:sz="0" w:space="0" w:color="auto"/>
      </w:divBdr>
      <w:divsChild>
        <w:div w:id="1144077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hyperlink" Target="https://doi.org/10.1007/978-3-662-10061-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ckirkeby/MDT" TargetMode="External"/><Relationship Id="rId17" Type="http://schemas.openxmlformats.org/officeDocument/2006/relationships/hyperlink" Target="https://github.com/ckirkeby/MDT" TargetMode="External"/><Relationship Id="rId2" Type="http://schemas.openxmlformats.org/officeDocument/2006/relationships/numbering" Target="numbering.xml"/><Relationship Id="rId16" Type="http://schemas.openxmlformats.org/officeDocument/2006/relationships/hyperlink" Target="https://github.com/ckirkeby/MDT" TargetMode="External"/><Relationship Id="rId20" Type="http://schemas.openxmlformats.org/officeDocument/2006/relationships/hyperlink" Target="https://github.com/ckirkeby/MD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ctionary.cambridge.org/dictionary/english/mechanistic" TargetMode="External"/><Relationship Id="rId5" Type="http://schemas.openxmlformats.org/officeDocument/2006/relationships/webSettings" Target="webSettings.xml"/><Relationship Id="rId15" Type="http://schemas.openxmlformats.org/officeDocument/2006/relationships/hyperlink" Target="https://git-scm.com" TargetMode="Externa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doi.org/10.1287/mnsc.1070.0787"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ckirkeby/MDT"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Rol08</b:Tag>
    <b:SourceType>JournalArticle</b:SourceType>
    <b:Guid>{C2C8E454-D993-4A10-BF20-0A2029597C5D}</b:Guid>
    <b:Author>
      <b:Author>
        <b:NameList>
          <b:Person>
            <b:Last>Roley SS</b:Last>
          </b:Person>
        </b:NameList>
      </b:Author>
    </b:Author>
    <b:Year>2008</b:Year>
    <b:RefOrder>8</b:RefOrder>
  </b:Source>
  <b:Source>
    <b:Tag>Ban16</b:Tag>
    <b:SourceType>JournalArticle</b:SourceType>
    <b:Guid>{EFF7CFFF-1594-4FC1-A957-7370864F539F}</b:Guid>
    <b:Author>
      <b:Author>
        <b:NameList>
          <b:Person>
            <b:Last>Banha F</b:Last>
          </b:Person>
        </b:NameList>
      </b:Author>
    </b:Author>
    <b:Year>2016</b:Year>
    <b:RefOrder>44</b:RefOrder>
  </b:Source>
  <b:Source>
    <b:Tag>Cha99</b:Tag>
    <b:SourceType>JournalArticle</b:SourceType>
    <b:Guid>{55FC0296-8EBE-40B2-90A9-924863C72FF8}</b:Guid>
    <b:Year>1999</b:Year>
    <b:Author>
      <b:Author>
        <b:NameList>
          <b:Person>
            <b:Last>Chase ME</b:Last>
          </b:Person>
        </b:NameList>
      </b:Author>
    </b:Author>
    <b:RefOrder>52</b:RefOrder>
  </b:Source>
</b:Sources>
</file>

<file path=customXml/itemProps1.xml><?xml version="1.0" encoding="utf-8"?>
<ds:datastoreItem xmlns:ds="http://schemas.openxmlformats.org/officeDocument/2006/customXml" ds:itemID="{8CF31A7D-9B0F-4747-AB24-D7E055D39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30</Pages>
  <Words>11969</Words>
  <Characters>67272</Characters>
  <Application>Microsoft Office Word</Application>
  <DocSecurity>0</DocSecurity>
  <Lines>1345</Lines>
  <Paragraphs>524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University of Sydney</Company>
  <LinksUpToDate>false</LinksUpToDate>
  <CharactersWithSpaces>78717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Kaushi Kanankege</dc:creator>
  <cp:lastModifiedBy>Carsten Thure Kirkeby</cp:lastModifiedBy>
  <cp:revision>8</cp:revision>
  <cp:lastPrinted>2019-09-30T08:48:00Z</cp:lastPrinted>
  <dcterms:created xsi:type="dcterms:W3CDTF">2020-03-10T08:20:00Z</dcterms:created>
  <dcterms:modified xsi:type="dcterms:W3CDTF">2020-03-10T08:40:00Z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Mendeley Document_1">
    <vt:lpwstr>True</vt:lpwstr>
  </property>
  <property fmtid="{D5CDD505-2E9C-101B-9397-08002B2CF9AE}" pid="4" name="Mendeley Unique User Id_1">
    <vt:lpwstr>c78d1f04-68a2-3d3f-8007-89fe7ed59cd3</vt:lpwstr>
  </property>
  <property fmtid="{D5CDD505-2E9C-101B-9397-08002B2CF9AE}" pid="5" name="Mendeley Citation Style_1">
    <vt:lpwstr>http://www.zotero.org/styles/plos-neglected-tropical-diseases</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http://www.zotero.org/styles/plos-neglected-tropical-diseases</vt:lpwstr>
  </property>
  <property fmtid="{D5CDD505-2E9C-101B-9397-08002B2CF9AE}" pid="25" name="Mendeley Recent Style Name 9_1">
    <vt:lpwstr>PLOS Neglected Tropical Diseases</vt:lpwstr>
  </property>
</Properties>
</file>